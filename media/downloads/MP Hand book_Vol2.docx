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7915674"/>
        <w:docPartObj>
          <w:docPartGallery w:val="Cover Pages"/>
          <w:docPartUnique/>
        </w:docPartObj>
      </w:sdtPr>
      <w:sdtEndPr>
        <w:rPr>
          <w:sz w:val="24"/>
          <w:szCs w:val="24"/>
        </w:rPr>
      </w:sdtEndPr>
      <w:sdtContent>
        <w:bookmarkStart w:id="0" w:name="_GoBack" w:displacedByCustomXml="prev"/>
        <w:p w:rsidR="008467AF" w:rsidRDefault="005F271C" w:rsidP="008467AF">
          <w:r w:rsidRPr="005F271C">
            <w:rPr>
              <w:noProof/>
            </w:rPr>
            <w:pict>
              <v:group id="Group 453" o:spid="_x0000_s1026" style="position:absolute;margin-left:610.25pt;margin-top:0;width:247.15pt;height:841.55pt;z-index:251679744;mso-height-percent:1000;mso-position-horizontal:right;mso-position-horizontal-relative:page;mso-position-vertical:top;mso-position-vertical-relative:page;mso-height-percent:1000" coordsize="3238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">
                <v:rect id="Rectangle 459" o:spid="_x0000_s1027" alt="Light vertical" style="position:absolute;left:3598;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" fillcolor="#a8d08d [1945]" stroked="f">
                  <v:fill r:id="rId8" o:title="" opacity="52428f" color2="white [3212]" o:opacity2="52428f" type="pattern"/>
                </v:rect>
                <v:rect id="Rectangle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" fillcolor="#f4b083 [1941]" stroked="f"/>
                <v:rect id="Rectangle 461" o:spid="_x0000_s1029" style="position:absolute;left:138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" filled="f" stroked="f">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873065" w:rsidRDefault="00873065" w:rsidP="008467AF">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" filled="f" stroked="f">
                  <v:textbox inset="28.8pt,14.4pt,14.4pt,14.4pt">
                    <w:txbxContent>
                      <w:p w:rsidR="00873065" w:rsidRDefault="00873065" w:rsidP="008467AF">
                        <w:pPr>
                          <w:pStyle w:val="NoSpacing"/>
                          <w:spacing w:line="360" w:lineRule="auto"/>
                          <w:rPr>
                            <w:color w:val="FFFFFF" w:themeColor="background1"/>
                          </w:rPr>
                        </w:pPr>
                      </w:p>
                    </w:txbxContent>
                  </v:textbox>
                </v:rect>
                <w10:wrap anchorx="page" anchory="page"/>
              </v:group>
            </w:pict>
          </w:r>
          <w:bookmarkEnd w:id="0"/>
          <w:r w:rsidRPr="005F271C">
            <w:rPr>
              <w:noProof/>
            </w:rPr>
            <w:pict>
              <v:rect id="Rectangle 16" o:spid="_x0000_s1031" style="position:absolute;margin-left:0;margin-top:0;width:533.6pt;height:184.5pt;z-index:251680768;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73065" w:rsidRDefault="00873065" w:rsidP="008467AF">
                          <w:pPr>
                            <w:pStyle w:val="NoSpacing"/>
                            <w:jc w:val="center"/>
                            <w:rPr>
                              <w:color w:val="FFFFFF" w:themeColor="background1"/>
                              <w:sz w:val="72"/>
                              <w:szCs w:val="72"/>
                            </w:rPr>
                          </w:pPr>
                          <w:r>
                            <w:rPr>
                              <w:color w:val="FFFFFF" w:themeColor="background1"/>
                              <w:sz w:val="72"/>
                              <w:szCs w:val="72"/>
                            </w:rPr>
                            <w:t>Facilitator’s Hand Book For Microplanning (Part II)</w:t>
                          </w:r>
                        </w:p>
                      </w:sdtContent>
                    </w:sdt>
                  </w:txbxContent>
                </v:textbox>
                <w10:wrap anchorx="page" anchory="page"/>
              </v:rect>
            </w:pict>
          </w:r>
        </w:p>
        <w:p w:rsidR="008467AF" w:rsidRDefault="008467AF" w:rsidP="008467AF">
          <w:pPr>
            <w:rPr>
              <w:sz w:val="24"/>
              <w:szCs w:val="24"/>
            </w:rPr>
          </w:pPr>
          <w:r>
            <w:rPr>
              <w:noProof/>
              <w:lang w:val="en-US"/>
            </w:rPr>
            <w:drawing>
              <wp:anchor distT="0" distB="0" distL="114300" distR="114300" simplePos="0" relativeHeight="251683840" behindDoc="1" locked="0" layoutInCell="1" allowOverlap="1">
                <wp:simplePos x="0" y="0"/>
                <wp:positionH relativeFrom="column">
                  <wp:posOffset>-135890</wp:posOffset>
                </wp:positionH>
                <wp:positionV relativeFrom="paragraph">
                  <wp:posOffset>3188970</wp:posOffset>
                </wp:positionV>
                <wp:extent cx="5633085" cy="4222115"/>
                <wp:effectExtent l="0" t="0" r="5715" b="6985"/>
                <wp:wrapTight wrapText="bothSides">
                  <wp:wrapPolygon edited="0">
                    <wp:start x="0" y="0"/>
                    <wp:lineTo x="0" y="21538"/>
                    <wp:lineTo x="21549" y="21538"/>
                    <wp:lineTo x="2154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3085" cy="4222115"/>
                        </a:xfrm>
                        <a:prstGeom prst="rect">
                          <a:avLst/>
                        </a:prstGeom>
                        <a:noFill/>
                        <a:ln>
                          <a:noFill/>
                        </a:ln>
                      </pic:spPr>
                    </pic:pic>
                  </a:graphicData>
                </a:graphic>
              </wp:anchor>
            </w:drawing>
          </w:r>
          <w:ins w:id="1" w:author="DELL" w:date="2019-12-26T16:50:00Z">
            <w:r w:rsidR="00847BAE">
              <w:rPr>
                <w:noProof/>
                <w:lang w:val="en-US"/>
              </w:rPr>
              <w:drawing>
                <wp:anchor distT="0" distB="0" distL="114300" distR="114300" simplePos="0" relativeHeight="251682816" behindDoc="1" locked="0" layoutInCell="1" allowOverlap="1">
                  <wp:simplePos x="0" y="0"/>
                  <wp:positionH relativeFrom="column">
                    <wp:posOffset>-213145</wp:posOffset>
                  </wp:positionH>
                  <wp:positionV relativeFrom="paragraph">
                    <wp:posOffset>7747377</wp:posOffset>
                  </wp:positionV>
                  <wp:extent cx="941705" cy="719045"/>
                  <wp:effectExtent l="0" t="0" r="0" b="5080"/>
                  <wp:wrapTight wrapText="bothSides">
                    <wp:wrapPolygon edited="0">
                      <wp:start x="0" y="0"/>
                      <wp:lineTo x="0" y="21180"/>
                      <wp:lineTo x="20974" y="21180"/>
                      <wp:lineTo x="20974" y="0"/>
                      <wp:lineTo x="0" y="0"/>
                    </wp:wrapPolygon>
                  </wp:wrapTight>
                  <wp:docPr id="25" name="image1.jpeg" descr="See the source image"/>
                  <wp:cNvGraphicFramePr/>
                  <a:graphic xmlns:a="http://schemas.openxmlformats.org/drawingml/2006/main">
                    <a:graphicData uri="http://schemas.openxmlformats.org/drawingml/2006/picture">
                      <pic:pic xmlns:pic="http://schemas.openxmlformats.org/drawingml/2006/picture">
                        <pic:nvPicPr>
                          <pic:cNvPr id="1" name="image1.jpeg" descr="See the source imag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41705" cy="719045"/>
                          </a:xfrm>
                          <a:prstGeom prst="rect">
                            <a:avLst/>
                          </a:prstGeom>
                        </pic:spPr>
                      </pic:pic>
                    </a:graphicData>
                  </a:graphic>
                </wp:anchor>
              </w:drawing>
            </w:r>
          </w:ins>
          <w:r>
            <w:rPr>
              <w:noProof/>
              <w:lang w:val="en-US"/>
            </w:rPr>
            <w:drawing>
              <wp:anchor distT="0" distB="0" distL="114300" distR="114300" simplePos="0" relativeHeight="251681792" behindDoc="1" locked="0" layoutInCell="1" allowOverlap="1">
                <wp:simplePos x="0" y="0"/>
                <wp:positionH relativeFrom="column">
                  <wp:posOffset>1470770</wp:posOffset>
                </wp:positionH>
                <wp:positionV relativeFrom="paragraph">
                  <wp:posOffset>331659</wp:posOffset>
                </wp:positionV>
                <wp:extent cx="1323053" cy="812356"/>
                <wp:effectExtent l="19050" t="19050" r="10795" b="26035"/>
                <wp:wrapNone/>
                <wp:docPr id="3" name="image2.jpeg"/>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23053" cy="812356"/>
                        </a:xfrm>
                        <a:prstGeom prst="rect">
                          <a:avLst/>
                        </a:prstGeom>
                        <a:ln>
                          <a:solidFill>
                            <a:srgbClr val="000000">
                              <a:alpha val="9804"/>
                            </a:srgbClr>
                          </a:solidFill>
                        </a:ln>
                      </pic:spPr>
                    </pic:pic>
                  </a:graphicData>
                </a:graphic>
              </wp:anchor>
            </w:drawing>
          </w:r>
          <w:r w:rsidRPr="004718E7">
            <w:rPr>
              <w:rFonts w:ascii="Times New Roman" w:hAnsi="Times New Roman"/>
              <w:sz w:val="36"/>
              <w:szCs w:val="36"/>
              <w:u w:val="single"/>
            </w:rPr>
            <w:t xml:space="preserve">SCATFORM Manual and Guideline Series </w:t>
          </w:r>
          <w:r>
            <w:rPr>
              <w:rFonts w:ascii="Times New Roman" w:hAnsi="Times New Roman"/>
              <w:sz w:val="36"/>
              <w:szCs w:val="36"/>
              <w:u w:val="single"/>
            </w:rPr>
            <w:t>4</w:t>
          </w:r>
          <w:r>
            <w:rPr>
              <w:sz w:val="24"/>
              <w:szCs w:val="24"/>
            </w:rPr>
            <w:br w:type="page"/>
          </w:r>
        </w:p>
      </w:sdtContent>
    </w:sdt>
    <w:p w:rsidR="00CE4752" w:rsidRDefault="00CE4752" w:rsidP="008467AF">
      <w:pPr>
        <w:rPr>
          <w:noProof/>
        </w:rPr>
      </w:pPr>
    </w:p>
    <w:p w:rsidR="00CE4752" w:rsidRDefault="00CE4752">
      <w:pPr>
        <w:rPr>
          <w:noProof/>
        </w:rPr>
      </w:pPr>
    </w:p>
    <w:sdt>
      <w:sdtPr>
        <w:rPr>
          <w:rFonts w:asciiTheme="minorHAnsi" w:eastAsiaTheme="minorHAnsi" w:hAnsiTheme="minorHAnsi" w:cstheme="minorBidi"/>
          <w:b w:val="0"/>
          <w:bCs w:val="0"/>
          <w:color w:val="auto"/>
          <w:sz w:val="22"/>
          <w:szCs w:val="22"/>
          <w:lang w:val="en-IN"/>
        </w:rPr>
        <w:id w:val="1587351433"/>
        <w:docPartObj>
          <w:docPartGallery w:val="Table of Contents"/>
          <w:docPartUnique/>
        </w:docPartObj>
      </w:sdtPr>
      <w:sdtEndPr>
        <w:rPr>
          <w:noProof/>
        </w:rPr>
      </w:sdtEndPr>
      <w:sdtContent>
        <w:p w:rsidR="00CE4752" w:rsidRDefault="00CE4752" w:rsidP="00CE4752">
          <w:pPr>
            <w:pStyle w:val="TOCHeading"/>
            <w:jc w:val="center"/>
          </w:pPr>
          <w:r w:rsidRPr="00CE4752">
            <w:rPr>
              <w:color w:val="auto"/>
              <w:sz w:val="32"/>
              <w:szCs w:val="32"/>
            </w:rPr>
            <w:t>Table of Contents</w:t>
          </w:r>
        </w:p>
        <w:p w:rsidR="00CE4752" w:rsidRDefault="005F271C">
          <w:pPr>
            <w:pStyle w:val="TOC2"/>
            <w:rPr>
              <w:rFonts w:asciiTheme="minorHAnsi" w:eastAsiaTheme="minorEastAsia" w:hAnsiTheme="minorHAnsi" w:cs="Mangal"/>
              <w:noProof/>
              <w:sz w:val="22"/>
              <w:szCs w:val="20"/>
              <w:lang w:val="en-IN" w:eastAsia="en-IN" w:bidi="hi-IN"/>
            </w:rPr>
          </w:pPr>
          <w:r w:rsidRPr="005F271C">
            <w:fldChar w:fldCharType="begin"/>
          </w:r>
          <w:r w:rsidR="00CE4752">
            <w:instrText xml:space="preserve"> TOC \o "1-3" \h \z \u </w:instrText>
          </w:r>
          <w:r w:rsidRPr="005F271C">
            <w:fldChar w:fldCharType="separate"/>
          </w:r>
          <w:hyperlink w:anchor="_Toc32833203" w:history="1">
            <w:r w:rsidR="00CE4752" w:rsidRPr="00B377A3">
              <w:rPr>
                <w:rStyle w:val="Hyperlink"/>
                <w:noProof/>
                <w:w w:val="105"/>
                <w:lang w:bidi="en-US"/>
              </w:rPr>
              <w:t>Form 1A</w:t>
            </w:r>
            <w:r w:rsidR="00CE4752">
              <w:rPr>
                <w:noProof/>
                <w:webHidden/>
              </w:rPr>
              <w:tab/>
            </w:r>
            <w:r>
              <w:rPr>
                <w:noProof/>
                <w:webHidden/>
              </w:rPr>
              <w:fldChar w:fldCharType="begin"/>
            </w:r>
            <w:r w:rsidR="00CE4752">
              <w:rPr>
                <w:noProof/>
                <w:webHidden/>
              </w:rPr>
              <w:instrText xml:space="preserve"> PAGEREF _Toc32833203 \h </w:instrText>
            </w:r>
            <w:r>
              <w:rPr>
                <w:noProof/>
                <w:webHidden/>
              </w:rPr>
            </w:r>
            <w:r>
              <w:rPr>
                <w:noProof/>
                <w:webHidden/>
              </w:rPr>
              <w:fldChar w:fldCharType="separate"/>
            </w:r>
            <w:r w:rsidR="00031EC9">
              <w:rPr>
                <w:noProof/>
                <w:webHidden/>
              </w:rPr>
              <w:t>3</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04" w:history="1">
            <w:r w:rsidR="00CE4752" w:rsidRPr="00B377A3">
              <w:rPr>
                <w:rStyle w:val="Hyperlink"/>
                <w:noProof/>
                <w:w w:val="105"/>
                <w:lang w:bidi="en-US"/>
              </w:rPr>
              <w:t>(In Case of Newly formed JFMC/EDC Under SCATFORM)</w:t>
            </w:r>
            <w:r w:rsidR="00CE4752">
              <w:rPr>
                <w:noProof/>
                <w:webHidden/>
              </w:rPr>
              <w:tab/>
            </w:r>
            <w:r>
              <w:rPr>
                <w:noProof/>
                <w:webHidden/>
              </w:rPr>
              <w:fldChar w:fldCharType="begin"/>
            </w:r>
            <w:r w:rsidR="00CE4752">
              <w:rPr>
                <w:noProof/>
                <w:webHidden/>
              </w:rPr>
              <w:instrText xml:space="preserve"> PAGEREF _Toc32833204 \h </w:instrText>
            </w:r>
            <w:r>
              <w:rPr>
                <w:noProof/>
                <w:webHidden/>
              </w:rPr>
            </w:r>
            <w:r>
              <w:rPr>
                <w:noProof/>
                <w:webHidden/>
              </w:rPr>
              <w:fldChar w:fldCharType="separate"/>
            </w:r>
            <w:r w:rsidR="00031EC9">
              <w:rPr>
                <w:noProof/>
                <w:webHidden/>
              </w:rPr>
              <w:t>3</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05" w:history="1">
            <w:r w:rsidR="00CE4752" w:rsidRPr="00B377A3">
              <w:rPr>
                <w:rStyle w:val="Hyperlink"/>
                <w:noProof/>
                <w:w w:val="105"/>
                <w:lang w:bidi="en-US"/>
              </w:rPr>
              <w:t>MEMORANDUM   OF      UNDERSTANDING</w:t>
            </w:r>
            <w:r w:rsidR="00CE4752">
              <w:rPr>
                <w:noProof/>
                <w:webHidden/>
              </w:rPr>
              <w:tab/>
            </w:r>
            <w:r>
              <w:rPr>
                <w:noProof/>
                <w:webHidden/>
              </w:rPr>
              <w:fldChar w:fldCharType="begin"/>
            </w:r>
            <w:r w:rsidR="00CE4752">
              <w:rPr>
                <w:noProof/>
                <w:webHidden/>
              </w:rPr>
              <w:instrText xml:space="preserve"> PAGEREF _Toc32833205 \h </w:instrText>
            </w:r>
            <w:r>
              <w:rPr>
                <w:noProof/>
                <w:webHidden/>
              </w:rPr>
            </w:r>
            <w:r>
              <w:rPr>
                <w:noProof/>
                <w:webHidden/>
              </w:rPr>
              <w:fldChar w:fldCharType="separate"/>
            </w:r>
            <w:r w:rsidR="00031EC9">
              <w:rPr>
                <w:noProof/>
                <w:webHidden/>
              </w:rPr>
              <w:t>3</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06" w:history="1">
            <w:r w:rsidR="00CE4752" w:rsidRPr="00B377A3">
              <w:rPr>
                <w:rStyle w:val="Hyperlink"/>
                <w:noProof/>
                <w:w w:val="105"/>
                <w:lang w:bidi="en-US"/>
              </w:rPr>
              <w:t>Form 1 B</w:t>
            </w:r>
            <w:r w:rsidR="00CE4752">
              <w:rPr>
                <w:noProof/>
                <w:webHidden/>
              </w:rPr>
              <w:tab/>
            </w:r>
            <w:r>
              <w:rPr>
                <w:noProof/>
                <w:webHidden/>
              </w:rPr>
              <w:fldChar w:fldCharType="begin"/>
            </w:r>
            <w:r w:rsidR="00CE4752">
              <w:rPr>
                <w:noProof/>
                <w:webHidden/>
              </w:rPr>
              <w:instrText xml:space="preserve"> PAGEREF _Toc32833206 \h </w:instrText>
            </w:r>
            <w:r>
              <w:rPr>
                <w:noProof/>
                <w:webHidden/>
              </w:rPr>
            </w:r>
            <w:r>
              <w:rPr>
                <w:noProof/>
                <w:webHidden/>
              </w:rPr>
              <w:fldChar w:fldCharType="separate"/>
            </w:r>
            <w:r w:rsidR="00031EC9">
              <w:rPr>
                <w:noProof/>
                <w:webHidden/>
              </w:rPr>
              <w:t>4</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07" w:history="1">
            <w:r w:rsidR="00CE4752" w:rsidRPr="00B377A3">
              <w:rPr>
                <w:rStyle w:val="Hyperlink"/>
                <w:rFonts w:cstheme="minorHAnsi"/>
                <w:noProof/>
                <w:lang w:bidi="en-US"/>
              </w:rPr>
              <w:t>CERTIFICATE OF ACCEPTANCE</w:t>
            </w:r>
            <w:r w:rsidR="00CE4752">
              <w:rPr>
                <w:noProof/>
                <w:webHidden/>
              </w:rPr>
              <w:tab/>
            </w:r>
            <w:r>
              <w:rPr>
                <w:noProof/>
                <w:webHidden/>
              </w:rPr>
              <w:fldChar w:fldCharType="begin"/>
            </w:r>
            <w:r w:rsidR="00CE4752">
              <w:rPr>
                <w:noProof/>
                <w:webHidden/>
              </w:rPr>
              <w:instrText xml:space="preserve"> PAGEREF _Toc32833207 \h </w:instrText>
            </w:r>
            <w:r>
              <w:rPr>
                <w:noProof/>
                <w:webHidden/>
              </w:rPr>
            </w:r>
            <w:r>
              <w:rPr>
                <w:noProof/>
                <w:webHidden/>
              </w:rPr>
              <w:fldChar w:fldCharType="separate"/>
            </w:r>
            <w:r w:rsidR="00031EC9">
              <w:rPr>
                <w:noProof/>
                <w:webHidden/>
              </w:rPr>
              <w:t>4</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08" w:history="1">
            <w:r w:rsidR="00CE4752" w:rsidRPr="00B377A3">
              <w:rPr>
                <w:rStyle w:val="Hyperlink"/>
                <w:noProof/>
                <w:w w:val="110"/>
                <w:lang w:bidi="en-US"/>
              </w:rPr>
              <w:t>Time Line of Micro Planning Process</w:t>
            </w:r>
            <w:r w:rsidR="00CE4752">
              <w:rPr>
                <w:noProof/>
                <w:webHidden/>
              </w:rPr>
              <w:tab/>
            </w:r>
            <w:r>
              <w:rPr>
                <w:noProof/>
                <w:webHidden/>
              </w:rPr>
              <w:fldChar w:fldCharType="begin"/>
            </w:r>
            <w:r w:rsidR="00CE4752">
              <w:rPr>
                <w:noProof/>
                <w:webHidden/>
              </w:rPr>
              <w:instrText xml:space="preserve"> PAGEREF _Toc32833208 \h </w:instrText>
            </w:r>
            <w:r>
              <w:rPr>
                <w:noProof/>
                <w:webHidden/>
              </w:rPr>
            </w:r>
            <w:r>
              <w:rPr>
                <w:noProof/>
                <w:webHidden/>
              </w:rPr>
              <w:fldChar w:fldCharType="separate"/>
            </w:r>
            <w:r w:rsidR="00031EC9">
              <w:rPr>
                <w:noProof/>
                <w:webHidden/>
              </w:rPr>
              <w:t>5</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09" w:history="1">
            <w:r w:rsidR="00CE4752" w:rsidRPr="00B377A3">
              <w:rPr>
                <w:rStyle w:val="Hyperlink"/>
                <w:rFonts w:ascii="Times New Roman" w:hAnsi="Times New Roman"/>
                <w:noProof/>
                <w:w w:val="110"/>
                <w:lang w:bidi="en-US"/>
              </w:rPr>
              <w:t>1.C :Introduction About The Village</w:t>
            </w:r>
            <w:r w:rsidR="00CE4752">
              <w:rPr>
                <w:noProof/>
                <w:webHidden/>
              </w:rPr>
              <w:tab/>
            </w:r>
            <w:r>
              <w:rPr>
                <w:noProof/>
                <w:webHidden/>
              </w:rPr>
              <w:fldChar w:fldCharType="begin"/>
            </w:r>
            <w:r w:rsidR="00CE4752">
              <w:rPr>
                <w:noProof/>
                <w:webHidden/>
              </w:rPr>
              <w:instrText xml:space="preserve"> PAGEREF _Toc32833209 \h </w:instrText>
            </w:r>
            <w:r>
              <w:rPr>
                <w:noProof/>
                <w:webHidden/>
              </w:rPr>
            </w:r>
            <w:r>
              <w:rPr>
                <w:noProof/>
                <w:webHidden/>
              </w:rPr>
              <w:fldChar w:fldCharType="separate"/>
            </w:r>
            <w:r w:rsidR="00031EC9">
              <w:rPr>
                <w:noProof/>
                <w:webHidden/>
              </w:rPr>
              <w:t>6</w:t>
            </w:r>
            <w:r>
              <w:rPr>
                <w:noProof/>
                <w:webHidden/>
              </w:rPr>
              <w:fldChar w:fldCharType="end"/>
            </w:r>
          </w:hyperlink>
        </w:p>
        <w:p w:rsidR="00CE4752" w:rsidRPr="0019577E" w:rsidRDefault="005F271C" w:rsidP="0019577E">
          <w:pPr>
            <w:pStyle w:val="TOC1"/>
            <w:rPr>
              <w:rFonts w:asciiTheme="minorHAnsi" w:eastAsiaTheme="minorEastAsia" w:hAnsiTheme="minorHAnsi" w:cs="Mangal"/>
              <w:sz w:val="22"/>
              <w:szCs w:val="20"/>
              <w:lang w:val="en-IN" w:eastAsia="en-IN" w:bidi="hi-IN"/>
            </w:rPr>
          </w:pPr>
          <w:hyperlink w:anchor="_Toc32833210" w:history="1">
            <w:r w:rsidR="00CE4752" w:rsidRPr="0019577E">
              <w:rPr>
                <w:rStyle w:val="Hyperlink"/>
              </w:rPr>
              <w:t>Format – I : Village socio economic profile</w:t>
            </w:r>
            <w:r w:rsidR="00CE4752" w:rsidRPr="0019577E">
              <w:rPr>
                <w:webHidden/>
              </w:rPr>
              <w:tab/>
            </w:r>
            <w:r w:rsidRPr="0019577E">
              <w:rPr>
                <w:webHidden/>
              </w:rPr>
              <w:fldChar w:fldCharType="begin"/>
            </w:r>
            <w:r w:rsidR="00CE4752" w:rsidRPr="0019577E">
              <w:rPr>
                <w:webHidden/>
              </w:rPr>
              <w:instrText xml:space="preserve"> PAGEREF _Toc32833210 \h </w:instrText>
            </w:r>
            <w:r w:rsidRPr="0019577E">
              <w:rPr>
                <w:webHidden/>
              </w:rPr>
            </w:r>
            <w:r w:rsidRPr="0019577E">
              <w:rPr>
                <w:webHidden/>
              </w:rPr>
              <w:fldChar w:fldCharType="separate"/>
            </w:r>
            <w:r w:rsidR="00031EC9">
              <w:rPr>
                <w:webHidden/>
              </w:rPr>
              <w:t>7</w:t>
            </w:r>
            <w:r w:rsidRPr="0019577E">
              <w:rPr>
                <w:webHidden/>
              </w:rPr>
              <w:fldChar w:fldCharType="end"/>
            </w:r>
          </w:hyperlink>
        </w:p>
        <w:p w:rsidR="00CE4752" w:rsidRDefault="005F271C">
          <w:pPr>
            <w:pStyle w:val="TOC2"/>
            <w:tabs>
              <w:tab w:val="left" w:pos="880"/>
            </w:tabs>
            <w:rPr>
              <w:rFonts w:asciiTheme="minorHAnsi" w:eastAsiaTheme="minorEastAsia" w:hAnsiTheme="minorHAnsi" w:cs="Mangal"/>
              <w:noProof/>
              <w:sz w:val="22"/>
              <w:szCs w:val="20"/>
              <w:lang w:val="en-IN" w:eastAsia="en-IN" w:bidi="hi-IN"/>
            </w:rPr>
          </w:pPr>
          <w:hyperlink w:anchor="_Toc32833211" w:history="1">
            <w:r w:rsidR="00CE4752" w:rsidRPr="00B377A3">
              <w:rPr>
                <w:rStyle w:val="Hyperlink"/>
                <w:noProof/>
                <w:w w:val="105"/>
                <w:lang w:bidi="en-US"/>
              </w:rPr>
              <w:t>Ia.</w:t>
            </w:r>
            <w:r w:rsidR="00CE4752">
              <w:rPr>
                <w:rFonts w:asciiTheme="minorHAnsi" w:eastAsiaTheme="minorEastAsia" w:hAnsiTheme="minorHAnsi" w:cs="Mangal"/>
                <w:noProof/>
                <w:sz w:val="22"/>
                <w:szCs w:val="20"/>
                <w:lang w:val="en-IN" w:eastAsia="en-IN" w:bidi="hi-IN"/>
              </w:rPr>
              <w:tab/>
            </w:r>
            <w:r w:rsidR="00CE4752" w:rsidRPr="00B377A3">
              <w:rPr>
                <w:rStyle w:val="Hyperlink"/>
                <w:noProof/>
                <w:w w:val="105"/>
                <w:lang w:bidi="en-US"/>
              </w:rPr>
              <w:t>Demography</w:t>
            </w:r>
            <w:r w:rsidR="00CE4752">
              <w:rPr>
                <w:noProof/>
                <w:webHidden/>
              </w:rPr>
              <w:tab/>
            </w:r>
            <w:r>
              <w:rPr>
                <w:noProof/>
                <w:webHidden/>
              </w:rPr>
              <w:fldChar w:fldCharType="begin"/>
            </w:r>
            <w:r w:rsidR="00CE4752">
              <w:rPr>
                <w:noProof/>
                <w:webHidden/>
              </w:rPr>
              <w:instrText xml:space="preserve"> PAGEREF _Toc32833211 \h </w:instrText>
            </w:r>
            <w:r>
              <w:rPr>
                <w:noProof/>
                <w:webHidden/>
              </w:rPr>
            </w:r>
            <w:r>
              <w:rPr>
                <w:noProof/>
                <w:webHidden/>
              </w:rPr>
              <w:fldChar w:fldCharType="separate"/>
            </w:r>
            <w:r w:rsidR="00031EC9">
              <w:rPr>
                <w:noProof/>
                <w:webHidden/>
              </w:rPr>
              <w:t>7</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12" w:history="1">
            <w:r w:rsidR="00CE4752" w:rsidRPr="00B377A3">
              <w:rPr>
                <w:rStyle w:val="Hyperlink"/>
                <w:noProof/>
                <w:w w:val="105"/>
                <w:lang w:bidi="en-US"/>
              </w:rPr>
              <w:t>1.b Key Information of the JFMC/EDC</w:t>
            </w:r>
            <w:r w:rsidR="00CE4752">
              <w:rPr>
                <w:noProof/>
                <w:webHidden/>
              </w:rPr>
              <w:tab/>
            </w:r>
            <w:r>
              <w:rPr>
                <w:noProof/>
                <w:webHidden/>
              </w:rPr>
              <w:fldChar w:fldCharType="begin"/>
            </w:r>
            <w:r w:rsidR="00CE4752">
              <w:rPr>
                <w:noProof/>
                <w:webHidden/>
              </w:rPr>
              <w:instrText xml:space="preserve"> PAGEREF _Toc32833212 \h </w:instrText>
            </w:r>
            <w:r>
              <w:rPr>
                <w:noProof/>
                <w:webHidden/>
              </w:rPr>
            </w:r>
            <w:r>
              <w:rPr>
                <w:noProof/>
                <w:webHidden/>
              </w:rPr>
              <w:fldChar w:fldCharType="separate"/>
            </w:r>
            <w:r w:rsidR="00031EC9">
              <w:rPr>
                <w:noProof/>
                <w:webHidden/>
              </w:rPr>
              <w:t>8</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13" w:history="1">
            <w:r w:rsidR="00CE4752" w:rsidRPr="00B377A3">
              <w:rPr>
                <w:rStyle w:val="Hyperlink"/>
                <w:rFonts w:cstheme="minorHAnsi"/>
                <w:noProof/>
                <w:lang w:bidi="en-US"/>
              </w:rPr>
              <w:t>23. Socio-Economic Profile of Constituent Village(s)(Household Survey)</w:t>
            </w:r>
            <w:r w:rsidR="00CE4752">
              <w:rPr>
                <w:noProof/>
                <w:webHidden/>
              </w:rPr>
              <w:tab/>
            </w:r>
            <w:r>
              <w:rPr>
                <w:noProof/>
                <w:webHidden/>
              </w:rPr>
              <w:fldChar w:fldCharType="begin"/>
            </w:r>
            <w:r w:rsidR="00CE4752">
              <w:rPr>
                <w:noProof/>
                <w:webHidden/>
              </w:rPr>
              <w:instrText xml:space="preserve"> PAGEREF _Toc32833213 \h </w:instrText>
            </w:r>
            <w:r>
              <w:rPr>
                <w:noProof/>
                <w:webHidden/>
              </w:rPr>
            </w:r>
            <w:r>
              <w:rPr>
                <w:noProof/>
                <w:webHidden/>
              </w:rPr>
              <w:fldChar w:fldCharType="separate"/>
            </w:r>
            <w:r w:rsidR="00031EC9">
              <w:rPr>
                <w:noProof/>
                <w:webHidden/>
              </w:rPr>
              <w:t>9</w:t>
            </w:r>
            <w:r>
              <w:rPr>
                <w:noProof/>
                <w:webHidden/>
              </w:rPr>
              <w:fldChar w:fldCharType="end"/>
            </w:r>
          </w:hyperlink>
        </w:p>
        <w:p w:rsidR="00CE4752" w:rsidRDefault="005F271C" w:rsidP="0019577E">
          <w:pPr>
            <w:pStyle w:val="TOC1"/>
            <w:rPr>
              <w:rFonts w:asciiTheme="minorHAnsi" w:eastAsiaTheme="minorEastAsia" w:hAnsiTheme="minorHAnsi" w:cs="Mangal"/>
              <w:sz w:val="22"/>
              <w:szCs w:val="20"/>
              <w:lang w:val="en-IN" w:eastAsia="en-IN" w:bidi="hi-IN"/>
            </w:rPr>
          </w:pPr>
          <w:hyperlink w:anchor="_Toc32833214" w:history="1">
            <w:r w:rsidR="00CE4752" w:rsidRPr="00B377A3">
              <w:rPr>
                <w:rStyle w:val="Hyperlink"/>
                <w:w w:val="110"/>
              </w:rPr>
              <w:t>Format-II. Village Resource Profile</w:t>
            </w:r>
            <w:r w:rsidR="00CE4752">
              <w:rPr>
                <w:webHidden/>
              </w:rPr>
              <w:tab/>
            </w:r>
            <w:r>
              <w:rPr>
                <w:webHidden/>
              </w:rPr>
              <w:fldChar w:fldCharType="begin"/>
            </w:r>
            <w:r w:rsidR="00CE4752">
              <w:rPr>
                <w:webHidden/>
              </w:rPr>
              <w:instrText xml:space="preserve"> PAGEREF _Toc32833214 \h </w:instrText>
            </w:r>
            <w:r>
              <w:rPr>
                <w:webHidden/>
              </w:rPr>
            </w:r>
            <w:r>
              <w:rPr>
                <w:webHidden/>
              </w:rPr>
              <w:fldChar w:fldCharType="separate"/>
            </w:r>
            <w:r w:rsidR="00031EC9">
              <w:rPr>
                <w:webHidden/>
              </w:rPr>
              <w:t>14</w:t>
            </w:r>
            <w:r>
              <w:rPr>
                <w:webHidden/>
              </w:rPr>
              <w:fldChar w:fldCharType="end"/>
            </w:r>
          </w:hyperlink>
        </w:p>
        <w:p w:rsidR="00CE4752" w:rsidRDefault="005F271C" w:rsidP="0019577E">
          <w:pPr>
            <w:pStyle w:val="TOC1"/>
            <w:rPr>
              <w:rFonts w:asciiTheme="minorHAnsi" w:eastAsiaTheme="minorEastAsia" w:hAnsiTheme="minorHAnsi" w:cs="Mangal"/>
              <w:sz w:val="22"/>
              <w:szCs w:val="20"/>
              <w:lang w:val="en-IN" w:eastAsia="en-IN" w:bidi="hi-IN"/>
            </w:rPr>
          </w:pPr>
          <w:hyperlink w:anchor="_Toc32833215" w:history="1">
            <w:r w:rsidR="00CE4752" w:rsidRPr="00B377A3">
              <w:rPr>
                <w:rStyle w:val="Hyperlink"/>
              </w:rPr>
              <w:t>Format – IV : Forest Resources</w:t>
            </w:r>
            <w:r w:rsidR="00CE4752">
              <w:rPr>
                <w:webHidden/>
              </w:rPr>
              <w:tab/>
            </w:r>
            <w:r>
              <w:rPr>
                <w:webHidden/>
              </w:rPr>
              <w:fldChar w:fldCharType="begin"/>
            </w:r>
            <w:r w:rsidR="00CE4752">
              <w:rPr>
                <w:webHidden/>
              </w:rPr>
              <w:instrText xml:space="preserve"> PAGEREF _Toc32833215 \h </w:instrText>
            </w:r>
            <w:r>
              <w:rPr>
                <w:webHidden/>
              </w:rPr>
            </w:r>
            <w:r>
              <w:rPr>
                <w:webHidden/>
              </w:rPr>
              <w:fldChar w:fldCharType="separate"/>
            </w:r>
            <w:r w:rsidR="00031EC9">
              <w:rPr>
                <w:webHidden/>
              </w:rPr>
              <w:t>27</w:t>
            </w:r>
            <w:r>
              <w:rPr>
                <w:webHidden/>
              </w:rPr>
              <w:fldChar w:fldCharType="end"/>
            </w:r>
          </w:hyperlink>
        </w:p>
        <w:p w:rsidR="00CE4752" w:rsidRDefault="005F271C" w:rsidP="0019577E">
          <w:pPr>
            <w:pStyle w:val="TOC1"/>
            <w:rPr>
              <w:rFonts w:asciiTheme="minorHAnsi" w:eastAsiaTheme="minorEastAsia" w:hAnsiTheme="minorHAnsi" w:cs="Mangal"/>
              <w:sz w:val="22"/>
              <w:szCs w:val="20"/>
              <w:lang w:val="en-IN" w:eastAsia="en-IN" w:bidi="hi-IN"/>
            </w:rPr>
          </w:pPr>
          <w:hyperlink w:anchor="_Toc32833216" w:history="1">
            <w:r w:rsidR="00CE4752" w:rsidRPr="00B377A3">
              <w:rPr>
                <w:rStyle w:val="Hyperlink"/>
                <w:w w:val="110"/>
              </w:rPr>
              <w:t>Format- V: Village Development Plan</w:t>
            </w:r>
            <w:r w:rsidR="00CE4752">
              <w:rPr>
                <w:webHidden/>
              </w:rPr>
              <w:tab/>
            </w:r>
            <w:r>
              <w:rPr>
                <w:webHidden/>
              </w:rPr>
              <w:fldChar w:fldCharType="begin"/>
            </w:r>
            <w:r w:rsidR="00CE4752">
              <w:rPr>
                <w:webHidden/>
              </w:rPr>
              <w:instrText xml:space="preserve"> PAGEREF _Toc32833216 \h </w:instrText>
            </w:r>
            <w:r>
              <w:rPr>
                <w:webHidden/>
              </w:rPr>
            </w:r>
            <w:r>
              <w:rPr>
                <w:webHidden/>
              </w:rPr>
              <w:fldChar w:fldCharType="separate"/>
            </w:r>
            <w:r w:rsidR="00031EC9">
              <w:rPr>
                <w:webHidden/>
              </w:rPr>
              <w:t>33</w:t>
            </w:r>
            <w:r>
              <w:rPr>
                <w:webHidden/>
              </w:rPr>
              <w:fldChar w:fldCharType="end"/>
            </w:r>
          </w:hyperlink>
        </w:p>
        <w:p w:rsidR="00CE4752" w:rsidRDefault="005F271C" w:rsidP="0019577E">
          <w:pPr>
            <w:pStyle w:val="TOC1"/>
            <w:rPr>
              <w:rFonts w:asciiTheme="minorHAnsi" w:eastAsiaTheme="minorEastAsia" w:hAnsiTheme="minorHAnsi" w:cs="Mangal"/>
              <w:sz w:val="22"/>
              <w:szCs w:val="20"/>
              <w:lang w:val="en-IN" w:eastAsia="en-IN" w:bidi="hi-IN"/>
            </w:rPr>
          </w:pPr>
          <w:hyperlink w:anchor="_Toc32833217" w:history="1">
            <w:r w:rsidR="00CE4752" w:rsidRPr="00B377A3">
              <w:rPr>
                <w:rStyle w:val="Hyperlink"/>
                <w:w w:val="110"/>
              </w:rPr>
              <w:t>Format VI. Forest  Resource development plan</w:t>
            </w:r>
            <w:r w:rsidR="00CE4752">
              <w:rPr>
                <w:webHidden/>
              </w:rPr>
              <w:tab/>
            </w:r>
            <w:r>
              <w:rPr>
                <w:webHidden/>
              </w:rPr>
              <w:fldChar w:fldCharType="begin"/>
            </w:r>
            <w:r w:rsidR="00CE4752">
              <w:rPr>
                <w:webHidden/>
              </w:rPr>
              <w:instrText xml:space="preserve"> PAGEREF _Toc32833217 \h </w:instrText>
            </w:r>
            <w:r>
              <w:rPr>
                <w:webHidden/>
              </w:rPr>
            </w:r>
            <w:r>
              <w:rPr>
                <w:webHidden/>
              </w:rPr>
              <w:fldChar w:fldCharType="separate"/>
            </w:r>
            <w:r w:rsidR="00031EC9">
              <w:rPr>
                <w:webHidden/>
              </w:rPr>
              <w:t>39</w:t>
            </w:r>
            <w:r>
              <w:rPr>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18" w:history="1">
            <w:r w:rsidR="00CE4752" w:rsidRPr="00B377A3">
              <w:rPr>
                <w:rStyle w:val="Hyperlink"/>
                <w:rFonts w:ascii="Times New Roman" w:eastAsia="Times New Roman" w:hAnsi="Times New Roman"/>
                <w:noProof/>
                <w:w w:val="110"/>
                <w:lang w:bidi="en-US"/>
              </w:rPr>
              <w:t>1. Survey and Demarcation of JFMC Area</w:t>
            </w:r>
            <w:r w:rsidR="00CE4752">
              <w:rPr>
                <w:noProof/>
                <w:webHidden/>
              </w:rPr>
              <w:tab/>
            </w:r>
            <w:r>
              <w:rPr>
                <w:noProof/>
                <w:webHidden/>
              </w:rPr>
              <w:fldChar w:fldCharType="begin"/>
            </w:r>
            <w:r w:rsidR="00CE4752">
              <w:rPr>
                <w:noProof/>
                <w:webHidden/>
              </w:rPr>
              <w:instrText xml:space="preserve"> PAGEREF _Toc32833218 \h </w:instrText>
            </w:r>
            <w:r>
              <w:rPr>
                <w:noProof/>
                <w:webHidden/>
              </w:rPr>
            </w:r>
            <w:r>
              <w:rPr>
                <w:noProof/>
                <w:webHidden/>
              </w:rPr>
              <w:fldChar w:fldCharType="separate"/>
            </w:r>
            <w:r w:rsidR="00031EC9">
              <w:rPr>
                <w:noProof/>
                <w:webHidden/>
              </w:rPr>
              <w:t>39</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19" w:history="1">
            <w:r w:rsidR="00CE4752" w:rsidRPr="00B377A3">
              <w:rPr>
                <w:rStyle w:val="Hyperlink"/>
                <w:rFonts w:ascii="Times New Roman" w:eastAsia="Times New Roman" w:hAnsi="Times New Roman"/>
                <w:noProof/>
                <w:w w:val="110"/>
                <w:lang w:bidi="en-US"/>
              </w:rPr>
              <w:t>2.  Stock assessment, forest resource survey and land use mapping</w:t>
            </w:r>
            <w:r w:rsidR="00CE4752">
              <w:rPr>
                <w:noProof/>
                <w:webHidden/>
              </w:rPr>
              <w:tab/>
            </w:r>
            <w:r>
              <w:rPr>
                <w:noProof/>
                <w:webHidden/>
              </w:rPr>
              <w:fldChar w:fldCharType="begin"/>
            </w:r>
            <w:r w:rsidR="00CE4752">
              <w:rPr>
                <w:noProof/>
                <w:webHidden/>
              </w:rPr>
              <w:instrText xml:space="preserve"> PAGEREF _Toc32833219 \h </w:instrText>
            </w:r>
            <w:r>
              <w:rPr>
                <w:noProof/>
                <w:webHidden/>
              </w:rPr>
            </w:r>
            <w:r>
              <w:rPr>
                <w:noProof/>
                <w:webHidden/>
              </w:rPr>
              <w:fldChar w:fldCharType="separate"/>
            </w:r>
            <w:r w:rsidR="00031EC9">
              <w:rPr>
                <w:noProof/>
                <w:webHidden/>
              </w:rPr>
              <w:t>39</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20" w:history="1">
            <w:r w:rsidR="00CE4752" w:rsidRPr="00B377A3">
              <w:rPr>
                <w:rStyle w:val="Hyperlink"/>
                <w:rFonts w:ascii="Times New Roman" w:eastAsia="Times New Roman" w:hAnsi="Times New Roman"/>
                <w:noProof/>
                <w:w w:val="110"/>
                <w:lang w:bidi="en-US"/>
              </w:rPr>
              <w:t>3. Protection and forest fire prevention</w:t>
            </w:r>
            <w:r w:rsidR="00CE4752">
              <w:rPr>
                <w:noProof/>
                <w:webHidden/>
              </w:rPr>
              <w:tab/>
            </w:r>
            <w:r>
              <w:rPr>
                <w:noProof/>
                <w:webHidden/>
              </w:rPr>
              <w:fldChar w:fldCharType="begin"/>
            </w:r>
            <w:r w:rsidR="00CE4752">
              <w:rPr>
                <w:noProof/>
                <w:webHidden/>
              </w:rPr>
              <w:instrText xml:space="preserve"> PAGEREF _Toc32833220 \h </w:instrText>
            </w:r>
            <w:r>
              <w:rPr>
                <w:noProof/>
                <w:webHidden/>
              </w:rPr>
            </w:r>
            <w:r>
              <w:rPr>
                <w:noProof/>
                <w:webHidden/>
              </w:rPr>
              <w:fldChar w:fldCharType="separate"/>
            </w:r>
            <w:r w:rsidR="00031EC9">
              <w:rPr>
                <w:noProof/>
                <w:webHidden/>
              </w:rPr>
              <w:t>39</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21" w:history="1">
            <w:r w:rsidR="00CE4752" w:rsidRPr="00B377A3">
              <w:rPr>
                <w:rStyle w:val="Hyperlink"/>
                <w:rFonts w:ascii="Times New Roman" w:eastAsia="Times New Roman" w:hAnsi="Times New Roman"/>
                <w:noProof/>
                <w:w w:val="110"/>
                <w:lang w:bidi="en-US"/>
              </w:rPr>
              <w:t>4. Decentralized people’s nursery development</w:t>
            </w:r>
            <w:r w:rsidR="00CE4752">
              <w:rPr>
                <w:noProof/>
                <w:webHidden/>
              </w:rPr>
              <w:tab/>
            </w:r>
            <w:r>
              <w:rPr>
                <w:noProof/>
                <w:webHidden/>
              </w:rPr>
              <w:fldChar w:fldCharType="begin"/>
            </w:r>
            <w:r w:rsidR="00CE4752">
              <w:rPr>
                <w:noProof/>
                <w:webHidden/>
              </w:rPr>
              <w:instrText xml:space="preserve"> PAGEREF _Toc32833221 \h </w:instrText>
            </w:r>
            <w:r>
              <w:rPr>
                <w:noProof/>
                <w:webHidden/>
              </w:rPr>
            </w:r>
            <w:r>
              <w:rPr>
                <w:noProof/>
                <w:webHidden/>
              </w:rPr>
              <w:fldChar w:fldCharType="separate"/>
            </w:r>
            <w:r w:rsidR="00031EC9">
              <w:rPr>
                <w:noProof/>
                <w:webHidden/>
              </w:rPr>
              <w:t>40</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22" w:history="1">
            <w:r w:rsidR="00CE4752" w:rsidRPr="00B377A3">
              <w:rPr>
                <w:rStyle w:val="Hyperlink"/>
                <w:rFonts w:ascii="Times New Roman" w:eastAsia="Times New Roman" w:hAnsi="Times New Roman"/>
                <w:noProof/>
                <w:w w:val="110"/>
                <w:lang w:bidi="en-US"/>
              </w:rPr>
              <w:t>5.Aided Natural regeneration (ANR)</w:t>
            </w:r>
            <w:r w:rsidR="00CE4752">
              <w:rPr>
                <w:noProof/>
                <w:webHidden/>
              </w:rPr>
              <w:tab/>
            </w:r>
            <w:r>
              <w:rPr>
                <w:noProof/>
                <w:webHidden/>
              </w:rPr>
              <w:fldChar w:fldCharType="begin"/>
            </w:r>
            <w:r w:rsidR="00CE4752">
              <w:rPr>
                <w:noProof/>
                <w:webHidden/>
              </w:rPr>
              <w:instrText xml:space="preserve"> PAGEREF _Toc32833222 \h </w:instrText>
            </w:r>
            <w:r>
              <w:rPr>
                <w:noProof/>
                <w:webHidden/>
              </w:rPr>
            </w:r>
            <w:r>
              <w:rPr>
                <w:noProof/>
                <w:webHidden/>
              </w:rPr>
              <w:fldChar w:fldCharType="separate"/>
            </w:r>
            <w:r w:rsidR="00031EC9">
              <w:rPr>
                <w:noProof/>
                <w:webHidden/>
              </w:rPr>
              <w:t>40</w:t>
            </w:r>
            <w:r>
              <w:rPr>
                <w:noProof/>
                <w:webHidden/>
              </w:rPr>
              <w:fldChar w:fldCharType="end"/>
            </w:r>
          </w:hyperlink>
        </w:p>
        <w:p w:rsidR="00CE4752" w:rsidRDefault="005F271C">
          <w:pPr>
            <w:pStyle w:val="TOC2"/>
            <w:tabs>
              <w:tab w:val="left" w:pos="880"/>
            </w:tabs>
            <w:rPr>
              <w:rFonts w:asciiTheme="minorHAnsi" w:eastAsiaTheme="minorEastAsia" w:hAnsiTheme="minorHAnsi" w:cs="Mangal"/>
              <w:noProof/>
              <w:sz w:val="22"/>
              <w:szCs w:val="20"/>
              <w:lang w:val="en-IN" w:eastAsia="en-IN" w:bidi="hi-IN"/>
            </w:rPr>
          </w:pPr>
          <w:hyperlink w:anchor="_Toc32833223" w:history="1">
            <w:r w:rsidR="00CE4752" w:rsidRPr="00B377A3">
              <w:rPr>
                <w:rStyle w:val="Hyperlink"/>
                <w:rFonts w:ascii="Times New Roman" w:eastAsia="Times New Roman" w:hAnsi="Times New Roman"/>
                <w:noProof/>
                <w:w w:val="110"/>
                <w:lang w:bidi="en-US"/>
              </w:rPr>
              <w:t>9. Soil and water conservation work</w:t>
            </w:r>
            <w:r w:rsidR="00CE4752">
              <w:rPr>
                <w:noProof/>
                <w:webHidden/>
              </w:rPr>
              <w:tab/>
            </w:r>
            <w:r>
              <w:rPr>
                <w:noProof/>
                <w:webHidden/>
              </w:rPr>
              <w:fldChar w:fldCharType="begin"/>
            </w:r>
            <w:r w:rsidR="00CE4752">
              <w:rPr>
                <w:noProof/>
                <w:webHidden/>
              </w:rPr>
              <w:instrText xml:space="preserve"> PAGEREF _Toc32833223 \h </w:instrText>
            </w:r>
            <w:r>
              <w:rPr>
                <w:noProof/>
                <w:webHidden/>
              </w:rPr>
            </w:r>
            <w:r>
              <w:rPr>
                <w:noProof/>
                <w:webHidden/>
              </w:rPr>
              <w:fldChar w:fldCharType="separate"/>
            </w:r>
            <w:r w:rsidR="00031EC9">
              <w:rPr>
                <w:noProof/>
                <w:webHidden/>
              </w:rPr>
              <w:t>40</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24" w:history="1">
            <w:r w:rsidR="00CE4752" w:rsidRPr="00B377A3">
              <w:rPr>
                <w:rStyle w:val="Hyperlink"/>
                <w:rFonts w:ascii="Times New Roman" w:eastAsia="Times New Roman" w:hAnsi="Times New Roman"/>
                <w:noProof/>
                <w:w w:val="110"/>
                <w:lang w:bidi="en-US"/>
              </w:rPr>
              <w:t>7. Grazing land / fodder development</w:t>
            </w:r>
            <w:r w:rsidR="00CE4752">
              <w:rPr>
                <w:noProof/>
                <w:webHidden/>
              </w:rPr>
              <w:tab/>
            </w:r>
            <w:r>
              <w:rPr>
                <w:noProof/>
                <w:webHidden/>
              </w:rPr>
              <w:fldChar w:fldCharType="begin"/>
            </w:r>
            <w:r w:rsidR="00CE4752">
              <w:rPr>
                <w:noProof/>
                <w:webHidden/>
              </w:rPr>
              <w:instrText xml:space="preserve"> PAGEREF _Toc32833224 \h </w:instrText>
            </w:r>
            <w:r>
              <w:rPr>
                <w:noProof/>
                <w:webHidden/>
              </w:rPr>
            </w:r>
            <w:r>
              <w:rPr>
                <w:noProof/>
                <w:webHidden/>
              </w:rPr>
              <w:fldChar w:fldCharType="separate"/>
            </w:r>
            <w:r w:rsidR="00031EC9">
              <w:rPr>
                <w:noProof/>
                <w:webHidden/>
              </w:rPr>
              <w:t>40</w:t>
            </w:r>
            <w:r>
              <w:rPr>
                <w:noProof/>
                <w:webHidden/>
              </w:rPr>
              <w:fldChar w:fldCharType="end"/>
            </w:r>
          </w:hyperlink>
        </w:p>
        <w:p w:rsidR="00CE4752" w:rsidRDefault="005F271C">
          <w:pPr>
            <w:pStyle w:val="TOC2"/>
            <w:rPr>
              <w:rFonts w:asciiTheme="minorHAnsi" w:eastAsiaTheme="minorEastAsia" w:hAnsiTheme="minorHAnsi" w:cs="Mangal"/>
              <w:noProof/>
              <w:sz w:val="22"/>
              <w:szCs w:val="20"/>
              <w:lang w:val="en-IN" w:eastAsia="en-IN" w:bidi="hi-IN"/>
            </w:rPr>
          </w:pPr>
          <w:hyperlink w:anchor="_Toc32833225" w:history="1">
            <w:r w:rsidR="00CE4752" w:rsidRPr="00B377A3">
              <w:rPr>
                <w:rStyle w:val="Hyperlink"/>
                <w:rFonts w:ascii="Times New Roman" w:eastAsia="Times New Roman" w:hAnsi="Times New Roman"/>
                <w:noProof/>
                <w:w w:val="110"/>
                <w:lang w:bidi="en-US"/>
              </w:rPr>
              <w:t>8.Summary sheet for plantation activities</w:t>
            </w:r>
            <w:r w:rsidR="00CE4752">
              <w:rPr>
                <w:noProof/>
                <w:webHidden/>
              </w:rPr>
              <w:tab/>
            </w:r>
            <w:r>
              <w:rPr>
                <w:noProof/>
                <w:webHidden/>
              </w:rPr>
              <w:fldChar w:fldCharType="begin"/>
            </w:r>
            <w:r w:rsidR="00CE4752">
              <w:rPr>
                <w:noProof/>
                <w:webHidden/>
              </w:rPr>
              <w:instrText xml:space="preserve"> PAGEREF _Toc32833225 \h </w:instrText>
            </w:r>
            <w:r>
              <w:rPr>
                <w:noProof/>
                <w:webHidden/>
              </w:rPr>
            </w:r>
            <w:r>
              <w:rPr>
                <w:noProof/>
                <w:webHidden/>
              </w:rPr>
              <w:fldChar w:fldCharType="separate"/>
            </w:r>
            <w:r w:rsidR="00031EC9">
              <w:rPr>
                <w:noProof/>
                <w:webHidden/>
              </w:rPr>
              <w:t>41</w:t>
            </w:r>
            <w:r>
              <w:rPr>
                <w:noProof/>
                <w:webHidden/>
              </w:rPr>
              <w:fldChar w:fldCharType="end"/>
            </w:r>
          </w:hyperlink>
        </w:p>
        <w:p w:rsidR="00CE4752" w:rsidRDefault="005F271C" w:rsidP="0019577E">
          <w:pPr>
            <w:pStyle w:val="TOC1"/>
            <w:rPr>
              <w:rFonts w:asciiTheme="minorHAnsi" w:eastAsiaTheme="minorEastAsia" w:hAnsiTheme="minorHAnsi" w:cs="Mangal"/>
              <w:sz w:val="22"/>
              <w:szCs w:val="20"/>
              <w:lang w:val="en-IN" w:eastAsia="en-IN" w:bidi="hi-IN"/>
            </w:rPr>
          </w:pPr>
          <w:hyperlink w:anchor="_Toc32833226" w:history="1">
            <w:r w:rsidR="00CE4752" w:rsidRPr="00B377A3">
              <w:rPr>
                <w:rStyle w:val="Hyperlink"/>
                <w:rFonts w:ascii="Times New Roman" w:eastAsia="Times New Roman" w:hAnsi="Times New Roman"/>
                <w:w w:val="110"/>
              </w:rPr>
              <w:t xml:space="preserve">9. </w:t>
            </w:r>
            <w:r w:rsidR="00CE4752" w:rsidRPr="0019577E">
              <w:rPr>
                <w:rStyle w:val="Hyperlink"/>
                <w:rFonts w:ascii="Times New Roman" w:eastAsia="Times New Roman" w:hAnsi="Times New Roman"/>
                <w:b w:val="0"/>
                <w:bCs w:val="0"/>
                <w:w w:val="110"/>
                <w:u w:val="none"/>
              </w:rPr>
              <w:t>Resource Management plan and Resource Benefits</w:t>
            </w:r>
            <w:r w:rsidR="00CE4752">
              <w:rPr>
                <w:webHidden/>
              </w:rPr>
              <w:tab/>
            </w:r>
            <w:r>
              <w:rPr>
                <w:webHidden/>
              </w:rPr>
              <w:fldChar w:fldCharType="begin"/>
            </w:r>
            <w:r w:rsidR="00CE4752">
              <w:rPr>
                <w:webHidden/>
              </w:rPr>
              <w:instrText xml:space="preserve"> PAGEREF _Toc32833226 \h </w:instrText>
            </w:r>
            <w:r>
              <w:rPr>
                <w:webHidden/>
              </w:rPr>
            </w:r>
            <w:r>
              <w:rPr>
                <w:webHidden/>
              </w:rPr>
              <w:fldChar w:fldCharType="separate"/>
            </w:r>
            <w:r w:rsidR="00031EC9">
              <w:rPr>
                <w:webHidden/>
              </w:rPr>
              <w:t>42</w:t>
            </w:r>
            <w:r>
              <w:rPr>
                <w:webHidden/>
              </w:rPr>
              <w:fldChar w:fldCharType="end"/>
            </w:r>
          </w:hyperlink>
        </w:p>
        <w:p w:rsidR="00CE4752" w:rsidRDefault="005F271C" w:rsidP="0019577E">
          <w:pPr>
            <w:pStyle w:val="TOC1"/>
            <w:rPr>
              <w:rFonts w:asciiTheme="minorHAnsi" w:eastAsiaTheme="minorEastAsia" w:hAnsiTheme="minorHAnsi" w:cs="Mangal"/>
              <w:sz w:val="22"/>
              <w:szCs w:val="20"/>
              <w:lang w:val="en-IN" w:eastAsia="en-IN" w:bidi="hi-IN"/>
            </w:rPr>
          </w:pPr>
          <w:hyperlink w:anchor="_Toc32833287" w:history="1">
            <w:r w:rsidR="00CE4752" w:rsidRPr="00B377A3">
              <w:rPr>
                <w:rStyle w:val="Hyperlink"/>
                <w:w w:val="110"/>
              </w:rPr>
              <w:t>Format –VII: Annual Action Plan</w:t>
            </w:r>
            <w:r w:rsidR="00CE4752">
              <w:rPr>
                <w:webHidden/>
              </w:rPr>
              <w:tab/>
            </w:r>
            <w:r>
              <w:rPr>
                <w:webHidden/>
              </w:rPr>
              <w:fldChar w:fldCharType="begin"/>
            </w:r>
            <w:r w:rsidR="00CE4752">
              <w:rPr>
                <w:webHidden/>
              </w:rPr>
              <w:instrText xml:space="preserve"> PAGEREF _Toc32833287 \h </w:instrText>
            </w:r>
            <w:r>
              <w:rPr>
                <w:webHidden/>
              </w:rPr>
            </w:r>
            <w:r>
              <w:rPr>
                <w:webHidden/>
              </w:rPr>
              <w:fldChar w:fldCharType="separate"/>
            </w:r>
            <w:r w:rsidR="00031EC9">
              <w:rPr>
                <w:webHidden/>
              </w:rPr>
              <w:t>47</w:t>
            </w:r>
            <w:r>
              <w:rPr>
                <w:webHidden/>
              </w:rPr>
              <w:fldChar w:fldCharType="end"/>
            </w:r>
          </w:hyperlink>
        </w:p>
        <w:p w:rsidR="00CE4752" w:rsidRDefault="005F271C">
          <w:r>
            <w:rPr>
              <w:b/>
              <w:bCs/>
              <w:noProof/>
            </w:rPr>
            <w:fldChar w:fldCharType="end"/>
          </w:r>
        </w:p>
      </w:sdtContent>
    </w:sdt>
    <w:p w:rsidR="00CE4752" w:rsidRDefault="00CE4752">
      <w:pPr>
        <w:rPr>
          <w:noProof/>
        </w:rPr>
      </w:pPr>
    </w:p>
    <w:p w:rsidR="0006578B" w:rsidRDefault="005F271C" w:rsidP="008467AF">
      <w:r w:rsidRPr="005F271C">
        <w:rPr>
          <w:noProof/>
        </w:rPr>
        <w:pict>
          <v:rect id="Rectangle 2" o:spid="_x0000_s1033" style="position:absolute;margin-left:589.2pt;margin-top:8.4pt;width:6pt;height:8.4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" fillcolor="#4472c4 [3204]" strokecolor="#1f3763 [1604]" strokeweight="1pt"/>
        </w:pict>
      </w:r>
    </w:p>
    <w:p w:rsidR="0006578B" w:rsidRDefault="0006578B">
      <w:pPr>
        <w:rPr>
          <w:rFonts w:cstheme="minorHAnsi"/>
          <w:b/>
          <w:bCs/>
        </w:rPr>
      </w:pPr>
    </w:p>
    <w:p w:rsidR="001D3D34" w:rsidRPr="00786A1C" w:rsidRDefault="00786A1C" w:rsidP="00786A1C">
      <w:pPr>
        <w:autoSpaceDE w:val="0"/>
        <w:autoSpaceDN w:val="0"/>
        <w:adjustRightInd w:val="0"/>
        <w:spacing w:after="0" w:line="240" w:lineRule="auto"/>
        <w:jc w:val="center"/>
        <w:rPr>
          <w:rFonts w:cstheme="minorHAnsi"/>
          <w:b/>
          <w:bCs/>
          <w:sz w:val="44"/>
          <w:szCs w:val="44"/>
          <w:u w:val="single"/>
        </w:rPr>
      </w:pPr>
      <w:r w:rsidRPr="00786A1C">
        <w:rPr>
          <w:rFonts w:cstheme="minorHAnsi"/>
          <w:b/>
          <w:bCs/>
          <w:sz w:val="44"/>
          <w:szCs w:val="44"/>
          <w:u w:val="single"/>
        </w:rPr>
        <w:lastRenderedPageBreak/>
        <w:t>Annexure</w:t>
      </w:r>
    </w:p>
    <w:p w:rsidR="00786A1C" w:rsidRDefault="00786A1C" w:rsidP="00786A1C">
      <w:pPr>
        <w:pStyle w:val="Heading2"/>
        <w:jc w:val="center"/>
        <w:rPr>
          <w:color w:val="231F20"/>
          <w:w w:val="105"/>
          <w:sz w:val="28"/>
        </w:rPr>
      </w:pPr>
    </w:p>
    <w:p w:rsidR="00BB0ADC" w:rsidRPr="004A0515" w:rsidRDefault="004B5934" w:rsidP="00786A1C">
      <w:pPr>
        <w:pStyle w:val="Heading2"/>
        <w:jc w:val="center"/>
        <w:rPr>
          <w:color w:val="231F20"/>
          <w:w w:val="105"/>
          <w:sz w:val="28"/>
        </w:rPr>
      </w:pPr>
      <w:bookmarkStart w:id="2" w:name="_Toc32833203"/>
      <w:r w:rsidRPr="004A0515">
        <w:rPr>
          <w:color w:val="231F20"/>
          <w:w w:val="105"/>
          <w:sz w:val="28"/>
        </w:rPr>
        <w:t>Form 1</w:t>
      </w:r>
      <w:r w:rsidR="00046549">
        <w:rPr>
          <w:color w:val="231F20"/>
          <w:w w:val="105"/>
          <w:sz w:val="28"/>
        </w:rPr>
        <w:t>A</w:t>
      </w:r>
      <w:bookmarkEnd w:id="2"/>
    </w:p>
    <w:p w:rsidR="004B5934" w:rsidRPr="004A0515" w:rsidRDefault="004B5934" w:rsidP="00786A1C">
      <w:pPr>
        <w:pStyle w:val="Heading2"/>
        <w:jc w:val="center"/>
        <w:rPr>
          <w:color w:val="231F20"/>
          <w:w w:val="105"/>
          <w:sz w:val="28"/>
        </w:rPr>
      </w:pPr>
      <w:bookmarkStart w:id="3" w:name="_Toc32833204"/>
      <w:r w:rsidRPr="004A0515">
        <w:rPr>
          <w:color w:val="231F20"/>
          <w:w w:val="105"/>
          <w:sz w:val="28"/>
        </w:rPr>
        <w:t>(In Case of Newly formed JFMC/EDC Under SCATFORM)</w:t>
      </w:r>
      <w:bookmarkEnd w:id="3"/>
    </w:p>
    <w:p w:rsidR="004B5934" w:rsidRDefault="004B5934" w:rsidP="00786A1C">
      <w:pPr>
        <w:pStyle w:val="Heading2"/>
        <w:jc w:val="center"/>
        <w:rPr>
          <w:sz w:val="28"/>
        </w:rPr>
      </w:pPr>
      <w:bookmarkStart w:id="4" w:name="_Toc32833205"/>
      <w:r>
        <w:rPr>
          <w:color w:val="231F20"/>
          <w:w w:val="105"/>
          <w:sz w:val="28"/>
        </w:rPr>
        <w:t>MEMORANDUM   OF      UNDERSTANDING</w:t>
      </w:r>
      <w:bookmarkEnd w:id="4"/>
    </w:p>
    <w:p w:rsidR="004B5934" w:rsidRDefault="004B5934" w:rsidP="004B5934">
      <w:pPr>
        <w:pStyle w:val="BodyText"/>
        <w:spacing w:before="7"/>
        <w:rPr>
          <w:b/>
          <w:sz w:val="27"/>
        </w:rPr>
      </w:pPr>
    </w:p>
    <w:p w:rsidR="004B5934" w:rsidRDefault="004B5934" w:rsidP="004B5934">
      <w:pPr>
        <w:pStyle w:val="ListParagraph"/>
        <w:numPr>
          <w:ilvl w:val="0"/>
          <w:numId w:val="43"/>
        </w:numPr>
        <w:tabs>
          <w:tab w:val="left" w:pos="498"/>
        </w:tabs>
        <w:spacing w:before="1"/>
        <w:ind w:hanging="398"/>
        <w:jc w:val="both"/>
      </w:pPr>
      <w:r>
        <w:rPr>
          <w:color w:val="231F20"/>
          <w:spacing w:val="-4"/>
        </w:rPr>
        <w:t>We</w:t>
      </w:r>
      <w:r>
        <w:rPr>
          <w:color w:val="231F20"/>
        </w:rPr>
        <w:t>themembersoftheExecutiveCommitteeoftheJoint Forest Management Committee/EcoDevelopmentCommitteeof</w:t>
      </w:r>
    </w:p>
    <w:p w:rsidR="004B5934" w:rsidRDefault="004B5934" w:rsidP="004A0515">
      <w:pPr>
        <w:pStyle w:val="BodyText"/>
        <w:tabs>
          <w:tab w:val="left" w:pos="2917"/>
          <w:tab w:val="left" w:pos="6589"/>
          <w:tab w:val="left" w:pos="10418"/>
        </w:tabs>
        <w:spacing w:before="31" w:line="268" w:lineRule="auto"/>
        <w:ind w:left="497" w:right="497"/>
      </w:pPr>
      <w:r>
        <w:rPr>
          <w:color w:val="231F20"/>
          <w:u w:val="single" w:color="221E1F"/>
        </w:rPr>
        <w:tab/>
      </w:r>
      <w:r>
        <w:rPr>
          <w:color w:val="231F20"/>
        </w:rPr>
        <w:t>village  and  theOfficialsof</w:t>
      </w:r>
      <w:r>
        <w:rPr>
          <w:color w:val="231F20"/>
          <w:u w:val="single" w:color="221E1F"/>
        </w:rPr>
        <w:tab/>
      </w:r>
      <w:r>
        <w:rPr>
          <w:color w:val="231F20"/>
        </w:rPr>
        <w:t>ForestRangeunder</w:t>
      </w:r>
      <w:r>
        <w:rPr>
          <w:color w:val="231F20"/>
          <w:u w:val="single" w:color="221E1F"/>
        </w:rPr>
        <w:tab/>
      </w:r>
      <w:r>
        <w:rPr>
          <w:color w:val="231F20"/>
        </w:rPr>
        <w:t xml:space="preserve"> ForestDivisionhavecometogethertocollaborateandperformthedutiesandshouldertheresponsibilitiesas detailed in the Tripura Joint Forest Management Resolution, </w:t>
      </w:r>
      <w:r w:rsidRPr="003A6F55">
        <w:rPr>
          <w:color w:val="231F20"/>
        </w:rPr>
        <w:t>20</w:t>
      </w:r>
      <w:r w:rsidR="003A6F55" w:rsidRPr="004A0515">
        <w:rPr>
          <w:color w:val="231F20"/>
        </w:rPr>
        <w:t>0</w:t>
      </w:r>
      <w:r w:rsidRPr="003A6F55">
        <w:rPr>
          <w:color w:val="231F20"/>
        </w:rPr>
        <w:t>1,</w:t>
      </w:r>
      <w:r>
        <w:rPr>
          <w:color w:val="231F20"/>
        </w:rPr>
        <w:t xml:space="preserve"> for protection, and sustainable management of the forest areas as per the schedule givenhereunder.</w:t>
      </w:r>
    </w:p>
    <w:p w:rsidR="004B5934" w:rsidRDefault="004B5934" w:rsidP="004B5934">
      <w:pPr>
        <w:pStyle w:val="ListParagraph"/>
        <w:numPr>
          <w:ilvl w:val="1"/>
          <w:numId w:val="43"/>
        </w:numPr>
        <w:tabs>
          <w:tab w:val="left" w:pos="893"/>
          <w:tab w:val="left" w:pos="895"/>
          <w:tab w:val="left" w:pos="4140"/>
          <w:tab w:val="left" w:pos="8330"/>
        </w:tabs>
        <w:spacing w:before="54"/>
        <w:ind w:hanging="398"/>
      </w:pPr>
      <w:r>
        <w:rPr>
          <w:color w:val="231F20"/>
        </w:rPr>
        <w:t>Name of the JFMC/EDC</w:t>
      </w:r>
      <w:r>
        <w:rPr>
          <w:color w:val="231F20"/>
        </w:rPr>
        <w:tab/>
        <w:t>:</w:t>
      </w:r>
      <w:r>
        <w:rPr>
          <w:color w:val="231F20"/>
          <w:u w:val="single" w:color="221E1F"/>
        </w:rPr>
        <w:tab/>
      </w:r>
    </w:p>
    <w:p w:rsidR="004B5934" w:rsidRDefault="004B5934" w:rsidP="004B5934">
      <w:pPr>
        <w:pStyle w:val="ListParagraph"/>
        <w:numPr>
          <w:ilvl w:val="1"/>
          <w:numId w:val="43"/>
        </w:numPr>
        <w:tabs>
          <w:tab w:val="left" w:pos="893"/>
          <w:tab w:val="left" w:pos="895"/>
          <w:tab w:val="left" w:pos="4140"/>
          <w:tab w:val="left" w:pos="8330"/>
        </w:tabs>
        <w:spacing w:before="88"/>
        <w:ind w:hanging="398"/>
      </w:pPr>
      <w:r>
        <w:rPr>
          <w:color w:val="231F20"/>
        </w:rPr>
        <w:t>RegistrationN.</w:t>
      </w:r>
      <w:r>
        <w:rPr>
          <w:color w:val="231F20"/>
        </w:rPr>
        <w:tab/>
        <w:t>:</w:t>
      </w:r>
      <w:r>
        <w:rPr>
          <w:color w:val="231F20"/>
          <w:u w:val="single" w:color="221E1F"/>
        </w:rPr>
        <w:tab/>
      </w:r>
    </w:p>
    <w:p w:rsidR="004B5934" w:rsidRDefault="004B5934" w:rsidP="004B5934">
      <w:pPr>
        <w:pStyle w:val="ListParagraph"/>
        <w:numPr>
          <w:ilvl w:val="1"/>
          <w:numId w:val="43"/>
        </w:numPr>
        <w:tabs>
          <w:tab w:val="left" w:pos="895"/>
          <w:tab w:val="left" w:pos="4140"/>
          <w:tab w:val="left" w:pos="8330"/>
        </w:tabs>
        <w:spacing w:before="88"/>
        <w:ind w:hanging="398"/>
      </w:pPr>
      <w:r>
        <w:rPr>
          <w:color w:val="231F20"/>
        </w:rPr>
        <w:t>District</w:t>
      </w:r>
      <w:r>
        <w:rPr>
          <w:color w:val="231F20"/>
        </w:rPr>
        <w:tab/>
        <w:t>:</w:t>
      </w:r>
      <w:r>
        <w:rPr>
          <w:color w:val="231F20"/>
          <w:u w:val="single" w:color="221E1F"/>
        </w:rPr>
        <w:tab/>
      </w:r>
    </w:p>
    <w:p w:rsidR="004B5934" w:rsidRDefault="004B5934" w:rsidP="004B5934">
      <w:pPr>
        <w:pStyle w:val="ListParagraph"/>
        <w:numPr>
          <w:ilvl w:val="1"/>
          <w:numId w:val="43"/>
        </w:numPr>
        <w:tabs>
          <w:tab w:val="left" w:pos="893"/>
          <w:tab w:val="left" w:pos="895"/>
          <w:tab w:val="left" w:pos="4140"/>
          <w:tab w:val="left" w:pos="8330"/>
        </w:tabs>
        <w:spacing w:before="88"/>
        <w:ind w:hanging="398"/>
      </w:pPr>
      <w:r>
        <w:rPr>
          <w:color w:val="231F20"/>
        </w:rPr>
        <w:t>ForestDivision</w:t>
      </w:r>
      <w:r>
        <w:rPr>
          <w:color w:val="231F20"/>
        </w:rPr>
        <w:tab/>
        <w:t>:</w:t>
      </w:r>
      <w:r>
        <w:rPr>
          <w:color w:val="231F20"/>
          <w:u w:val="single" w:color="221E1F"/>
        </w:rPr>
        <w:tab/>
      </w:r>
    </w:p>
    <w:p w:rsidR="004B5934" w:rsidRDefault="004B5934" w:rsidP="004B5934">
      <w:pPr>
        <w:pStyle w:val="ListParagraph"/>
        <w:numPr>
          <w:ilvl w:val="1"/>
          <w:numId w:val="43"/>
        </w:numPr>
        <w:tabs>
          <w:tab w:val="left" w:pos="893"/>
          <w:tab w:val="left" w:pos="895"/>
          <w:tab w:val="left" w:pos="4140"/>
          <w:tab w:val="left" w:pos="8330"/>
        </w:tabs>
        <w:spacing w:before="88"/>
        <w:ind w:hanging="398"/>
      </w:pPr>
      <w:r>
        <w:rPr>
          <w:color w:val="231F20"/>
        </w:rPr>
        <w:t>ForestRange</w:t>
      </w:r>
      <w:r>
        <w:rPr>
          <w:color w:val="231F20"/>
        </w:rPr>
        <w:tab/>
        <w:t>:</w:t>
      </w:r>
      <w:r>
        <w:rPr>
          <w:color w:val="231F20"/>
          <w:u w:val="single" w:color="221E1F"/>
        </w:rPr>
        <w:tab/>
      </w:r>
    </w:p>
    <w:p w:rsidR="004B5934" w:rsidRDefault="004B5934" w:rsidP="004B5934">
      <w:pPr>
        <w:pStyle w:val="ListParagraph"/>
        <w:numPr>
          <w:ilvl w:val="1"/>
          <w:numId w:val="43"/>
        </w:numPr>
        <w:tabs>
          <w:tab w:val="left" w:pos="895"/>
          <w:tab w:val="left" w:pos="4140"/>
          <w:tab w:val="left" w:pos="8330"/>
        </w:tabs>
        <w:spacing w:before="88"/>
        <w:ind w:hanging="398"/>
      </w:pPr>
      <w:r>
        <w:rPr>
          <w:color w:val="231F20"/>
        </w:rPr>
        <w:t>Section</w:t>
      </w:r>
      <w:r>
        <w:rPr>
          <w:color w:val="231F20"/>
        </w:rPr>
        <w:tab/>
        <w:t>:</w:t>
      </w:r>
      <w:r>
        <w:rPr>
          <w:color w:val="231F20"/>
          <w:u w:val="single" w:color="221E1F"/>
        </w:rPr>
        <w:tab/>
      </w:r>
    </w:p>
    <w:p w:rsidR="004B5934" w:rsidRDefault="004B5934" w:rsidP="004B5934">
      <w:pPr>
        <w:pStyle w:val="ListParagraph"/>
        <w:numPr>
          <w:ilvl w:val="1"/>
          <w:numId w:val="43"/>
        </w:numPr>
        <w:tabs>
          <w:tab w:val="left" w:pos="895"/>
          <w:tab w:val="left" w:pos="4140"/>
          <w:tab w:val="left" w:pos="8330"/>
        </w:tabs>
        <w:spacing w:before="89"/>
        <w:ind w:hanging="398"/>
      </w:pPr>
      <w:r>
        <w:rPr>
          <w:color w:val="231F20"/>
        </w:rPr>
        <w:t>Beat</w:t>
      </w:r>
      <w:r>
        <w:rPr>
          <w:color w:val="231F20"/>
        </w:rPr>
        <w:tab/>
        <w:t>:</w:t>
      </w:r>
      <w:r>
        <w:rPr>
          <w:color w:val="231F20"/>
          <w:u w:val="single" w:color="221E1F"/>
        </w:rPr>
        <w:tab/>
      </w:r>
    </w:p>
    <w:p w:rsidR="004B5934" w:rsidRDefault="004B5934" w:rsidP="004B5934">
      <w:pPr>
        <w:pStyle w:val="ListParagraph"/>
        <w:numPr>
          <w:ilvl w:val="1"/>
          <w:numId w:val="43"/>
        </w:numPr>
        <w:tabs>
          <w:tab w:val="left" w:pos="895"/>
          <w:tab w:val="left" w:pos="4140"/>
          <w:tab w:val="left" w:pos="8330"/>
        </w:tabs>
        <w:spacing w:before="88"/>
        <w:ind w:hanging="398"/>
      </w:pPr>
      <w:r>
        <w:rPr>
          <w:color w:val="231F20"/>
        </w:rPr>
        <w:t>PoliceStation</w:t>
      </w:r>
      <w:r>
        <w:rPr>
          <w:color w:val="231F20"/>
        </w:rPr>
        <w:tab/>
        <w:t>:</w:t>
      </w:r>
      <w:r>
        <w:rPr>
          <w:color w:val="231F20"/>
          <w:u w:val="single" w:color="221E1F"/>
        </w:rPr>
        <w:tab/>
      </w:r>
    </w:p>
    <w:p w:rsidR="004B5934" w:rsidRDefault="004B5934" w:rsidP="004B5934">
      <w:pPr>
        <w:pStyle w:val="ListParagraph"/>
        <w:numPr>
          <w:ilvl w:val="1"/>
          <w:numId w:val="43"/>
        </w:numPr>
        <w:tabs>
          <w:tab w:val="left" w:pos="895"/>
          <w:tab w:val="left" w:pos="4140"/>
          <w:tab w:val="left" w:pos="8330"/>
        </w:tabs>
        <w:spacing w:before="88"/>
        <w:ind w:hanging="398"/>
      </w:pPr>
      <w:r>
        <w:rPr>
          <w:color w:val="231F20"/>
        </w:rPr>
        <w:t>Village</w:t>
      </w:r>
      <w:r>
        <w:rPr>
          <w:color w:val="231F20"/>
        </w:rPr>
        <w:tab/>
        <w:t>:</w:t>
      </w:r>
      <w:r>
        <w:rPr>
          <w:color w:val="231F20"/>
          <w:u w:val="single" w:color="221E1F"/>
        </w:rPr>
        <w:tab/>
      </w:r>
    </w:p>
    <w:p w:rsidR="004B5934" w:rsidRDefault="004B5934" w:rsidP="004B5934">
      <w:pPr>
        <w:pStyle w:val="ListParagraph"/>
        <w:numPr>
          <w:ilvl w:val="1"/>
          <w:numId w:val="43"/>
        </w:numPr>
        <w:tabs>
          <w:tab w:val="left" w:pos="893"/>
          <w:tab w:val="left" w:pos="895"/>
          <w:tab w:val="left" w:pos="8330"/>
        </w:tabs>
        <w:spacing w:before="88"/>
        <w:ind w:hanging="398"/>
      </w:pPr>
      <w:r>
        <w:rPr>
          <w:color w:val="231F20"/>
        </w:rPr>
        <w:t>Name of the assigned Forest Block :</w:t>
      </w:r>
      <w:r>
        <w:rPr>
          <w:color w:val="231F20"/>
          <w:u w:val="single" w:color="221E1F"/>
        </w:rPr>
        <w:tab/>
      </w:r>
    </w:p>
    <w:p w:rsidR="004B5934" w:rsidRDefault="004B5934" w:rsidP="004B5934">
      <w:pPr>
        <w:pStyle w:val="ListParagraph"/>
        <w:numPr>
          <w:ilvl w:val="1"/>
          <w:numId w:val="43"/>
        </w:numPr>
        <w:tabs>
          <w:tab w:val="left" w:pos="940"/>
          <w:tab w:val="left" w:pos="941"/>
          <w:tab w:val="left" w:pos="4140"/>
          <w:tab w:val="left" w:pos="8330"/>
        </w:tabs>
        <w:spacing w:before="88"/>
        <w:ind w:left="940" w:hanging="444"/>
      </w:pPr>
      <w:r>
        <w:rPr>
          <w:color w:val="231F20"/>
        </w:rPr>
        <w:t>Legal status of theForestarea</w:t>
      </w:r>
      <w:r>
        <w:rPr>
          <w:color w:val="231F20"/>
        </w:rPr>
        <w:tab/>
        <w:t>:</w:t>
      </w:r>
      <w:r>
        <w:rPr>
          <w:color w:val="231F20"/>
          <w:u w:val="single" w:color="221E1F"/>
        </w:rPr>
        <w:tab/>
      </w:r>
    </w:p>
    <w:p w:rsidR="004B5934" w:rsidRDefault="004B5934" w:rsidP="004B5934">
      <w:pPr>
        <w:pStyle w:val="ListParagraph"/>
        <w:numPr>
          <w:ilvl w:val="1"/>
          <w:numId w:val="43"/>
        </w:numPr>
        <w:tabs>
          <w:tab w:val="left" w:pos="895"/>
          <w:tab w:val="left" w:pos="4140"/>
          <w:tab w:val="left" w:pos="8330"/>
        </w:tabs>
        <w:spacing w:before="88"/>
        <w:ind w:hanging="398"/>
      </w:pPr>
      <w:r>
        <w:rPr>
          <w:color w:val="231F20"/>
        </w:rPr>
        <w:t>Area (Ha) of theassignedforest</w:t>
      </w:r>
      <w:r>
        <w:rPr>
          <w:color w:val="231F20"/>
        </w:rPr>
        <w:tab/>
        <w:t>:</w:t>
      </w:r>
      <w:r>
        <w:rPr>
          <w:color w:val="231F20"/>
          <w:u w:val="single" w:color="221E1F"/>
        </w:rPr>
        <w:tab/>
      </w:r>
    </w:p>
    <w:p w:rsidR="004B5934" w:rsidRDefault="004B5934" w:rsidP="004B5934">
      <w:pPr>
        <w:pStyle w:val="ListParagraph"/>
        <w:numPr>
          <w:ilvl w:val="1"/>
          <w:numId w:val="43"/>
        </w:numPr>
        <w:tabs>
          <w:tab w:val="left" w:pos="895"/>
        </w:tabs>
        <w:spacing w:before="88"/>
        <w:ind w:hanging="398"/>
      </w:pPr>
      <w:r>
        <w:rPr>
          <w:color w:val="231F20"/>
        </w:rPr>
        <w:t>Boundaries of thearea:</w:t>
      </w:r>
    </w:p>
    <w:p w:rsidR="004B5934" w:rsidRDefault="004B5934" w:rsidP="004B5934">
      <w:pPr>
        <w:pStyle w:val="BodyText"/>
        <w:tabs>
          <w:tab w:val="left" w:pos="2980"/>
        </w:tabs>
        <w:spacing w:before="88"/>
        <w:ind w:left="1540"/>
      </w:pPr>
      <w:r>
        <w:rPr>
          <w:color w:val="231F20"/>
        </w:rPr>
        <w:t>North</w:t>
      </w:r>
      <w:r>
        <w:rPr>
          <w:color w:val="231F20"/>
        </w:rPr>
        <w:tab/>
        <w:t>East</w:t>
      </w:r>
    </w:p>
    <w:p w:rsidR="004B5934" w:rsidRDefault="004B5934" w:rsidP="004B5934">
      <w:pPr>
        <w:pStyle w:val="BodyText"/>
        <w:tabs>
          <w:tab w:val="left" w:pos="2980"/>
        </w:tabs>
        <w:spacing w:before="89"/>
        <w:ind w:left="1540"/>
      </w:pPr>
      <w:r>
        <w:rPr>
          <w:color w:val="231F20"/>
        </w:rPr>
        <w:t>South</w:t>
      </w:r>
      <w:r>
        <w:rPr>
          <w:color w:val="231F20"/>
        </w:rPr>
        <w:tab/>
        <w:t>West</w:t>
      </w:r>
    </w:p>
    <w:p w:rsidR="004B5934" w:rsidRPr="003A6F55" w:rsidRDefault="004B5934" w:rsidP="004B5934">
      <w:pPr>
        <w:pStyle w:val="ListParagraph"/>
        <w:numPr>
          <w:ilvl w:val="0"/>
          <w:numId w:val="43"/>
        </w:numPr>
        <w:tabs>
          <w:tab w:val="left" w:pos="498"/>
        </w:tabs>
        <w:spacing w:before="144"/>
        <w:ind w:hanging="398"/>
        <w:jc w:val="both"/>
      </w:pPr>
      <w:r>
        <w:rPr>
          <w:color w:val="231F20"/>
        </w:rPr>
        <w:t>It is hereby agreed by and between us to abide by the provisions of JFM Resolution,</w:t>
      </w:r>
      <w:r w:rsidRPr="003A6F55">
        <w:rPr>
          <w:color w:val="231F20"/>
        </w:rPr>
        <w:t>20</w:t>
      </w:r>
      <w:r w:rsidR="003A6F55" w:rsidRPr="004A0515">
        <w:rPr>
          <w:color w:val="231F20"/>
        </w:rPr>
        <w:t>0</w:t>
      </w:r>
      <w:r w:rsidRPr="003A6F55">
        <w:rPr>
          <w:color w:val="231F20"/>
        </w:rPr>
        <w:t>1.</w:t>
      </w:r>
    </w:p>
    <w:p w:rsidR="004B5934" w:rsidRDefault="004B5934" w:rsidP="004B5934">
      <w:pPr>
        <w:pStyle w:val="ListParagraph"/>
        <w:numPr>
          <w:ilvl w:val="0"/>
          <w:numId w:val="43"/>
        </w:numPr>
        <w:tabs>
          <w:tab w:val="left" w:pos="498"/>
        </w:tabs>
        <w:spacing w:before="145"/>
        <w:ind w:hanging="398"/>
        <w:jc w:val="both"/>
      </w:pPr>
      <w:r>
        <w:rPr>
          <w:color w:val="231F20"/>
          <w:spacing w:val="-4"/>
          <w:w w:val="105"/>
        </w:rPr>
        <w:t>We</w:t>
      </w:r>
      <w:r>
        <w:rPr>
          <w:color w:val="231F20"/>
          <w:w w:val="105"/>
        </w:rPr>
        <w:t>undertaketofunctioninconsonancewiththeexistinglawsoftheland.</w:t>
      </w:r>
    </w:p>
    <w:p w:rsidR="004B5934" w:rsidRDefault="004B5934" w:rsidP="004B5934">
      <w:pPr>
        <w:pStyle w:val="ListParagraph"/>
        <w:numPr>
          <w:ilvl w:val="0"/>
          <w:numId w:val="43"/>
        </w:numPr>
        <w:tabs>
          <w:tab w:val="left" w:pos="498"/>
          <w:tab w:val="left" w:pos="3088"/>
        </w:tabs>
        <w:spacing w:before="145" w:line="268" w:lineRule="auto"/>
        <w:ind w:right="497"/>
        <w:jc w:val="both"/>
      </w:pPr>
      <w:r>
        <w:rPr>
          <w:color w:val="231F20"/>
        </w:rPr>
        <w:t>A copy of the aforesaid Resolution is annexed herewith duly signed by us on every page in proof/evidence      of our having read/understood the same in letter and spirit. It is hereby agreed that this MoU will come into effectfrom</w:t>
      </w:r>
      <w:r>
        <w:rPr>
          <w:color w:val="231F20"/>
          <w:u w:val="single" w:color="221E1F"/>
        </w:rPr>
        <w:tab/>
      </w:r>
      <w:r>
        <w:rPr>
          <w:color w:val="231F20"/>
        </w:rPr>
        <w:t>.</w:t>
      </w:r>
    </w:p>
    <w:p w:rsidR="004B5934" w:rsidRDefault="004B5934" w:rsidP="004B5934">
      <w:pPr>
        <w:tabs>
          <w:tab w:val="left" w:pos="6624"/>
        </w:tabs>
        <w:spacing w:before="111"/>
        <w:ind w:left="100"/>
        <w:jc w:val="both"/>
        <w:rPr>
          <w:b/>
        </w:rPr>
      </w:pPr>
      <w:r>
        <w:rPr>
          <w:b/>
          <w:color w:val="231F20"/>
          <w:w w:val="110"/>
        </w:rPr>
        <w:t>Signature oftheChairperson</w:t>
      </w:r>
      <w:r>
        <w:rPr>
          <w:b/>
          <w:color w:val="231F20"/>
          <w:w w:val="110"/>
        </w:rPr>
        <w:tab/>
        <w:t>Signature of</w:t>
      </w:r>
      <w:r>
        <w:rPr>
          <w:b/>
          <w:color w:val="231F20"/>
          <w:spacing w:val="-3"/>
          <w:w w:val="110"/>
        </w:rPr>
        <w:t>R.O.</w:t>
      </w:r>
    </w:p>
    <w:p w:rsidR="004B5934" w:rsidRDefault="004B5934" w:rsidP="004B5934">
      <w:pPr>
        <w:tabs>
          <w:tab w:val="left" w:pos="1640"/>
          <w:tab w:val="left" w:pos="6580"/>
        </w:tabs>
        <w:spacing w:before="202"/>
        <w:ind w:left="100"/>
        <w:jc w:val="both"/>
        <w:rPr>
          <w:b/>
        </w:rPr>
      </w:pPr>
      <w:r>
        <w:rPr>
          <w:b/>
          <w:color w:val="231F20"/>
          <w:u w:val="single" w:color="221E1F"/>
        </w:rPr>
        <w:tab/>
      </w:r>
      <w:r>
        <w:rPr>
          <w:b/>
          <w:color w:val="231F20"/>
          <w:w w:val="105"/>
        </w:rPr>
        <w:t>JFMC/EDC</w:t>
      </w:r>
      <w:r>
        <w:rPr>
          <w:b/>
          <w:color w:val="231F20"/>
          <w:w w:val="105"/>
        </w:rPr>
        <w:tab/>
        <w:t>Range:</w:t>
      </w:r>
    </w:p>
    <w:p w:rsidR="004B5934" w:rsidRDefault="004B5934" w:rsidP="004B5934">
      <w:pPr>
        <w:spacing w:before="201"/>
        <w:ind w:left="6580"/>
        <w:rPr>
          <w:b/>
        </w:rPr>
      </w:pPr>
      <w:r>
        <w:rPr>
          <w:b/>
          <w:color w:val="231F20"/>
          <w:w w:val="110"/>
        </w:rPr>
        <w:t>Division:</w:t>
      </w:r>
    </w:p>
    <w:p w:rsidR="004B5934" w:rsidRDefault="004B5934" w:rsidP="004B5934">
      <w:pPr>
        <w:tabs>
          <w:tab w:val="left" w:pos="6580"/>
        </w:tabs>
        <w:spacing w:before="202"/>
        <w:ind w:left="100"/>
        <w:rPr>
          <w:b/>
        </w:rPr>
      </w:pPr>
      <w:r>
        <w:rPr>
          <w:b/>
          <w:color w:val="231F20"/>
          <w:w w:val="105"/>
        </w:rPr>
        <w:t>Witnesses:</w:t>
      </w:r>
      <w:r>
        <w:rPr>
          <w:b/>
          <w:color w:val="231F20"/>
          <w:w w:val="105"/>
        </w:rPr>
        <w:tab/>
        <w:t>Witnesses:</w:t>
      </w:r>
    </w:p>
    <w:p w:rsidR="004B5934" w:rsidRDefault="004B5934">
      <w:pPr>
        <w:rPr>
          <w:rFonts w:cstheme="minorHAnsi"/>
        </w:rPr>
      </w:pPr>
    </w:p>
    <w:p w:rsidR="00EB5D22" w:rsidRDefault="00EB5D22" w:rsidP="001D3D34">
      <w:pPr>
        <w:spacing w:line="360" w:lineRule="auto"/>
        <w:rPr>
          <w:rFonts w:cstheme="minorHAnsi"/>
        </w:rPr>
      </w:pPr>
    </w:p>
    <w:p w:rsidR="00873065" w:rsidRDefault="00873065" w:rsidP="00786A1C">
      <w:pPr>
        <w:pStyle w:val="Heading2"/>
        <w:jc w:val="center"/>
        <w:rPr>
          <w:w w:val="105"/>
        </w:rPr>
      </w:pPr>
      <w:bookmarkStart w:id="5" w:name="_Toc32833206"/>
    </w:p>
    <w:p w:rsidR="00873065" w:rsidRDefault="00873065" w:rsidP="00786A1C">
      <w:pPr>
        <w:pStyle w:val="Heading2"/>
        <w:jc w:val="center"/>
        <w:rPr>
          <w:w w:val="105"/>
        </w:rPr>
      </w:pPr>
    </w:p>
    <w:p w:rsidR="004B5934" w:rsidRPr="004A0515" w:rsidRDefault="00046549" w:rsidP="00786A1C">
      <w:pPr>
        <w:pStyle w:val="Heading2"/>
        <w:jc w:val="center"/>
        <w:rPr>
          <w:w w:val="105"/>
        </w:rPr>
      </w:pPr>
      <w:r w:rsidRPr="004A0515">
        <w:rPr>
          <w:w w:val="105"/>
        </w:rPr>
        <w:lastRenderedPageBreak/>
        <w:t>Form 1 B</w:t>
      </w:r>
      <w:bookmarkEnd w:id="5"/>
    </w:p>
    <w:p w:rsidR="00BB0ADC" w:rsidRPr="00477D7C" w:rsidRDefault="00BB0ADC">
      <w:pPr>
        <w:pStyle w:val="Heading2"/>
        <w:jc w:val="center"/>
        <w:rPr>
          <w:rFonts w:asciiTheme="minorHAnsi" w:hAnsiTheme="minorHAnsi" w:cstheme="minorHAnsi"/>
          <w:sz w:val="22"/>
          <w:szCs w:val="22"/>
          <w:u w:val="single"/>
        </w:rPr>
      </w:pPr>
      <w:bookmarkStart w:id="6" w:name="_Toc32833207"/>
      <w:r w:rsidRPr="00477D7C">
        <w:rPr>
          <w:rFonts w:asciiTheme="minorHAnsi" w:hAnsiTheme="minorHAnsi" w:cstheme="minorHAnsi"/>
          <w:sz w:val="22"/>
          <w:szCs w:val="22"/>
          <w:u w:val="single"/>
        </w:rPr>
        <w:t>CERTIFICATE OF ACCEPTANCE</w:t>
      </w:r>
      <w:bookmarkEnd w:id="6"/>
    </w:p>
    <w:p w:rsidR="00BB0ADC" w:rsidRPr="00477D7C" w:rsidRDefault="00BB0ADC" w:rsidP="00BB0ADC">
      <w:pPr>
        <w:pStyle w:val="Heading2"/>
        <w:jc w:val="center"/>
        <w:rPr>
          <w:rFonts w:asciiTheme="minorHAnsi" w:hAnsiTheme="minorHAnsi" w:cstheme="minorHAnsi"/>
          <w:sz w:val="22"/>
          <w:szCs w:val="22"/>
          <w:u w:val="single"/>
        </w:rPr>
      </w:pPr>
    </w:p>
    <w:p w:rsidR="00BB0ADC" w:rsidRPr="004A0515" w:rsidRDefault="00BB0ADC" w:rsidP="00BB0ADC">
      <w:pPr>
        <w:jc w:val="both"/>
        <w:rPr>
          <w:rFonts w:ascii="Times New Roman" w:hAnsi="Times New Roman" w:cs="Times New Roman"/>
        </w:rPr>
      </w:pPr>
      <w:r w:rsidRPr="004A0515">
        <w:rPr>
          <w:rFonts w:ascii="Times New Roman" w:hAnsi="Times New Roman" w:cs="Times New Roman"/>
        </w:rPr>
        <w:t>We the members of the Executive Committee ………………………Joint Forest Management Committee (JFMC)</w:t>
      </w:r>
      <w:r w:rsidR="004B5934" w:rsidRPr="004A0515">
        <w:rPr>
          <w:rFonts w:ascii="Times New Roman" w:hAnsi="Times New Roman" w:cs="Times New Roman"/>
        </w:rPr>
        <w:t>/Eco Development Committee</w:t>
      </w:r>
      <w:r w:rsidRPr="004A0515">
        <w:rPr>
          <w:rFonts w:ascii="Times New Roman" w:hAnsi="Times New Roman" w:cs="Times New Roman"/>
        </w:rPr>
        <w:t>, certify that this Microplan has been prepared by this Committee as per decisions taken in the General Body Meeting and in consultation with the Range Officer, ………………..from time to time.</w:t>
      </w:r>
    </w:p>
    <w:p w:rsidR="00BB0ADC" w:rsidRPr="004A0515" w:rsidRDefault="00BB0ADC" w:rsidP="00BB0ADC">
      <w:pPr>
        <w:jc w:val="both"/>
        <w:rPr>
          <w:rFonts w:ascii="Times New Roman" w:hAnsi="Times New Roman" w:cs="Times New Roman"/>
        </w:rPr>
      </w:pPr>
    </w:p>
    <w:p w:rsidR="00BB0ADC" w:rsidRPr="004A0515" w:rsidRDefault="00BB0ADC" w:rsidP="00BB0ADC">
      <w:pPr>
        <w:jc w:val="both"/>
        <w:rPr>
          <w:rFonts w:ascii="Times New Roman" w:hAnsi="Times New Roman" w:cs="Times New Roman"/>
        </w:rPr>
      </w:pPr>
      <w:r w:rsidRPr="004A0515">
        <w:rPr>
          <w:rFonts w:ascii="Times New Roman" w:hAnsi="Times New Roman" w:cs="Times New Roman"/>
        </w:rPr>
        <w:t xml:space="preserve">        It is also certified that we, the members of the Executive Committee, shall strive to implement all the proposals of the Microplan in principal and in spirit.</w:t>
      </w:r>
    </w:p>
    <w:p w:rsidR="00BB0ADC" w:rsidRPr="004A0515" w:rsidRDefault="00BB0ADC" w:rsidP="00BB0ADC">
      <w:pPr>
        <w:jc w:val="both"/>
        <w:rPr>
          <w:rFonts w:ascii="Times New Roman" w:hAnsi="Times New Roman" w:cs="Times New Roman"/>
        </w:rPr>
      </w:pPr>
    </w:p>
    <w:p w:rsidR="00BB0ADC" w:rsidRPr="004A0515" w:rsidRDefault="00BB0ADC" w:rsidP="00BB0ADC">
      <w:pPr>
        <w:jc w:val="both"/>
        <w:rPr>
          <w:rFonts w:ascii="Times New Roman" w:hAnsi="Times New Roman" w:cs="Times New Roman"/>
        </w:rPr>
      </w:pPr>
      <w:r w:rsidRPr="004A0515">
        <w:rPr>
          <w:rFonts w:ascii="Times New Roman" w:hAnsi="Times New Roman" w:cs="Times New Roman"/>
        </w:rPr>
        <w:t xml:space="preserve">       We, on behalf of all the members of ………………..JFMC have accepted this Microplan and its proposals in principal on dated …………………….</w:t>
      </w:r>
    </w:p>
    <w:p w:rsidR="00BB0ADC" w:rsidRPr="00477D7C" w:rsidRDefault="00BB0ADC" w:rsidP="00BB0ADC">
      <w:pPr>
        <w:spacing w:after="0" w:line="360" w:lineRule="auto"/>
        <w:jc w:val="center"/>
        <w:rPr>
          <w:rFonts w:cstheme="minorHAnsi"/>
        </w:rPr>
      </w:pPr>
    </w:p>
    <w:p w:rsidR="00BB0ADC" w:rsidRPr="00477D7C" w:rsidRDefault="00BB0ADC" w:rsidP="00BB0ADC">
      <w:pPr>
        <w:spacing w:after="0" w:line="360" w:lineRule="auto"/>
        <w:jc w:val="center"/>
        <w:rPr>
          <w:rFonts w:cstheme="minorHAnsi"/>
        </w:rPr>
      </w:pPr>
    </w:p>
    <w:p w:rsidR="00BB0ADC" w:rsidRPr="00477D7C" w:rsidRDefault="00BB0ADC" w:rsidP="00BB0ADC">
      <w:pPr>
        <w:rPr>
          <w:rFonts w:cstheme="minorHAnsi"/>
          <w:b/>
        </w:rPr>
      </w:pPr>
    </w:p>
    <w:p w:rsidR="00BB0ADC" w:rsidRPr="00477D7C" w:rsidRDefault="00BB0ADC" w:rsidP="00BB0ADC">
      <w:pPr>
        <w:ind w:firstLine="720"/>
        <w:rPr>
          <w:rFonts w:cstheme="minorHAnsi"/>
          <w:b/>
        </w:rPr>
      </w:pPr>
      <w:r w:rsidRPr="00477D7C">
        <w:rPr>
          <w:rFonts w:cstheme="minorHAnsi"/>
          <w:b/>
        </w:rPr>
        <w:t>President</w:t>
      </w:r>
      <w:r w:rsidRPr="00477D7C">
        <w:rPr>
          <w:rFonts w:cstheme="minorHAnsi"/>
          <w:b/>
        </w:rPr>
        <w:tab/>
      </w:r>
      <w:r w:rsidRPr="00477D7C">
        <w:rPr>
          <w:rFonts w:cstheme="minorHAnsi"/>
          <w:b/>
        </w:rPr>
        <w:tab/>
      </w:r>
      <w:r w:rsidRPr="00477D7C">
        <w:rPr>
          <w:rFonts w:cstheme="minorHAnsi"/>
          <w:b/>
        </w:rPr>
        <w:tab/>
      </w:r>
      <w:r w:rsidRPr="00477D7C">
        <w:rPr>
          <w:rFonts w:cstheme="minorHAnsi"/>
          <w:b/>
        </w:rPr>
        <w:tab/>
      </w:r>
      <w:r w:rsidRPr="00477D7C">
        <w:rPr>
          <w:rFonts w:cstheme="minorHAnsi"/>
          <w:b/>
        </w:rPr>
        <w:tab/>
      </w:r>
      <w:r w:rsidRPr="00477D7C">
        <w:rPr>
          <w:rFonts w:cstheme="minorHAnsi"/>
          <w:b/>
        </w:rPr>
        <w:tab/>
      </w:r>
      <w:r w:rsidRPr="00477D7C">
        <w:rPr>
          <w:rFonts w:cstheme="minorHAnsi"/>
          <w:b/>
        </w:rPr>
        <w:tab/>
        <w:t xml:space="preserve">Member Secretary                                                     </w:t>
      </w:r>
      <w:r w:rsidRPr="00477D7C">
        <w:rPr>
          <w:rFonts w:cstheme="minorHAnsi"/>
          <w:b/>
        </w:rPr>
        <w:tab/>
      </w:r>
      <w:r w:rsidRPr="00477D7C">
        <w:rPr>
          <w:rFonts w:cstheme="minorHAnsi"/>
          <w:b/>
        </w:rPr>
        <w:tab/>
      </w:r>
      <w:r w:rsidRPr="00477D7C">
        <w:rPr>
          <w:rFonts w:cstheme="minorHAnsi"/>
          <w:b/>
        </w:rPr>
        <w:tab/>
      </w:r>
    </w:p>
    <w:p w:rsidR="00BB0ADC" w:rsidRPr="00477D7C" w:rsidRDefault="00BB0ADC" w:rsidP="00BB0ADC">
      <w:pPr>
        <w:rPr>
          <w:rFonts w:cstheme="minorHAnsi"/>
          <w:b/>
        </w:rPr>
      </w:pPr>
    </w:p>
    <w:p w:rsidR="00BB0ADC" w:rsidRPr="00477D7C" w:rsidRDefault="00BB0ADC" w:rsidP="00BB0ADC">
      <w:pPr>
        <w:rPr>
          <w:rFonts w:cstheme="minorHAnsi"/>
          <w:b/>
        </w:rPr>
      </w:pPr>
    </w:p>
    <w:p w:rsidR="00BB0ADC" w:rsidRPr="00477D7C" w:rsidRDefault="00BB0ADC" w:rsidP="00BB0ADC">
      <w:pPr>
        <w:rPr>
          <w:rFonts w:cstheme="minorHAnsi"/>
          <w:b/>
        </w:rPr>
      </w:pPr>
    </w:p>
    <w:p w:rsidR="00BB0ADC" w:rsidRPr="00477D7C" w:rsidRDefault="00BB0ADC" w:rsidP="00BB0ADC">
      <w:pPr>
        <w:jc w:val="center"/>
        <w:rPr>
          <w:rFonts w:cstheme="minorHAnsi"/>
          <w:b/>
        </w:rPr>
      </w:pPr>
    </w:p>
    <w:p w:rsidR="00BB0ADC" w:rsidRPr="00477D7C" w:rsidRDefault="00BB0ADC" w:rsidP="00BB0ADC">
      <w:pPr>
        <w:rPr>
          <w:rFonts w:cstheme="minorHAnsi"/>
          <w:b/>
        </w:rPr>
      </w:pPr>
    </w:p>
    <w:p w:rsidR="00BB0ADC" w:rsidRPr="00477D7C" w:rsidRDefault="00BB0ADC" w:rsidP="00BB0ADC">
      <w:pPr>
        <w:rPr>
          <w:rFonts w:cstheme="minorHAnsi"/>
          <w:b/>
        </w:rPr>
      </w:pPr>
      <w:r w:rsidRPr="00477D7C">
        <w:rPr>
          <w:rFonts w:cstheme="minorHAnsi"/>
          <w:b/>
        </w:rPr>
        <w:t xml:space="preserve">     Project Manager </w:t>
      </w:r>
      <w:r w:rsidRPr="00477D7C">
        <w:rPr>
          <w:rFonts w:cstheme="minorHAnsi"/>
          <w:b/>
        </w:rPr>
        <w:tab/>
      </w:r>
      <w:r w:rsidRPr="00477D7C">
        <w:rPr>
          <w:rFonts w:cstheme="minorHAnsi"/>
          <w:b/>
        </w:rPr>
        <w:tab/>
      </w:r>
      <w:r w:rsidRPr="00477D7C">
        <w:rPr>
          <w:rFonts w:cstheme="minorHAnsi"/>
          <w:b/>
        </w:rPr>
        <w:tab/>
        <w:t xml:space="preserve">   Project Officer</w:t>
      </w:r>
      <w:r w:rsidRPr="00477D7C">
        <w:rPr>
          <w:rFonts w:cstheme="minorHAnsi"/>
          <w:b/>
        </w:rPr>
        <w:tab/>
      </w:r>
      <w:r w:rsidRPr="00477D7C">
        <w:rPr>
          <w:rFonts w:cstheme="minorHAnsi"/>
          <w:b/>
        </w:rPr>
        <w:tab/>
        <w:t xml:space="preserve">    Chief Project Officer </w:t>
      </w:r>
    </w:p>
    <w:p w:rsidR="00BB0ADC" w:rsidRPr="00477D7C" w:rsidRDefault="00BB0ADC" w:rsidP="00BB0ADC">
      <w:pPr>
        <w:spacing w:after="0" w:line="360" w:lineRule="auto"/>
        <w:rPr>
          <w:rFonts w:cstheme="minorHAnsi"/>
        </w:rPr>
      </w:pPr>
      <w:r w:rsidRPr="00477D7C">
        <w:rPr>
          <w:rFonts w:cstheme="minorHAnsi"/>
          <w:b/>
        </w:rPr>
        <w:t xml:space="preserve">       RMU </w:t>
      </w:r>
      <w:r w:rsidRPr="00477D7C">
        <w:rPr>
          <w:rFonts w:cstheme="minorHAnsi"/>
          <w:b/>
        </w:rPr>
        <w:tab/>
      </w:r>
      <w:r w:rsidRPr="00477D7C">
        <w:rPr>
          <w:rFonts w:cstheme="minorHAnsi"/>
          <w:b/>
        </w:rPr>
        <w:tab/>
        <w:t xml:space="preserve">                                       SDMU </w:t>
      </w:r>
      <w:r w:rsidRPr="00477D7C">
        <w:rPr>
          <w:rFonts w:cstheme="minorHAnsi"/>
          <w:b/>
        </w:rPr>
        <w:tab/>
      </w:r>
      <w:r w:rsidRPr="00477D7C">
        <w:rPr>
          <w:rFonts w:cstheme="minorHAnsi"/>
          <w:b/>
        </w:rPr>
        <w:tab/>
        <w:t xml:space="preserve">                    DMU</w:t>
      </w:r>
      <w:r w:rsidRPr="00477D7C">
        <w:rPr>
          <w:rFonts w:cstheme="minorHAnsi"/>
          <w:b/>
        </w:rPr>
        <w:tab/>
      </w:r>
    </w:p>
    <w:p w:rsidR="00BB0ADC" w:rsidRPr="00477D7C" w:rsidRDefault="00BB0ADC" w:rsidP="00BB0ADC">
      <w:pPr>
        <w:rPr>
          <w:rFonts w:cstheme="minorHAnsi"/>
        </w:rPr>
      </w:pPr>
    </w:p>
    <w:p w:rsidR="00BB0ADC" w:rsidRPr="00477D7C" w:rsidRDefault="00BB0ADC" w:rsidP="00BB0ADC">
      <w:pPr>
        <w:rPr>
          <w:rFonts w:cstheme="minorHAnsi"/>
        </w:rPr>
      </w:pPr>
    </w:p>
    <w:p w:rsidR="00BB0ADC" w:rsidRPr="00477D7C" w:rsidRDefault="00BB0ADC" w:rsidP="00BB0ADC">
      <w:pPr>
        <w:rPr>
          <w:rFonts w:cstheme="minorHAnsi"/>
        </w:rPr>
      </w:pPr>
    </w:p>
    <w:p w:rsidR="00BB0ADC" w:rsidRPr="00477D7C" w:rsidRDefault="00BB0ADC" w:rsidP="00BB0ADC">
      <w:pPr>
        <w:rPr>
          <w:rFonts w:cstheme="minorHAnsi"/>
        </w:rPr>
      </w:pPr>
    </w:p>
    <w:p w:rsidR="00BB0ADC" w:rsidRPr="00477D7C" w:rsidRDefault="00BB0ADC" w:rsidP="00BB0ADC">
      <w:pPr>
        <w:rPr>
          <w:rFonts w:cstheme="minorHAnsi"/>
        </w:rPr>
      </w:pPr>
    </w:p>
    <w:p w:rsidR="00BB0ADC" w:rsidRPr="00477D7C" w:rsidRDefault="00BB0ADC" w:rsidP="001D3D34">
      <w:pPr>
        <w:spacing w:line="360" w:lineRule="auto"/>
        <w:rPr>
          <w:rFonts w:cstheme="minorHAnsi"/>
        </w:rPr>
      </w:pPr>
    </w:p>
    <w:p w:rsidR="001D3D34" w:rsidRDefault="001D3D34" w:rsidP="001D3D34">
      <w:pPr>
        <w:spacing w:line="360" w:lineRule="auto"/>
        <w:rPr>
          <w:rFonts w:cstheme="minorHAnsi"/>
        </w:rPr>
      </w:pPr>
    </w:p>
    <w:p w:rsidR="0019577E" w:rsidRDefault="0019577E" w:rsidP="001D3D34">
      <w:pPr>
        <w:spacing w:line="360" w:lineRule="auto"/>
        <w:rPr>
          <w:rFonts w:cstheme="minorHAnsi"/>
        </w:rPr>
      </w:pPr>
    </w:p>
    <w:p w:rsidR="0019577E" w:rsidRDefault="0019577E" w:rsidP="001D3D34">
      <w:pPr>
        <w:spacing w:line="360" w:lineRule="auto"/>
        <w:rPr>
          <w:rFonts w:cstheme="minorHAnsi"/>
        </w:rPr>
      </w:pPr>
    </w:p>
    <w:p w:rsidR="0019577E" w:rsidRPr="00477D7C" w:rsidRDefault="0019577E" w:rsidP="001D3D34">
      <w:pPr>
        <w:spacing w:line="360" w:lineRule="auto"/>
        <w:rPr>
          <w:rFonts w:cstheme="minorHAnsi"/>
        </w:rPr>
      </w:pPr>
    </w:p>
    <w:p w:rsidR="0069138B" w:rsidRPr="00786A1C" w:rsidRDefault="0069138B" w:rsidP="00786A1C">
      <w:pPr>
        <w:pStyle w:val="Heading2"/>
        <w:jc w:val="center"/>
        <w:rPr>
          <w:b w:val="0"/>
          <w:sz w:val="32"/>
          <w:szCs w:val="32"/>
        </w:rPr>
      </w:pPr>
      <w:bookmarkStart w:id="7" w:name="_Toc32833208"/>
      <w:r w:rsidRPr="00786A1C">
        <w:rPr>
          <w:w w:val="110"/>
          <w:sz w:val="32"/>
          <w:szCs w:val="32"/>
        </w:rPr>
        <w:lastRenderedPageBreak/>
        <w:t>Time Line of Micro Planning Process</w:t>
      </w:r>
      <w:bookmarkEnd w:id="7"/>
    </w:p>
    <w:p w:rsidR="0069138B" w:rsidRDefault="0069138B" w:rsidP="0069138B">
      <w:pPr>
        <w:pStyle w:val="BodyText"/>
        <w:spacing w:before="4"/>
        <w:rPr>
          <w:b/>
          <w:sz w:val="14"/>
        </w:rPr>
      </w:pPr>
    </w:p>
    <w:tbl>
      <w:tblPr>
        <w:tblW w:w="0" w:type="auto"/>
        <w:tblInd w:w="4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617"/>
        <w:gridCol w:w="5212"/>
        <w:gridCol w:w="4470"/>
      </w:tblGrid>
      <w:tr w:rsidR="0069138B" w:rsidTr="0069138B">
        <w:trPr>
          <w:trHeight w:val="315"/>
        </w:trPr>
        <w:tc>
          <w:tcPr>
            <w:tcW w:w="617" w:type="dxa"/>
          </w:tcPr>
          <w:p w:rsidR="0069138B" w:rsidRDefault="0069138B" w:rsidP="0069138B">
            <w:pPr>
              <w:pStyle w:val="TableParagraph"/>
              <w:spacing w:before="25"/>
              <w:ind w:left="80"/>
            </w:pPr>
            <w:r>
              <w:rPr>
                <w:color w:val="231F20"/>
                <w:w w:val="101"/>
              </w:rPr>
              <w:t>1</w:t>
            </w:r>
          </w:p>
        </w:tc>
        <w:tc>
          <w:tcPr>
            <w:tcW w:w="5212" w:type="dxa"/>
          </w:tcPr>
          <w:p w:rsidR="0069138B" w:rsidRDefault="0069138B" w:rsidP="0069138B">
            <w:pPr>
              <w:pStyle w:val="TableParagraph"/>
              <w:spacing w:before="30" w:line="265" w:lineRule="exact"/>
              <w:ind w:left="79"/>
            </w:pPr>
            <w:r>
              <w:rPr>
                <w:color w:val="231F20"/>
              </w:rPr>
              <w:t>Name of the JFMC/EDC:</w:t>
            </w:r>
          </w:p>
        </w:tc>
        <w:tc>
          <w:tcPr>
            <w:tcW w:w="4470" w:type="dxa"/>
          </w:tcPr>
          <w:p w:rsidR="0069138B" w:rsidRDefault="0069138B" w:rsidP="0069138B">
            <w:pPr>
              <w:pStyle w:val="TableParagraph"/>
            </w:pPr>
          </w:p>
        </w:tc>
      </w:tr>
      <w:tr w:rsidR="0069138B" w:rsidTr="0069138B">
        <w:trPr>
          <w:trHeight w:val="915"/>
        </w:trPr>
        <w:tc>
          <w:tcPr>
            <w:tcW w:w="617" w:type="dxa"/>
          </w:tcPr>
          <w:p w:rsidR="0069138B" w:rsidRDefault="0069138B" w:rsidP="0069138B">
            <w:pPr>
              <w:pStyle w:val="TableParagraph"/>
              <w:spacing w:before="25"/>
              <w:ind w:left="80"/>
            </w:pPr>
            <w:r>
              <w:rPr>
                <w:color w:val="231F20"/>
                <w:w w:val="101"/>
              </w:rPr>
              <w:t>2</w:t>
            </w:r>
          </w:p>
        </w:tc>
        <w:tc>
          <w:tcPr>
            <w:tcW w:w="5212" w:type="dxa"/>
          </w:tcPr>
          <w:p w:rsidR="0069138B" w:rsidRDefault="0069138B" w:rsidP="0069138B">
            <w:pPr>
              <w:pStyle w:val="TableParagraph"/>
              <w:spacing w:line="300" w:lineRule="exact"/>
              <w:ind w:left="79" w:right="58"/>
              <w:jc w:val="both"/>
            </w:pPr>
            <w:r>
              <w:rPr>
                <w:color w:val="231F20"/>
                <w:w w:val="105"/>
              </w:rPr>
              <w:t>Date of first meeting with JFMC/EDC to sensitize on Project Objectives,Componentsandonneedofpreparation</w:t>
            </w:r>
            <w:r>
              <w:rPr>
                <w:color w:val="231F20"/>
                <w:spacing w:val="-6"/>
                <w:w w:val="105"/>
              </w:rPr>
              <w:t xml:space="preserve">of </w:t>
            </w:r>
            <w:r>
              <w:rPr>
                <w:color w:val="231F20"/>
                <w:w w:val="105"/>
              </w:rPr>
              <w:t>MicroPlan</w:t>
            </w:r>
          </w:p>
        </w:tc>
        <w:tc>
          <w:tcPr>
            <w:tcW w:w="4470" w:type="dxa"/>
          </w:tcPr>
          <w:p w:rsidR="0069138B" w:rsidRDefault="0069138B" w:rsidP="0069138B">
            <w:pPr>
              <w:pStyle w:val="TableParagraph"/>
            </w:pPr>
          </w:p>
        </w:tc>
      </w:tr>
      <w:tr w:rsidR="0069138B" w:rsidTr="004A0515">
        <w:trPr>
          <w:trHeight w:val="713"/>
        </w:trPr>
        <w:tc>
          <w:tcPr>
            <w:tcW w:w="617" w:type="dxa"/>
          </w:tcPr>
          <w:p w:rsidR="0069138B" w:rsidRDefault="0069138B" w:rsidP="0069138B">
            <w:pPr>
              <w:pStyle w:val="TableParagraph"/>
              <w:spacing w:before="25"/>
              <w:ind w:left="80"/>
            </w:pPr>
            <w:r>
              <w:rPr>
                <w:color w:val="231F20"/>
                <w:w w:val="101"/>
              </w:rPr>
              <w:t>3</w:t>
            </w:r>
          </w:p>
        </w:tc>
        <w:tc>
          <w:tcPr>
            <w:tcW w:w="5212" w:type="dxa"/>
          </w:tcPr>
          <w:p w:rsidR="0069138B" w:rsidRDefault="0069138B" w:rsidP="0069138B">
            <w:pPr>
              <w:pStyle w:val="TableParagraph"/>
              <w:spacing w:line="300" w:lineRule="exact"/>
              <w:ind w:left="79" w:right="58"/>
              <w:jc w:val="both"/>
            </w:pPr>
            <w:r>
              <w:rPr>
                <w:color w:val="231F20"/>
              </w:rPr>
              <w:t>Date of formation of Working Group for Preparation of Micro Plan</w:t>
            </w:r>
          </w:p>
        </w:tc>
        <w:tc>
          <w:tcPr>
            <w:tcW w:w="4470" w:type="dxa"/>
          </w:tcPr>
          <w:p w:rsidR="0069138B" w:rsidRDefault="0069138B" w:rsidP="0069138B">
            <w:pPr>
              <w:pStyle w:val="TableParagraph"/>
            </w:pPr>
          </w:p>
        </w:tc>
      </w:tr>
      <w:tr w:rsidR="0069138B" w:rsidTr="004A0515">
        <w:trPr>
          <w:trHeight w:val="694"/>
        </w:trPr>
        <w:tc>
          <w:tcPr>
            <w:tcW w:w="617" w:type="dxa"/>
          </w:tcPr>
          <w:p w:rsidR="0069138B" w:rsidRDefault="0069138B" w:rsidP="0069138B">
            <w:pPr>
              <w:pStyle w:val="TableParagraph"/>
              <w:spacing w:before="25"/>
              <w:ind w:left="80"/>
            </w:pPr>
            <w:r>
              <w:rPr>
                <w:color w:val="231F20"/>
                <w:w w:val="101"/>
              </w:rPr>
              <w:t>4</w:t>
            </w:r>
          </w:p>
        </w:tc>
        <w:tc>
          <w:tcPr>
            <w:tcW w:w="5212" w:type="dxa"/>
          </w:tcPr>
          <w:p w:rsidR="0069138B" w:rsidRDefault="0069138B" w:rsidP="0069138B">
            <w:pPr>
              <w:pStyle w:val="TableParagraph"/>
              <w:spacing w:line="300" w:lineRule="exact"/>
              <w:ind w:left="79" w:right="58"/>
              <w:jc w:val="both"/>
            </w:pPr>
            <w:r>
              <w:rPr>
                <w:color w:val="231F20"/>
              </w:rPr>
              <w:t xml:space="preserve">Date  of  training  held  on   sensitizing   the   members of Executive Committee, Working Group </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spacing w:before="25"/>
              <w:ind w:left="80"/>
            </w:pPr>
            <w:r>
              <w:rPr>
                <w:color w:val="231F20"/>
                <w:w w:val="101"/>
              </w:rPr>
              <w:t>5</w:t>
            </w:r>
          </w:p>
        </w:tc>
        <w:tc>
          <w:tcPr>
            <w:tcW w:w="5212" w:type="dxa"/>
          </w:tcPr>
          <w:p w:rsidR="0069138B" w:rsidRDefault="0069138B" w:rsidP="0069138B">
            <w:pPr>
              <w:pStyle w:val="TableParagraph"/>
              <w:spacing w:before="30" w:line="265" w:lineRule="exact"/>
              <w:ind w:left="79"/>
            </w:pPr>
            <w:r>
              <w:rPr>
                <w:color w:val="231F20"/>
                <w:w w:val="105"/>
              </w:rPr>
              <w:t>Date of Forest Transect by the Working Group</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spacing w:before="25"/>
              <w:ind w:left="80"/>
            </w:pPr>
            <w:r>
              <w:rPr>
                <w:color w:val="231F20"/>
                <w:w w:val="101"/>
              </w:rPr>
              <w:t>6</w:t>
            </w:r>
          </w:p>
        </w:tc>
        <w:tc>
          <w:tcPr>
            <w:tcW w:w="5212" w:type="dxa"/>
          </w:tcPr>
          <w:p w:rsidR="0069138B" w:rsidRDefault="0069138B" w:rsidP="0069138B">
            <w:pPr>
              <w:pStyle w:val="TableParagraph"/>
              <w:spacing w:before="30" w:line="265" w:lineRule="exact"/>
              <w:ind w:left="79"/>
            </w:pPr>
            <w:r>
              <w:rPr>
                <w:color w:val="231F20"/>
                <w:w w:val="105"/>
              </w:rPr>
              <w:t>Date of Village Transect by the Working Group</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spacing w:before="25"/>
              <w:ind w:left="80"/>
            </w:pPr>
            <w:r>
              <w:rPr>
                <w:color w:val="231F20"/>
                <w:w w:val="101"/>
              </w:rPr>
              <w:t>7</w:t>
            </w:r>
          </w:p>
        </w:tc>
        <w:tc>
          <w:tcPr>
            <w:tcW w:w="5212" w:type="dxa"/>
          </w:tcPr>
          <w:p w:rsidR="0069138B" w:rsidRDefault="0069138B" w:rsidP="0069138B">
            <w:pPr>
              <w:pStyle w:val="TableParagraph"/>
              <w:spacing w:before="30" w:line="265" w:lineRule="exact"/>
              <w:ind w:left="79"/>
            </w:pPr>
            <w:r>
              <w:rPr>
                <w:color w:val="231F20"/>
                <w:w w:val="105"/>
              </w:rPr>
              <w:t>Date of meeting held on Convergence</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spacing w:before="25"/>
              <w:ind w:left="80"/>
            </w:pPr>
            <w:r>
              <w:rPr>
                <w:color w:val="231F20"/>
                <w:w w:val="101"/>
              </w:rPr>
              <w:t>8</w:t>
            </w:r>
          </w:p>
        </w:tc>
        <w:tc>
          <w:tcPr>
            <w:tcW w:w="5212" w:type="dxa"/>
          </w:tcPr>
          <w:p w:rsidR="0069138B" w:rsidRDefault="0069138B" w:rsidP="0069138B">
            <w:pPr>
              <w:pStyle w:val="TableParagraph"/>
              <w:spacing w:before="30" w:line="265" w:lineRule="exact"/>
              <w:ind w:left="79"/>
            </w:pPr>
            <w:r>
              <w:rPr>
                <w:color w:val="231F20"/>
              </w:rPr>
              <w:t>Date of conduct of PRA Exercise</w:t>
            </w:r>
          </w:p>
        </w:tc>
        <w:tc>
          <w:tcPr>
            <w:tcW w:w="4470" w:type="dxa"/>
          </w:tcPr>
          <w:p w:rsidR="0069138B" w:rsidRDefault="0069138B" w:rsidP="0069138B">
            <w:pPr>
              <w:pStyle w:val="TableParagraph"/>
            </w:pPr>
          </w:p>
        </w:tc>
      </w:tr>
      <w:tr w:rsidR="0069138B" w:rsidTr="0069138B">
        <w:trPr>
          <w:trHeight w:val="615"/>
        </w:trPr>
        <w:tc>
          <w:tcPr>
            <w:tcW w:w="617" w:type="dxa"/>
          </w:tcPr>
          <w:p w:rsidR="0069138B" w:rsidRDefault="0069138B" w:rsidP="0069138B">
            <w:pPr>
              <w:pStyle w:val="TableParagraph"/>
              <w:spacing w:before="25"/>
              <w:ind w:left="80"/>
            </w:pPr>
            <w:r>
              <w:rPr>
                <w:color w:val="231F20"/>
                <w:w w:val="101"/>
              </w:rPr>
              <w:t>9</w:t>
            </w:r>
          </w:p>
        </w:tc>
        <w:tc>
          <w:tcPr>
            <w:tcW w:w="5212" w:type="dxa"/>
          </w:tcPr>
          <w:p w:rsidR="0069138B" w:rsidRDefault="0069138B" w:rsidP="0069138B">
            <w:pPr>
              <w:pStyle w:val="TableParagraph"/>
              <w:spacing w:line="300" w:lineRule="exact"/>
              <w:ind w:left="79"/>
            </w:pPr>
            <w:r>
              <w:rPr>
                <w:color w:val="231F20"/>
              </w:rPr>
              <w:t>Date of sharing the outcome of PRA Exercise to JFMC/EDC General Body</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spacing w:before="25"/>
              <w:ind w:left="80"/>
            </w:pPr>
            <w:r>
              <w:rPr>
                <w:color w:val="231F20"/>
              </w:rPr>
              <w:t>10</w:t>
            </w:r>
          </w:p>
        </w:tc>
        <w:tc>
          <w:tcPr>
            <w:tcW w:w="5212" w:type="dxa"/>
          </w:tcPr>
          <w:p w:rsidR="0069138B" w:rsidRDefault="0069138B" w:rsidP="0069138B">
            <w:pPr>
              <w:pStyle w:val="TableParagraph"/>
              <w:spacing w:before="30" w:line="265" w:lineRule="exact"/>
              <w:ind w:left="79"/>
            </w:pPr>
            <w:r>
              <w:rPr>
                <w:color w:val="231F20"/>
              </w:rPr>
              <w:t>Date of preparation of Draft Micro Plan</w:t>
            </w:r>
          </w:p>
        </w:tc>
        <w:tc>
          <w:tcPr>
            <w:tcW w:w="4470" w:type="dxa"/>
          </w:tcPr>
          <w:p w:rsidR="0069138B" w:rsidRDefault="0069138B" w:rsidP="0069138B">
            <w:pPr>
              <w:pStyle w:val="TableParagraph"/>
            </w:pPr>
          </w:p>
        </w:tc>
      </w:tr>
      <w:tr w:rsidR="0069138B" w:rsidTr="0069138B">
        <w:trPr>
          <w:trHeight w:val="615"/>
        </w:trPr>
        <w:tc>
          <w:tcPr>
            <w:tcW w:w="617" w:type="dxa"/>
          </w:tcPr>
          <w:p w:rsidR="0069138B" w:rsidRDefault="0069138B" w:rsidP="0069138B">
            <w:pPr>
              <w:pStyle w:val="TableParagraph"/>
              <w:spacing w:before="25"/>
              <w:ind w:left="80"/>
            </w:pPr>
            <w:r>
              <w:rPr>
                <w:color w:val="231F20"/>
              </w:rPr>
              <w:t>11</w:t>
            </w:r>
          </w:p>
        </w:tc>
        <w:tc>
          <w:tcPr>
            <w:tcW w:w="5212" w:type="dxa"/>
          </w:tcPr>
          <w:p w:rsidR="0069138B" w:rsidRDefault="0069138B" w:rsidP="0069138B">
            <w:pPr>
              <w:pStyle w:val="TableParagraph"/>
              <w:spacing w:line="300" w:lineRule="exact"/>
              <w:ind w:left="79"/>
            </w:pPr>
            <w:r>
              <w:rPr>
                <w:color w:val="231F20"/>
              </w:rPr>
              <w:t>Date of discussion with JFMC/EDC General Body on the draft Micro Plan</w:t>
            </w:r>
          </w:p>
        </w:tc>
        <w:tc>
          <w:tcPr>
            <w:tcW w:w="4470" w:type="dxa"/>
          </w:tcPr>
          <w:p w:rsidR="0069138B" w:rsidRDefault="0069138B" w:rsidP="0069138B">
            <w:pPr>
              <w:pStyle w:val="TableParagraph"/>
            </w:pPr>
          </w:p>
        </w:tc>
      </w:tr>
      <w:tr w:rsidR="0069138B" w:rsidTr="0069138B">
        <w:trPr>
          <w:trHeight w:val="615"/>
        </w:trPr>
        <w:tc>
          <w:tcPr>
            <w:tcW w:w="617" w:type="dxa"/>
          </w:tcPr>
          <w:p w:rsidR="0069138B" w:rsidRDefault="0069138B" w:rsidP="0069138B">
            <w:pPr>
              <w:pStyle w:val="TableParagraph"/>
              <w:spacing w:before="25"/>
              <w:ind w:left="80"/>
            </w:pPr>
            <w:r>
              <w:rPr>
                <w:color w:val="231F20"/>
              </w:rPr>
              <w:t>12</w:t>
            </w:r>
          </w:p>
        </w:tc>
        <w:tc>
          <w:tcPr>
            <w:tcW w:w="5212" w:type="dxa"/>
          </w:tcPr>
          <w:p w:rsidR="0069138B" w:rsidRDefault="0069138B" w:rsidP="0069138B">
            <w:pPr>
              <w:pStyle w:val="TableParagraph"/>
              <w:spacing w:line="300" w:lineRule="exact"/>
              <w:ind w:left="79" w:right="-18"/>
            </w:pPr>
            <w:r>
              <w:rPr>
                <w:color w:val="231F20"/>
                <w:w w:val="105"/>
              </w:rPr>
              <w:t>Date of Approval of Micro Plan by the JFMC and onward submission to RMU for approval.</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spacing w:before="25"/>
              <w:ind w:left="80"/>
            </w:pPr>
            <w:r>
              <w:rPr>
                <w:color w:val="231F20"/>
              </w:rPr>
              <w:t>13</w:t>
            </w:r>
          </w:p>
        </w:tc>
        <w:tc>
          <w:tcPr>
            <w:tcW w:w="5212" w:type="dxa"/>
          </w:tcPr>
          <w:p w:rsidR="0069138B" w:rsidRDefault="0069138B" w:rsidP="0069138B">
            <w:pPr>
              <w:pStyle w:val="TableParagraph"/>
              <w:spacing w:before="30" w:line="265" w:lineRule="exact"/>
              <w:ind w:left="79"/>
            </w:pPr>
            <w:r>
              <w:rPr>
                <w:color w:val="231F20"/>
              </w:rPr>
              <w:t>Date of approval of the Micro Plan by DMU Chief</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spacing w:before="25"/>
              <w:ind w:left="80"/>
            </w:pPr>
            <w:r>
              <w:rPr>
                <w:color w:val="231F20"/>
              </w:rPr>
              <w:t>14</w:t>
            </w:r>
          </w:p>
        </w:tc>
        <w:tc>
          <w:tcPr>
            <w:tcW w:w="5212" w:type="dxa"/>
          </w:tcPr>
          <w:p w:rsidR="0069138B" w:rsidRDefault="0069138B" w:rsidP="0069138B">
            <w:pPr>
              <w:pStyle w:val="TableParagraph"/>
              <w:spacing w:before="30" w:line="265" w:lineRule="exact"/>
              <w:ind w:left="79"/>
            </w:pPr>
            <w:r>
              <w:rPr>
                <w:color w:val="231F20"/>
              </w:rPr>
              <w:t>Date of Receipt of approved Micro Plan from RMU</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spacing w:before="25"/>
              <w:ind w:left="80"/>
            </w:pPr>
            <w:r>
              <w:rPr>
                <w:color w:val="231F20"/>
              </w:rPr>
              <w:t>15</w:t>
            </w:r>
          </w:p>
        </w:tc>
        <w:tc>
          <w:tcPr>
            <w:tcW w:w="5212" w:type="dxa"/>
          </w:tcPr>
          <w:p w:rsidR="0069138B" w:rsidRDefault="0069138B" w:rsidP="0069138B">
            <w:pPr>
              <w:pStyle w:val="TableParagraph"/>
              <w:spacing w:before="30" w:line="265" w:lineRule="exact"/>
              <w:ind w:left="79"/>
            </w:pPr>
            <w:r>
              <w:rPr>
                <w:color w:val="231F20"/>
              </w:rPr>
              <w:t>Date of approval of Micro Plan in Palli Sabha/Gram Sabha</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Members associated in preparation of Micro Plan.</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(Name &amp; Signature)</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1.</w:t>
            </w:r>
          </w:p>
        </w:tc>
        <w:tc>
          <w:tcPr>
            <w:tcW w:w="4470" w:type="dxa"/>
          </w:tcPr>
          <w:p w:rsidR="0069138B" w:rsidRDefault="0069138B" w:rsidP="0069138B">
            <w:pPr>
              <w:pStyle w:val="TableParagraph"/>
            </w:pPr>
          </w:p>
        </w:tc>
      </w:tr>
      <w:tr w:rsidR="0069138B" w:rsidTr="0069138B">
        <w:trPr>
          <w:trHeight w:val="339"/>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ind w:left="79"/>
            </w:pPr>
            <w:r>
              <w:rPr>
                <w:color w:val="231F20"/>
              </w:rPr>
              <w:t>2.</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3.</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4.</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5.</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6.</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7.</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8.</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9.</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10.</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11.</w:t>
            </w:r>
          </w:p>
        </w:tc>
        <w:tc>
          <w:tcPr>
            <w:tcW w:w="4470" w:type="dxa"/>
          </w:tcPr>
          <w:p w:rsidR="0069138B" w:rsidRDefault="0069138B" w:rsidP="0069138B">
            <w:pPr>
              <w:pStyle w:val="TableParagraph"/>
            </w:pPr>
          </w:p>
        </w:tc>
      </w:tr>
      <w:tr w:rsidR="0069138B" w:rsidTr="0069138B">
        <w:trPr>
          <w:trHeight w:val="315"/>
        </w:trPr>
        <w:tc>
          <w:tcPr>
            <w:tcW w:w="617" w:type="dxa"/>
          </w:tcPr>
          <w:p w:rsidR="0069138B" w:rsidRDefault="0069138B" w:rsidP="0069138B">
            <w:pPr>
              <w:pStyle w:val="TableParagraph"/>
            </w:pPr>
          </w:p>
        </w:tc>
        <w:tc>
          <w:tcPr>
            <w:tcW w:w="5212" w:type="dxa"/>
          </w:tcPr>
          <w:p w:rsidR="0069138B" w:rsidRDefault="0069138B" w:rsidP="0069138B">
            <w:pPr>
              <w:pStyle w:val="TableParagraph"/>
              <w:spacing w:before="30" w:line="265" w:lineRule="exact"/>
              <w:ind w:left="79"/>
            </w:pPr>
            <w:r>
              <w:rPr>
                <w:color w:val="231F20"/>
              </w:rPr>
              <w:t>12.</w:t>
            </w:r>
          </w:p>
        </w:tc>
        <w:tc>
          <w:tcPr>
            <w:tcW w:w="4470" w:type="dxa"/>
          </w:tcPr>
          <w:p w:rsidR="0069138B" w:rsidRDefault="0069138B" w:rsidP="0069138B">
            <w:pPr>
              <w:pStyle w:val="TableParagraph"/>
            </w:pPr>
          </w:p>
        </w:tc>
      </w:tr>
    </w:tbl>
    <w:p w:rsidR="0069138B" w:rsidRDefault="0069138B" w:rsidP="001D3D34">
      <w:pPr>
        <w:spacing w:line="360" w:lineRule="auto"/>
        <w:rPr>
          <w:rFonts w:cstheme="minorHAnsi"/>
        </w:rPr>
      </w:pPr>
    </w:p>
    <w:p w:rsidR="004A0515" w:rsidRDefault="004A0515" w:rsidP="001D3D34">
      <w:pPr>
        <w:spacing w:line="360" w:lineRule="auto"/>
        <w:rPr>
          <w:rFonts w:cstheme="minorHAnsi"/>
        </w:rPr>
      </w:pPr>
    </w:p>
    <w:p w:rsidR="004A0515" w:rsidRDefault="004A0515" w:rsidP="001D3D34">
      <w:pPr>
        <w:spacing w:line="360" w:lineRule="auto"/>
        <w:rPr>
          <w:rFonts w:cstheme="minorHAnsi"/>
        </w:rPr>
      </w:pPr>
    </w:p>
    <w:p w:rsidR="00611D45" w:rsidRPr="00786A1C" w:rsidRDefault="00046549" w:rsidP="00786A1C">
      <w:pPr>
        <w:pStyle w:val="Heading2"/>
        <w:rPr>
          <w:rFonts w:ascii="Times New Roman" w:hAnsi="Times New Roman" w:cs="Times New Roman"/>
          <w:b w:val="0"/>
          <w:w w:val="110"/>
          <w:sz w:val="24"/>
          <w:szCs w:val="24"/>
        </w:rPr>
      </w:pPr>
      <w:bookmarkStart w:id="8" w:name="_Toc32833209"/>
      <w:r w:rsidRPr="00786A1C">
        <w:rPr>
          <w:rFonts w:ascii="Times New Roman" w:hAnsi="Times New Roman" w:cs="Times New Roman"/>
          <w:w w:val="110"/>
          <w:sz w:val="24"/>
          <w:szCs w:val="24"/>
        </w:rPr>
        <w:t>1</w:t>
      </w:r>
      <w:r w:rsidR="0069138B" w:rsidRPr="00786A1C">
        <w:rPr>
          <w:rFonts w:ascii="Times New Roman" w:hAnsi="Times New Roman" w:cs="Times New Roman"/>
          <w:w w:val="110"/>
          <w:sz w:val="24"/>
          <w:szCs w:val="24"/>
        </w:rPr>
        <w:t>.</w:t>
      </w:r>
      <w:r w:rsidRPr="00786A1C">
        <w:rPr>
          <w:rFonts w:ascii="Times New Roman" w:hAnsi="Times New Roman" w:cs="Times New Roman"/>
          <w:w w:val="110"/>
          <w:sz w:val="24"/>
          <w:szCs w:val="24"/>
        </w:rPr>
        <w:t>C</w:t>
      </w:r>
      <w:r w:rsidR="004A0515" w:rsidRPr="00786A1C">
        <w:rPr>
          <w:rFonts w:ascii="Times New Roman" w:hAnsi="Times New Roman" w:cs="Times New Roman"/>
          <w:w w:val="110"/>
          <w:sz w:val="24"/>
          <w:szCs w:val="24"/>
        </w:rPr>
        <w:t>:</w:t>
      </w:r>
      <w:r w:rsidR="0069138B" w:rsidRPr="00786A1C">
        <w:rPr>
          <w:rFonts w:ascii="Times New Roman" w:hAnsi="Times New Roman" w:cs="Times New Roman"/>
          <w:w w:val="110"/>
          <w:sz w:val="24"/>
          <w:szCs w:val="24"/>
        </w:rPr>
        <w:t>Introduction About The Village</w:t>
      </w:r>
      <w:bookmarkEnd w:id="8"/>
    </w:p>
    <w:p w:rsidR="00611D45" w:rsidRPr="00477D7C" w:rsidRDefault="00611D45" w:rsidP="00611D45">
      <w:pPr>
        <w:autoSpaceDE w:val="0"/>
        <w:autoSpaceDN w:val="0"/>
        <w:adjustRightInd w:val="0"/>
        <w:spacing w:after="0" w:line="240" w:lineRule="auto"/>
        <w:rPr>
          <w:rFonts w:cstheme="minorHAnsi"/>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538EC" w:rsidRPr="004A0515" w:rsidRDefault="00B538EC" w:rsidP="00786A1C">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5F271C" w:rsidP="00611D45">
      <w:pPr>
        <w:autoSpaceDE w:val="0"/>
        <w:autoSpaceDN w:val="0"/>
        <w:adjustRightInd w:val="0"/>
        <w:spacing w:after="0" w:line="240" w:lineRule="auto"/>
        <w:rPr>
          <w:rFonts w:cstheme="minorHAnsi"/>
          <w:b/>
          <w:bCs/>
        </w:rPr>
      </w:pPr>
      <w:r w:rsidRPr="005F271C">
        <w:rPr>
          <w:rFonts w:cstheme="minorHAnsi"/>
          <w:noProof/>
        </w:rPr>
        <w:pict>
          <v:shapetype id="_x0000_t202" coordsize="21600,21600" o:spt="202" path="m,l,21600r21600,l21600,xe">
            <v:stroke joinstyle="miter"/>
            <v:path gradientshapeok="t" o:connecttype="rect"/>
          </v:shapetype>
          <v:shape id="Text Box 1" o:spid="_x0000_s1032" type="#_x0000_t202" style="position:absolute;margin-left:2.1pt;margin-top:2.7pt;width:530.8pt;height:35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" fillcolor="white [3201]" strokeweight=".5pt">
            <v:textbox>
              <w:txbxContent>
                <w:p w:rsidR="00873065" w:rsidRPr="00786A1C" w:rsidRDefault="00873065" w:rsidP="004A0515">
                  <w:pPr>
                    <w:autoSpaceDE w:val="0"/>
                    <w:autoSpaceDN w:val="0"/>
                    <w:adjustRightInd w:val="0"/>
                    <w:spacing w:after="0" w:line="240" w:lineRule="auto"/>
                    <w:rPr>
                      <w:rFonts w:ascii="Times New Roman" w:hAnsi="Times New Roman" w:cs="Times New Roman"/>
                      <w:b/>
                      <w:bCs/>
                      <w:sz w:val="28"/>
                      <w:szCs w:val="28"/>
                    </w:rPr>
                  </w:pPr>
                  <w:r w:rsidRPr="00786A1C">
                    <w:rPr>
                      <w:rFonts w:ascii="Times New Roman" w:hAnsi="Times New Roman" w:cs="Times New Roman"/>
                      <w:b/>
                      <w:bCs/>
                      <w:sz w:val="28"/>
                      <w:szCs w:val="28"/>
                    </w:rPr>
                    <w:t xml:space="preserve">Please write a short note on about the village which must include </w:t>
                  </w:r>
                </w:p>
                <w:p w:rsidR="00873065" w:rsidRPr="00786A1C" w:rsidRDefault="00873065" w:rsidP="004A0515">
                  <w:pPr>
                    <w:autoSpaceDE w:val="0"/>
                    <w:autoSpaceDN w:val="0"/>
                    <w:adjustRightInd w:val="0"/>
                    <w:spacing w:after="0" w:line="240" w:lineRule="auto"/>
                    <w:rPr>
                      <w:rFonts w:ascii="Times New Roman" w:hAnsi="Times New Roman" w:cs="Times New Roman"/>
                      <w:b/>
                      <w:bCs/>
                      <w:sz w:val="28"/>
                      <w:szCs w:val="28"/>
                    </w:rPr>
                  </w:pPr>
                </w:p>
                <w:p w:rsidR="00873065" w:rsidRPr="008467AF" w:rsidRDefault="00873065" w:rsidP="004A0515">
                  <w:pPr>
                    <w:pStyle w:val="ListParagraph"/>
                    <w:numPr>
                      <w:ilvl w:val="0"/>
                      <w:numId w:val="44"/>
                    </w:numPr>
                    <w:adjustRightInd w:val="0"/>
                    <w:rPr>
                      <w:sz w:val="28"/>
                      <w:szCs w:val="28"/>
                    </w:rPr>
                  </w:pPr>
                  <w:r w:rsidRPr="008467AF">
                    <w:rPr>
                      <w:sz w:val="28"/>
                      <w:szCs w:val="28"/>
                    </w:rPr>
                    <w:t xml:space="preserve">A short note on Village name , Location </w:t>
                  </w:r>
                </w:p>
                <w:p w:rsidR="00873065" w:rsidRPr="008467AF" w:rsidRDefault="00873065" w:rsidP="004A0515">
                  <w:pPr>
                    <w:pStyle w:val="ListParagraph"/>
                    <w:numPr>
                      <w:ilvl w:val="0"/>
                      <w:numId w:val="44"/>
                    </w:numPr>
                    <w:adjustRightInd w:val="0"/>
                    <w:rPr>
                      <w:sz w:val="28"/>
                      <w:szCs w:val="28"/>
                    </w:rPr>
                  </w:pPr>
                  <w:r w:rsidRPr="008467AF">
                    <w:rPr>
                      <w:sz w:val="28"/>
                      <w:szCs w:val="28"/>
                    </w:rPr>
                    <w:t xml:space="preserve">In case there is anything special about village (Could be name of village, Any special product for which village is known ETC. </w:t>
                  </w:r>
                </w:p>
                <w:p w:rsidR="00873065" w:rsidRPr="008467AF" w:rsidRDefault="00873065" w:rsidP="004A0515">
                  <w:pPr>
                    <w:pStyle w:val="ListParagraph"/>
                    <w:numPr>
                      <w:ilvl w:val="0"/>
                      <w:numId w:val="44"/>
                    </w:numPr>
                    <w:adjustRightInd w:val="0"/>
                    <w:rPr>
                      <w:sz w:val="28"/>
                      <w:szCs w:val="28"/>
                    </w:rPr>
                  </w:pPr>
                  <w:r w:rsidRPr="008467AF">
                    <w:rPr>
                      <w:sz w:val="28"/>
                      <w:szCs w:val="28"/>
                    </w:rPr>
                    <w:t>Brief Socio-Economic  and Resource profile of village ( Population, Major occupation, distance from town, Natural resource like river , forest cover etc.)</w:t>
                  </w:r>
                </w:p>
                <w:p w:rsidR="00873065" w:rsidRPr="008467AF" w:rsidRDefault="00873065" w:rsidP="004A0515">
                  <w:pPr>
                    <w:adjustRightInd w:val="0"/>
                    <w:rPr>
                      <w:rFonts w:ascii="Times New Roman" w:hAnsi="Times New Roman" w:cs="Times New Roman"/>
                      <w:sz w:val="28"/>
                      <w:szCs w:val="28"/>
                    </w:rPr>
                  </w:pPr>
                </w:p>
                <w:p w:rsidR="00873065" w:rsidRPr="008467AF" w:rsidRDefault="00873065" w:rsidP="004A0515">
                  <w:pPr>
                    <w:adjustRightInd w:val="0"/>
                    <w:rPr>
                      <w:rFonts w:ascii="Times New Roman" w:hAnsi="Times New Roman" w:cs="Times New Roman"/>
                      <w:sz w:val="28"/>
                      <w:szCs w:val="28"/>
                    </w:rPr>
                  </w:pPr>
                  <w:r w:rsidRPr="008467AF">
                    <w:rPr>
                      <w:rFonts w:ascii="Times New Roman" w:hAnsi="Times New Roman" w:cs="Times New Roman"/>
                      <w:sz w:val="28"/>
                      <w:szCs w:val="28"/>
                    </w:rPr>
                    <w:t>Please make half a page  to maximum one page for this point. And Also add a Picture of Village</w:t>
                  </w:r>
                </w:p>
                <w:p w:rsidR="00873065" w:rsidRPr="00786A1C" w:rsidRDefault="00873065">
                  <w:pPr>
                    <w:rPr>
                      <w:rFonts w:ascii="Times New Roman" w:hAnsi="Times New Roman" w:cs="Times New Roman"/>
                      <w:sz w:val="28"/>
                      <w:szCs w:val="28"/>
                    </w:rPr>
                  </w:pPr>
                </w:p>
              </w:txbxContent>
            </v:textbox>
          </v:shape>
        </w:pict>
      </w: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Default="00BC75CC" w:rsidP="00611D45">
      <w:pPr>
        <w:autoSpaceDE w:val="0"/>
        <w:autoSpaceDN w:val="0"/>
        <w:adjustRightInd w:val="0"/>
        <w:spacing w:after="0" w:line="240" w:lineRule="auto"/>
        <w:rPr>
          <w:rFonts w:cstheme="minorHAnsi"/>
          <w:b/>
          <w:bCs/>
        </w:rPr>
      </w:pPr>
    </w:p>
    <w:p w:rsidR="00A6473B" w:rsidRDefault="00A6473B" w:rsidP="00611D45">
      <w:pPr>
        <w:autoSpaceDE w:val="0"/>
        <w:autoSpaceDN w:val="0"/>
        <w:adjustRightInd w:val="0"/>
        <w:spacing w:after="0" w:line="240" w:lineRule="auto"/>
        <w:rPr>
          <w:rFonts w:cstheme="minorHAnsi"/>
          <w:b/>
          <w:bCs/>
        </w:rPr>
      </w:pPr>
    </w:p>
    <w:p w:rsidR="00A6473B" w:rsidRPr="00477D7C" w:rsidRDefault="00A6473B"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C75CC" w:rsidRDefault="00BC75CC" w:rsidP="00611D45">
      <w:pPr>
        <w:autoSpaceDE w:val="0"/>
        <w:autoSpaceDN w:val="0"/>
        <w:adjustRightInd w:val="0"/>
        <w:spacing w:after="0" w:line="240" w:lineRule="auto"/>
        <w:rPr>
          <w:rFonts w:cstheme="minorHAnsi"/>
          <w:b/>
          <w:bCs/>
        </w:rPr>
      </w:pPr>
    </w:p>
    <w:p w:rsidR="00477D7C" w:rsidRDefault="00477D7C" w:rsidP="00611D45">
      <w:pPr>
        <w:autoSpaceDE w:val="0"/>
        <w:autoSpaceDN w:val="0"/>
        <w:adjustRightInd w:val="0"/>
        <w:spacing w:after="0" w:line="240" w:lineRule="auto"/>
        <w:rPr>
          <w:rFonts w:cstheme="minorHAnsi"/>
          <w:b/>
          <w:bCs/>
        </w:rPr>
      </w:pPr>
    </w:p>
    <w:p w:rsidR="00477D7C" w:rsidRDefault="00477D7C" w:rsidP="00611D45">
      <w:pPr>
        <w:autoSpaceDE w:val="0"/>
        <w:autoSpaceDN w:val="0"/>
        <w:adjustRightInd w:val="0"/>
        <w:spacing w:after="0" w:line="240" w:lineRule="auto"/>
        <w:rPr>
          <w:rFonts w:cstheme="minorHAnsi"/>
          <w:b/>
          <w:bCs/>
        </w:rPr>
      </w:pPr>
    </w:p>
    <w:p w:rsidR="00477D7C" w:rsidRPr="00477D7C" w:rsidRDefault="00477D7C" w:rsidP="00611D45">
      <w:pPr>
        <w:autoSpaceDE w:val="0"/>
        <w:autoSpaceDN w:val="0"/>
        <w:adjustRightInd w:val="0"/>
        <w:spacing w:after="0" w:line="240" w:lineRule="auto"/>
        <w:rPr>
          <w:rFonts w:cstheme="minorHAnsi"/>
          <w:b/>
          <w:bCs/>
        </w:rPr>
      </w:pPr>
    </w:p>
    <w:p w:rsidR="00BC75CC" w:rsidRPr="00477D7C" w:rsidRDefault="00BC75CC" w:rsidP="00611D45">
      <w:pPr>
        <w:autoSpaceDE w:val="0"/>
        <w:autoSpaceDN w:val="0"/>
        <w:adjustRightInd w:val="0"/>
        <w:spacing w:after="0" w:line="240" w:lineRule="auto"/>
        <w:rPr>
          <w:rFonts w:cstheme="minorHAnsi"/>
          <w:b/>
          <w:bCs/>
        </w:rPr>
      </w:pPr>
    </w:p>
    <w:p w:rsidR="00BB0ADC" w:rsidRPr="00477D7C" w:rsidRDefault="00BB0ADC" w:rsidP="00BB0ADC">
      <w:pPr>
        <w:rPr>
          <w:rFonts w:cstheme="minorHAnsi"/>
          <w:lang w:val="en-GB" w:eastAsia="ja-JP"/>
        </w:rPr>
      </w:pPr>
      <w:bookmarkStart w:id="9" w:name="_Toc222417018"/>
    </w:p>
    <w:p w:rsidR="00BB0ADC" w:rsidRPr="00477D7C" w:rsidRDefault="00BB0ADC" w:rsidP="00BB0ADC">
      <w:pPr>
        <w:spacing w:line="240" w:lineRule="auto"/>
        <w:jc w:val="center"/>
        <w:rPr>
          <w:rFonts w:cstheme="minorHAnsi"/>
          <w:lang w:val="en-GB" w:eastAsia="ja-JP"/>
        </w:rPr>
      </w:pPr>
    </w:p>
    <w:p w:rsidR="0071676E" w:rsidRDefault="0071676E" w:rsidP="004A0515">
      <w:pPr>
        <w:spacing w:before="115"/>
        <w:ind w:left="100"/>
        <w:jc w:val="center"/>
        <w:rPr>
          <w:b/>
          <w:sz w:val="38"/>
        </w:rPr>
      </w:pPr>
      <w:r>
        <w:rPr>
          <w:b/>
          <w:color w:val="231F20"/>
          <w:w w:val="105"/>
          <w:sz w:val="38"/>
        </w:rPr>
        <w:t>FORMATS</w:t>
      </w:r>
    </w:p>
    <w:p w:rsidR="004A0515" w:rsidRDefault="004A0515">
      <w:pPr>
        <w:rPr>
          <w:b/>
          <w:color w:val="231F20"/>
          <w:w w:val="105"/>
          <w:sz w:val="34"/>
        </w:rPr>
      </w:pPr>
      <w:r>
        <w:rPr>
          <w:b/>
          <w:color w:val="231F20"/>
          <w:w w:val="105"/>
          <w:sz w:val="34"/>
        </w:rPr>
        <w:br w:type="page"/>
      </w:r>
    </w:p>
    <w:p w:rsidR="004A0515" w:rsidRDefault="004A0515" w:rsidP="0071676E">
      <w:pPr>
        <w:spacing w:before="334"/>
        <w:ind w:left="100"/>
        <w:rPr>
          <w:b/>
          <w:color w:val="231F20"/>
          <w:w w:val="105"/>
          <w:sz w:val="34"/>
        </w:rPr>
      </w:pPr>
    </w:p>
    <w:p w:rsidR="0071676E" w:rsidRPr="008467AF" w:rsidRDefault="0071676E" w:rsidP="008467AF">
      <w:pPr>
        <w:pStyle w:val="Heading1"/>
        <w:ind w:left="142" w:right="33"/>
      </w:pPr>
      <w:bookmarkStart w:id="10" w:name="_Toc32833210"/>
      <w:r w:rsidRPr="008467AF">
        <w:rPr>
          <w:w w:val="105"/>
        </w:rPr>
        <w:t>Format – I : Village socio economic profile</w:t>
      </w:r>
      <w:bookmarkEnd w:id="10"/>
    </w:p>
    <w:p w:rsidR="0071676E" w:rsidRPr="008467AF" w:rsidRDefault="0071676E" w:rsidP="008467AF">
      <w:pPr>
        <w:pStyle w:val="Heading2"/>
        <w:rPr>
          <w:sz w:val="36"/>
          <w:szCs w:val="36"/>
        </w:rPr>
      </w:pPr>
      <w:bookmarkStart w:id="11" w:name="_Toc32833211"/>
      <w:r w:rsidRPr="008467AF">
        <w:rPr>
          <w:w w:val="105"/>
          <w:sz w:val="36"/>
          <w:szCs w:val="36"/>
        </w:rPr>
        <w:t>Ia.</w:t>
      </w:r>
      <w:r w:rsidRPr="008467AF">
        <w:rPr>
          <w:w w:val="105"/>
          <w:sz w:val="36"/>
          <w:szCs w:val="36"/>
        </w:rPr>
        <w:tab/>
        <w:t>Demography</w:t>
      </w:r>
      <w:bookmarkEnd w:id="11"/>
    </w:p>
    <w:p w:rsidR="004A0515" w:rsidRDefault="0071676E" w:rsidP="004A0515">
      <w:pPr>
        <w:pStyle w:val="BodyText"/>
        <w:tabs>
          <w:tab w:val="left" w:pos="1120"/>
          <w:tab w:val="left" w:pos="4000"/>
        </w:tabs>
        <w:spacing w:before="185"/>
        <w:ind w:left="667"/>
        <w:rPr>
          <w:color w:val="231F20"/>
          <w:w w:val="105"/>
        </w:rPr>
      </w:pPr>
      <w:r>
        <w:rPr>
          <w:color w:val="231F20"/>
          <w:w w:val="105"/>
        </w:rPr>
        <w:t>1.</w:t>
      </w:r>
      <w:r>
        <w:rPr>
          <w:color w:val="231F20"/>
          <w:w w:val="105"/>
        </w:rPr>
        <w:tab/>
        <w:t>NameoftheVillage:</w:t>
      </w:r>
      <w:r>
        <w:rPr>
          <w:color w:val="231F20"/>
          <w:w w:val="125"/>
        </w:rPr>
        <w:t>……………………………………………………………</w:t>
      </w:r>
    </w:p>
    <w:p w:rsidR="0071676E" w:rsidRDefault="0071676E" w:rsidP="00786A1C">
      <w:pPr>
        <w:pStyle w:val="BodyText"/>
        <w:tabs>
          <w:tab w:val="left" w:pos="1120"/>
          <w:tab w:val="left" w:pos="4000"/>
        </w:tabs>
        <w:spacing w:before="185"/>
        <w:ind w:left="667"/>
      </w:pPr>
      <w:r>
        <w:rPr>
          <w:color w:val="231F20"/>
          <w:w w:val="105"/>
        </w:rPr>
        <w:t>2.</w:t>
      </w:r>
      <w:r>
        <w:rPr>
          <w:color w:val="231F20"/>
          <w:w w:val="105"/>
        </w:rPr>
        <w:tab/>
        <w:t>NameoftheJFMC/EDC:</w:t>
      </w:r>
      <w:r>
        <w:rPr>
          <w:color w:val="231F20"/>
          <w:w w:val="125"/>
        </w:rPr>
        <w:t>……………………………………………………………</w:t>
      </w:r>
    </w:p>
    <w:p w:rsidR="0071676E" w:rsidRDefault="0071676E" w:rsidP="0071676E">
      <w:pPr>
        <w:pStyle w:val="BodyText"/>
        <w:tabs>
          <w:tab w:val="left" w:pos="1120"/>
          <w:tab w:val="left" w:pos="4000"/>
        </w:tabs>
        <w:spacing w:before="201"/>
        <w:ind w:left="667"/>
      </w:pPr>
      <w:r>
        <w:rPr>
          <w:color w:val="231F20"/>
          <w:w w:val="105"/>
        </w:rPr>
        <w:t>3.</w:t>
      </w:r>
      <w:r>
        <w:rPr>
          <w:color w:val="231F20"/>
          <w:w w:val="105"/>
        </w:rPr>
        <w:tab/>
        <w:t>NameofForestBeat:</w:t>
      </w:r>
      <w:r>
        <w:rPr>
          <w:color w:val="231F20"/>
          <w:w w:val="105"/>
        </w:rPr>
        <w:tab/>
      </w:r>
      <w:r>
        <w:rPr>
          <w:color w:val="231F20"/>
          <w:w w:val="125"/>
        </w:rPr>
        <w:t>…………………………………………………………</w:t>
      </w:r>
    </w:p>
    <w:p w:rsidR="0071676E" w:rsidRDefault="0071676E" w:rsidP="0071676E">
      <w:pPr>
        <w:pStyle w:val="BodyText"/>
        <w:tabs>
          <w:tab w:val="left" w:pos="1120"/>
          <w:tab w:val="left" w:pos="4000"/>
        </w:tabs>
        <w:spacing w:before="202"/>
        <w:ind w:left="667"/>
      </w:pPr>
      <w:r>
        <w:rPr>
          <w:color w:val="231F20"/>
          <w:w w:val="105"/>
        </w:rPr>
        <w:t>4.</w:t>
      </w:r>
      <w:r>
        <w:rPr>
          <w:color w:val="231F20"/>
          <w:w w:val="105"/>
        </w:rPr>
        <w:tab/>
        <w:t>NameofForestSection:</w:t>
      </w:r>
      <w:r>
        <w:rPr>
          <w:color w:val="231F20"/>
          <w:w w:val="125"/>
        </w:rPr>
        <w:t>………………………………………………………………</w:t>
      </w:r>
    </w:p>
    <w:p w:rsidR="0071676E" w:rsidRDefault="0071676E" w:rsidP="0071676E">
      <w:pPr>
        <w:pStyle w:val="BodyText"/>
        <w:tabs>
          <w:tab w:val="left" w:pos="1120"/>
          <w:tab w:val="left" w:pos="4000"/>
        </w:tabs>
        <w:spacing w:before="201"/>
        <w:ind w:left="667"/>
      </w:pPr>
      <w:r>
        <w:rPr>
          <w:color w:val="231F20"/>
          <w:w w:val="105"/>
        </w:rPr>
        <w:t>5.</w:t>
      </w:r>
      <w:r>
        <w:rPr>
          <w:color w:val="231F20"/>
          <w:w w:val="105"/>
        </w:rPr>
        <w:tab/>
        <w:t>NameofForestRange:</w:t>
      </w:r>
      <w:r>
        <w:rPr>
          <w:color w:val="231F20"/>
          <w:w w:val="105"/>
        </w:rPr>
        <w:tab/>
      </w:r>
      <w:r>
        <w:rPr>
          <w:color w:val="231F20"/>
          <w:w w:val="125"/>
        </w:rPr>
        <w:t>…………………………………………………………</w:t>
      </w:r>
    </w:p>
    <w:p w:rsidR="0071676E" w:rsidRDefault="0071676E" w:rsidP="0071676E">
      <w:pPr>
        <w:pStyle w:val="BodyText"/>
        <w:tabs>
          <w:tab w:val="left" w:pos="1120"/>
          <w:tab w:val="left" w:pos="4000"/>
        </w:tabs>
        <w:spacing w:before="202"/>
        <w:ind w:left="667"/>
      </w:pPr>
      <w:r>
        <w:rPr>
          <w:color w:val="231F20"/>
          <w:w w:val="105"/>
        </w:rPr>
        <w:t>6.</w:t>
      </w:r>
      <w:r>
        <w:rPr>
          <w:color w:val="231F20"/>
          <w:w w:val="105"/>
        </w:rPr>
        <w:tab/>
        <w:t>NameofForestDivision:</w:t>
      </w:r>
      <w:r>
        <w:rPr>
          <w:color w:val="231F20"/>
          <w:w w:val="105"/>
        </w:rPr>
        <w:tab/>
      </w:r>
      <w:r>
        <w:rPr>
          <w:color w:val="231F20"/>
          <w:w w:val="125"/>
        </w:rPr>
        <w:t>…………………………………………………………</w:t>
      </w:r>
    </w:p>
    <w:p w:rsidR="0071676E" w:rsidRDefault="0071676E" w:rsidP="0071676E">
      <w:pPr>
        <w:pStyle w:val="BodyText"/>
        <w:tabs>
          <w:tab w:val="left" w:pos="1120"/>
          <w:tab w:val="left" w:pos="4000"/>
        </w:tabs>
        <w:spacing w:before="201"/>
        <w:ind w:left="667"/>
      </w:pPr>
      <w:r>
        <w:rPr>
          <w:color w:val="231F20"/>
          <w:w w:val="105"/>
        </w:rPr>
        <w:t>7.</w:t>
      </w:r>
      <w:r>
        <w:rPr>
          <w:color w:val="231F20"/>
          <w:w w:val="105"/>
        </w:rPr>
        <w:tab/>
        <w:t>Name ofPanchayat:</w:t>
      </w:r>
      <w:r>
        <w:rPr>
          <w:color w:val="231F20"/>
          <w:w w:val="105"/>
        </w:rPr>
        <w:tab/>
      </w:r>
      <w:r>
        <w:rPr>
          <w:color w:val="231F20"/>
          <w:w w:val="125"/>
        </w:rPr>
        <w:t>………………………………………………………</w:t>
      </w:r>
    </w:p>
    <w:p w:rsidR="0071676E" w:rsidRDefault="0071676E" w:rsidP="0071676E">
      <w:pPr>
        <w:pStyle w:val="BodyText"/>
        <w:tabs>
          <w:tab w:val="left" w:pos="1120"/>
        </w:tabs>
        <w:spacing w:before="202"/>
        <w:ind w:left="667"/>
      </w:pPr>
      <w:r>
        <w:rPr>
          <w:color w:val="231F20"/>
          <w:w w:val="105"/>
        </w:rPr>
        <w:t>8.</w:t>
      </w:r>
      <w:r>
        <w:rPr>
          <w:color w:val="231F20"/>
          <w:w w:val="105"/>
        </w:rPr>
        <w:tab/>
        <w:t>NameofBlock:</w:t>
      </w:r>
      <w:r>
        <w:rPr>
          <w:color w:val="231F20"/>
          <w:w w:val="125"/>
        </w:rPr>
        <w:t>………………………………………………………………</w:t>
      </w:r>
    </w:p>
    <w:p w:rsidR="0071676E" w:rsidRDefault="0071676E" w:rsidP="0071676E">
      <w:pPr>
        <w:pStyle w:val="BodyText"/>
        <w:tabs>
          <w:tab w:val="left" w:pos="1120"/>
          <w:tab w:val="left" w:pos="4000"/>
        </w:tabs>
        <w:spacing w:before="201"/>
        <w:ind w:left="667"/>
      </w:pPr>
      <w:r>
        <w:rPr>
          <w:color w:val="231F20"/>
          <w:w w:val="105"/>
        </w:rPr>
        <w:t>9.</w:t>
      </w:r>
      <w:r>
        <w:rPr>
          <w:color w:val="231F20"/>
          <w:w w:val="105"/>
        </w:rPr>
        <w:tab/>
        <w:t>NameofPoliceStation:</w:t>
      </w:r>
      <w:r>
        <w:rPr>
          <w:color w:val="231F20"/>
          <w:w w:val="105"/>
        </w:rPr>
        <w:tab/>
      </w:r>
      <w:r>
        <w:rPr>
          <w:color w:val="231F20"/>
          <w:w w:val="125"/>
        </w:rPr>
        <w:t>…………………………………………………………</w:t>
      </w:r>
    </w:p>
    <w:p w:rsidR="0071676E" w:rsidRDefault="0071676E" w:rsidP="0071676E">
      <w:pPr>
        <w:pStyle w:val="BodyText"/>
        <w:tabs>
          <w:tab w:val="left" w:pos="4000"/>
        </w:tabs>
        <w:spacing w:before="202"/>
        <w:ind w:left="667"/>
      </w:pPr>
      <w:r>
        <w:rPr>
          <w:color w:val="231F20"/>
          <w:w w:val="105"/>
        </w:rPr>
        <w:t>10.  Name of the</w:t>
      </w:r>
      <w:r>
        <w:rPr>
          <w:color w:val="231F20"/>
          <w:spacing w:val="-3"/>
          <w:w w:val="105"/>
        </w:rPr>
        <w:t>Tehsil</w:t>
      </w:r>
      <w:r>
        <w:rPr>
          <w:color w:val="231F20"/>
          <w:w w:val="105"/>
        </w:rPr>
        <w:t>: ( Please delete if not applicable)</w:t>
      </w:r>
      <w:r w:rsidR="004A0515">
        <w:rPr>
          <w:color w:val="231F20"/>
          <w:w w:val="105"/>
        </w:rPr>
        <w:t>:</w:t>
      </w:r>
      <w:r>
        <w:rPr>
          <w:color w:val="231F20"/>
          <w:w w:val="125"/>
        </w:rPr>
        <w:t>…………………………………</w:t>
      </w:r>
    </w:p>
    <w:p w:rsidR="0071676E" w:rsidRDefault="0071676E" w:rsidP="0071676E">
      <w:pPr>
        <w:pStyle w:val="BodyText"/>
        <w:spacing w:before="201"/>
        <w:ind w:left="667"/>
      </w:pPr>
      <w:r>
        <w:rPr>
          <w:color w:val="231F20"/>
          <w:w w:val="105"/>
        </w:rPr>
        <w:t>11. Name of nearest Health Centre :</w:t>
      </w:r>
      <w:r>
        <w:rPr>
          <w:color w:val="231F20"/>
          <w:w w:val="125"/>
        </w:rPr>
        <w:t>………………………………………………………</w:t>
      </w:r>
    </w:p>
    <w:p w:rsidR="0071676E" w:rsidRDefault="0071676E" w:rsidP="0071676E">
      <w:pPr>
        <w:pStyle w:val="BodyText"/>
        <w:tabs>
          <w:tab w:val="left" w:pos="4000"/>
        </w:tabs>
        <w:spacing w:before="202"/>
        <w:ind w:left="667"/>
      </w:pPr>
      <w:r>
        <w:rPr>
          <w:color w:val="231F20"/>
          <w:w w:val="105"/>
        </w:rPr>
        <w:t>12.   Name of School,College:</w:t>
      </w:r>
      <w:r>
        <w:rPr>
          <w:color w:val="231F20"/>
          <w:w w:val="105"/>
        </w:rPr>
        <w:tab/>
      </w:r>
      <w:r>
        <w:rPr>
          <w:color w:val="231F20"/>
          <w:w w:val="125"/>
        </w:rPr>
        <w:t>…………………………………………………………</w:t>
      </w:r>
    </w:p>
    <w:p w:rsidR="0071676E" w:rsidRDefault="0071676E" w:rsidP="0071676E">
      <w:pPr>
        <w:pStyle w:val="BodyText"/>
        <w:tabs>
          <w:tab w:val="left" w:pos="4000"/>
        </w:tabs>
        <w:spacing w:before="201"/>
        <w:ind w:left="667"/>
      </w:pPr>
      <w:r>
        <w:rPr>
          <w:color w:val="231F20"/>
          <w:w w:val="105"/>
        </w:rPr>
        <w:t>13.  Name of nearby villageHaat:</w:t>
      </w:r>
      <w:r>
        <w:rPr>
          <w:color w:val="231F20"/>
          <w:w w:val="125"/>
        </w:rPr>
        <w:t>…………………………………………………………</w:t>
      </w:r>
    </w:p>
    <w:p w:rsidR="0071676E" w:rsidRDefault="0071676E" w:rsidP="0071676E">
      <w:pPr>
        <w:pStyle w:val="BodyText"/>
        <w:tabs>
          <w:tab w:val="left" w:pos="4000"/>
        </w:tabs>
        <w:spacing w:before="202"/>
        <w:ind w:left="667"/>
      </w:pPr>
      <w:r w:rsidRPr="0071676E">
        <w:rPr>
          <w:color w:val="231F20"/>
          <w:w w:val="105"/>
        </w:rPr>
        <w:t>14.  Name of nearestBank</w:t>
      </w:r>
      <w:r w:rsidRPr="0099312D">
        <w:rPr>
          <w:color w:val="231F20"/>
          <w:w w:val="105"/>
        </w:rPr>
        <w:t>:</w:t>
      </w:r>
      <w:r>
        <w:rPr>
          <w:color w:val="231F20"/>
          <w:w w:val="105"/>
        </w:rPr>
        <w:tab/>
      </w:r>
      <w:r>
        <w:rPr>
          <w:color w:val="231F20"/>
          <w:w w:val="125"/>
        </w:rPr>
        <w:t>…………………………………………………………</w:t>
      </w:r>
    </w:p>
    <w:p w:rsidR="0071676E" w:rsidRDefault="0071676E" w:rsidP="0071676E">
      <w:pPr>
        <w:pStyle w:val="BodyText"/>
        <w:tabs>
          <w:tab w:val="left" w:pos="4000"/>
        </w:tabs>
        <w:spacing w:before="202"/>
        <w:ind w:left="667"/>
      </w:pPr>
      <w:r>
        <w:rPr>
          <w:color w:val="231F20"/>
          <w:w w:val="105"/>
        </w:rPr>
        <w:t>15.  Name of nearest</w:t>
      </w:r>
      <w:r>
        <w:rPr>
          <w:color w:val="231F20"/>
          <w:spacing w:val="-5"/>
          <w:w w:val="105"/>
        </w:rPr>
        <w:t>Town</w:t>
      </w:r>
      <w:r>
        <w:rPr>
          <w:color w:val="231F20"/>
          <w:w w:val="105"/>
        </w:rPr>
        <w:t>:</w:t>
      </w:r>
      <w:r>
        <w:rPr>
          <w:color w:val="231F20"/>
          <w:w w:val="105"/>
        </w:rPr>
        <w:tab/>
      </w:r>
      <w:r>
        <w:rPr>
          <w:color w:val="231F20"/>
          <w:w w:val="125"/>
        </w:rPr>
        <w:t>…………………………………………………………</w:t>
      </w:r>
    </w:p>
    <w:p w:rsidR="0071676E" w:rsidRDefault="0071676E" w:rsidP="0071676E">
      <w:pPr>
        <w:pStyle w:val="BodyText"/>
        <w:tabs>
          <w:tab w:val="left" w:pos="4000"/>
        </w:tabs>
        <w:spacing w:before="201"/>
        <w:ind w:left="667"/>
      </w:pPr>
      <w:r w:rsidRPr="0071676E">
        <w:rPr>
          <w:color w:val="231F20"/>
          <w:w w:val="105"/>
        </w:rPr>
        <w:t>16.   Number ofHouseholds</w:t>
      </w:r>
      <w:r>
        <w:rPr>
          <w:color w:val="231F20"/>
          <w:w w:val="105"/>
        </w:rPr>
        <w:t>:</w:t>
      </w:r>
      <w:r>
        <w:rPr>
          <w:color w:val="231F20"/>
          <w:w w:val="105"/>
        </w:rPr>
        <w:tab/>
      </w:r>
      <w:r>
        <w:rPr>
          <w:color w:val="231F20"/>
          <w:w w:val="125"/>
        </w:rPr>
        <w:t>…………………………………………………………</w:t>
      </w:r>
    </w:p>
    <w:p w:rsidR="0071676E" w:rsidRDefault="0071676E" w:rsidP="0071676E">
      <w:pPr>
        <w:pStyle w:val="BodyText"/>
        <w:tabs>
          <w:tab w:val="left" w:pos="4000"/>
        </w:tabs>
        <w:spacing w:before="202"/>
        <w:ind w:left="667"/>
      </w:pPr>
      <w:r>
        <w:rPr>
          <w:color w:val="231F20"/>
          <w:w w:val="105"/>
        </w:rPr>
        <w:t xml:space="preserve">17.   </w:t>
      </w:r>
      <w:r>
        <w:rPr>
          <w:color w:val="231F20"/>
          <w:spacing w:val="-4"/>
          <w:w w:val="105"/>
        </w:rPr>
        <w:t>Total</w:t>
      </w:r>
      <w:r>
        <w:rPr>
          <w:color w:val="231F20"/>
          <w:w w:val="105"/>
        </w:rPr>
        <w:t>Population:</w:t>
      </w:r>
      <w:r>
        <w:rPr>
          <w:color w:val="231F20"/>
          <w:w w:val="105"/>
        </w:rPr>
        <w:tab/>
      </w:r>
      <w:r>
        <w:rPr>
          <w:color w:val="231F20"/>
          <w:w w:val="125"/>
        </w:rPr>
        <w:t>………………………………………………………</w:t>
      </w:r>
    </w:p>
    <w:p w:rsidR="0071676E" w:rsidRDefault="0071676E" w:rsidP="0071676E">
      <w:pPr>
        <w:pStyle w:val="BodyText"/>
        <w:tabs>
          <w:tab w:val="left" w:pos="4046"/>
        </w:tabs>
        <w:spacing w:before="201"/>
        <w:ind w:left="667"/>
        <w:rPr>
          <w:color w:val="231F20"/>
          <w:w w:val="125"/>
        </w:rPr>
      </w:pPr>
      <w:r>
        <w:rPr>
          <w:color w:val="231F20"/>
          <w:w w:val="105"/>
        </w:rPr>
        <w:t>18.  Non formaleducationcenter:</w:t>
      </w:r>
      <w:r>
        <w:rPr>
          <w:color w:val="231F20"/>
          <w:w w:val="105"/>
        </w:rPr>
        <w:tab/>
      </w:r>
      <w:r>
        <w:rPr>
          <w:color w:val="231F20"/>
          <w:w w:val="125"/>
        </w:rPr>
        <w:t xml:space="preserve">……………………………… </w:t>
      </w:r>
      <w:r>
        <w:rPr>
          <w:color w:val="231F20"/>
          <w:w w:val="105"/>
        </w:rPr>
        <w:t xml:space="preserve">.    .    .    . </w:t>
      </w:r>
      <w:r>
        <w:rPr>
          <w:color w:val="231F20"/>
          <w:w w:val="125"/>
        </w:rPr>
        <w:t>.</w:t>
      </w:r>
    </w:p>
    <w:p w:rsidR="004A0515" w:rsidRPr="00477D7C" w:rsidRDefault="004A0515" w:rsidP="004A0515">
      <w:pPr>
        <w:pStyle w:val="BodyText"/>
        <w:spacing w:before="202"/>
        <w:ind w:left="667"/>
        <w:rPr>
          <w:rFonts w:cstheme="minorHAnsi"/>
          <w:lang w:val="en-GB" w:eastAsia="ja-JP"/>
        </w:rPr>
      </w:pPr>
      <w:r>
        <w:rPr>
          <w:color w:val="231F20"/>
        </w:rPr>
        <w:t>If available, how many boys and girls studying, who is the teacher, what the remuneration of the teacher</w:t>
      </w:r>
    </w:p>
    <w:p w:rsidR="004A0515" w:rsidRPr="00477D7C" w:rsidRDefault="004A0515" w:rsidP="004A0515">
      <w:pPr>
        <w:autoSpaceDE w:val="0"/>
        <w:autoSpaceDN w:val="0"/>
        <w:adjustRightInd w:val="0"/>
        <w:spacing w:after="0" w:line="240" w:lineRule="auto"/>
        <w:rPr>
          <w:rFonts w:cstheme="minorHAnsi"/>
          <w:b/>
          <w:bCs/>
        </w:rPr>
      </w:pPr>
    </w:p>
    <w:p w:rsidR="004A0515" w:rsidRPr="00477D7C" w:rsidRDefault="004A0515" w:rsidP="004A0515">
      <w:pPr>
        <w:autoSpaceDE w:val="0"/>
        <w:autoSpaceDN w:val="0"/>
        <w:adjustRightInd w:val="0"/>
        <w:spacing w:after="0" w:line="240" w:lineRule="auto"/>
        <w:rPr>
          <w:rFonts w:cstheme="minorHAnsi"/>
          <w:b/>
          <w:bCs/>
        </w:rPr>
      </w:pPr>
    </w:p>
    <w:p w:rsidR="004A0515" w:rsidRDefault="004A0515" w:rsidP="0071676E">
      <w:pPr>
        <w:pStyle w:val="BodyText"/>
        <w:tabs>
          <w:tab w:val="left" w:pos="4046"/>
        </w:tabs>
        <w:spacing w:before="201"/>
        <w:ind w:left="667"/>
        <w:rPr>
          <w:color w:val="231F20"/>
          <w:w w:val="125"/>
        </w:rPr>
      </w:pPr>
    </w:p>
    <w:p w:rsidR="004A0515" w:rsidRDefault="004A0515" w:rsidP="0071676E">
      <w:pPr>
        <w:pStyle w:val="BodyText"/>
        <w:tabs>
          <w:tab w:val="left" w:pos="4046"/>
        </w:tabs>
        <w:spacing w:before="201"/>
        <w:ind w:left="667"/>
      </w:pPr>
      <w:r>
        <w:rPr>
          <w:color w:val="231F20"/>
          <w:w w:val="105"/>
        </w:rPr>
        <w:t>19.</w:t>
      </w:r>
      <w:r>
        <w:t xml:space="preserve"> 1.B Key Information Cont.</w:t>
      </w:r>
    </w:p>
    <w:bookmarkEnd w:id="9"/>
    <w:p w:rsidR="00E663FA" w:rsidRPr="00477D7C" w:rsidRDefault="00E663FA" w:rsidP="00B5330A">
      <w:pPr>
        <w:autoSpaceDE w:val="0"/>
        <w:autoSpaceDN w:val="0"/>
        <w:adjustRightInd w:val="0"/>
        <w:spacing w:after="0" w:line="240" w:lineRule="auto"/>
        <w:rPr>
          <w:rFonts w:cstheme="minorHAnsi"/>
          <w:b/>
          <w:bCs/>
        </w:rPr>
      </w:pPr>
    </w:p>
    <w:p w:rsidR="00E663FA" w:rsidRPr="00477D7C" w:rsidRDefault="00E663FA" w:rsidP="00B5330A">
      <w:pPr>
        <w:autoSpaceDE w:val="0"/>
        <w:autoSpaceDN w:val="0"/>
        <w:adjustRightInd w:val="0"/>
        <w:spacing w:after="0" w:line="240" w:lineRule="auto"/>
        <w:rPr>
          <w:rFonts w:cstheme="minorHAnsi"/>
          <w:b/>
          <w:bCs/>
        </w:rPr>
      </w:pPr>
    </w:p>
    <w:p w:rsidR="00E663FA" w:rsidRPr="00477D7C" w:rsidRDefault="00E663FA" w:rsidP="00B5330A">
      <w:pPr>
        <w:autoSpaceDE w:val="0"/>
        <w:autoSpaceDN w:val="0"/>
        <w:adjustRightInd w:val="0"/>
        <w:spacing w:after="0" w:line="240" w:lineRule="auto"/>
        <w:rPr>
          <w:rFonts w:cstheme="minorHAnsi"/>
          <w:b/>
          <w:bCs/>
        </w:rPr>
      </w:pPr>
    </w:p>
    <w:p w:rsidR="00E663FA" w:rsidRPr="00477D7C" w:rsidRDefault="00E663FA" w:rsidP="00B5330A">
      <w:pPr>
        <w:autoSpaceDE w:val="0"/>
        <w:autoSpaceDN w:val="0"/>
        <w:adjustRightInd w:val="0"/>
        <w:spacing w:after="0" w:line="240" w:lineRule="auto"/>
        <w:rPr>
          <w:rFonts w:cstheme="minorHAnsi"/>
          <w:b/>
          <w:bCs/>
        </w:rPr>
      </w:pPr>
    </w:p>
    <w:p w:rsidR="00E663FA" w:rsidRPr="00477D7C" w:rsidRDefault="00E663FA" w:rsidP="00B5330A">
      <w:pPr>
        <w:autoSpaceDE w:val="0"/>
        <w:autoSpaceDN w:val="0"/>
        <w:adjustRightInd w:val="0"/>
        <w:spacing w:after="0" w:line="240" w:lineRule="auto"/>
        <w:rPr>
          <w:rFonts w:cstheme="minorHAnsi"/>
          <w:b/>
          <w:bCs/>
        </w:rPr>
      </w:pPr>
    </w:p>
    <w:p w:rsidR="00E663FA" w:rsidRPr="00477D7C" w:rsidRDefault="00E663FA" w:rsidP="00B5330A">
      <w:pPr>
        <w:autoSpaceDE w:val="0"/>
        <w:autoSpaceDN w:val="0"/>
        <w:adjustRightInd w:val="0"/>
        <w:spacing w:after="0" w:line="240" w:lineRule="auto"/>
        <w:rPr>
          <w:rFonts w:cstheme="minorHAnsi"/>
          <w:b/>
          <w:bCs/>
        </w:rPr>
      </w:pPr>
    </w:p>
    <w:p w:rsidR="00E663FA" w:rsidRPr="00477D7C" w:rsidRDefault="00E663FA" w:rsidP="00B5330A">
      <w:pPr>
        <w:autoSpaceDE w:val="0"/>
        <w:autoSpaceDN w:val="0"/>
        <w:adjustRightInd w:val="0"/>
        <w:spacing w:after="0" w:line="240" w:lineRule="auto"/>
        <w:rPr>
          <w:rFonts w:cstheme="minorHAnsi"/>
          <w:b/>
          <w:bCs/>
        </w:rPr>
      </w:pPr>
    </w:p>
    <w:p w:rsidR="00E663FA" w:rsidRPr="00477D7C" w:rsidRDefault="00E663FA" w:rsidP="00B5330A">
      <w:pPr>
        <w:autoSpaceDE w:val="0"/>
        <w:autoSpaceDN w:val="0"/>
        <w:adjustRightInd w:val="0"/>
        <w:spacing w:after="0" w:line="240" w:lineRule="auto"/>
        <w:rPr>
          <w:rFonts w:cstheme="minorHAnsi"/>
          <w:b/>
          <w:bCs/>
        </w:rPr>
      </w:pPr>
    </w:p>
    <w:p w:rsidR="00E663FA" w:rsidRPr="00477D7C" w:rsidRDefault="00E663FA" w:rsidP="00B5330A">
      <w:pPr>
        <w:autoSpaceDE w:val="0"/>
        <w:autoSpaceDN w:val="0"/>
        <w:adjustRightInd w:val="0"/>
        <w:spacing w:after="0" w:line="240" w:lineRule="auto"/>
        <w:rPr>
          <w:rFonts w:cstheme="minorHAnsi"/>
          <w:b/>
          <w:bCs/>
        </w:rPr>
      </w:pPr>
    </w:p>
    <w:p w:rsidR="0099312D" w:rsidRPr="008467AF" w:rsidRDefault="0099312D" w:rsidP="008467AF">
      <w:pPr>
        <w:pStyle w:val="Heading2"/>
        <w:rPr>
          <w:w w:val="105"/>
          <w:sz w:val="32"/>
          <w:szCs w:val="32"/>
        </w:rPr>
      </w:pPr>
      <w:bookmarkStart w:id="12" w:name="_Toc32833212"/>
      <w:r w:rsidRPr="008467AF">
        <w:rPr>
          <w:w w:val="105"/>
          <w:sz w:val="32"/>
          <w:szCs w:val="32"/>
        </w:rPr>
        <w:t>1.b Key Information of the JFMC</w:t>
      </w:r>
      <w:r w:rsidR="004A0515" w:rsidRPr="008467AF">
        <w:rPr>
          <w:w w:val="105"/>
          <w:sz w:val="32"/>
          <w:szCs w:val="32"/>
        </w:rPr>
        <w:t>/EDC</w:t>
      </w:r>
      <w:bookmarkEnd w:id="12"/>
    </w:p>
    <w:p w:rsidR="00DA02D3" w:rsidRPr="00477D7C" w:rsidRDefault="00DA02D3" w:rsidP="00DA02D3">
      <w:pPr>
        <w:pStyle w:val="Heading5"/>
        <w:spacing w:before="142"/>
        <w:ind w:left="1609" w:right="1705"/>
        <w:jc w:val="center"/>
        <w:rPr>
          <w:rFonts w:asciiTheme="minorHAnsi" w:hAnsiTheme="minorHAnsi" w:cstheme="minorHAnsi"/>
          <w:sz w:val="22"/>
          <w:szCs w:val="22"/>
        </w:rPr>
      </w:pPr>
      <w:r w:rsidRPr="00477D7C">
        <w:rPr>
          <w:rFonts w:asciiTheme="minorHAnsi" w:hAnsiTheme="minorHAnsi" w:cstheme="minorHAnsi"/>
          <w:sz w:val="22"/>
          <w:szCs w:val="22"/>
        </w:rPr>
        <w:t>Table-</w:t>
      </w:r>
      <w:r w:rsidR="00046549">
        <w:rPr>
          <w:rFonts w:asciiTheme="minorHAnsi" w:hAnsiTheme="minorHAnsi" w:cstheme="minorHAnsi"/>
          <w:sz w:val="22"/>
          <w:szCs w:val="22"/>
        </w:rPr>
        <w:t>1</w:t>
      </w:r>
    </w:p>
    <w:p w:rsidR="00DA02D3" w:rsidRPr="00477D7C" w:rsidRDefault="00DA02D3" w:rsidP="00DA02D3">
      <w:pPr>
        <w:pStyle w:val="BodyText"/>
        <w:spacing w:before="2" w:after="1"/>
        <w:rPr>
          <w:rFonts w:asciiTheme="minorHAnsi" w:hAnsiTheme="minorHAnsi" w:cstheme="minorHAns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08"/>
        <w:gridCol w:w="5808"/>
      </w:tblGrid>
      <w:tr w:rsidR="00DA02D3" w:rsidRPr="00477D7C" w:rsidTr="00BC75CC">
        <w:trPr>
          <w:trHeight w:val="372"/>
        </w:trPr>
        <w:tc>
          <w:tcPr>
            <w:tcW w:w="2315" w:type="pct"/>
          </w:tcPr>
          <w:p w:rsidR="00BC75CC" w:rsidRPr="00786A1C" w:rsidRDefault="00BC75CC" w:rsidP="00BC75CC">
            <w:pPr>
              <w:pStyle w:val="ListParagraph"/>
              <w:widowControl/>
              <w:autoSpaceDE/>
              <w:autoSpaceDN/>
              <w:spacing w:before="120" w:after="120"/>
              <w:ind w:left="0" w:firstLine="0"/>
              <w:contextualSpacing/>
              <w:rPr>
                <w:bCs/>
                <w:sz w:val="24"/>
                <w:szCs w:val="24"/>
              </w:rPr>
            </w:pPr>
            <w:r w:rsidRPr="00786A1C">
              <w:rPr>
                <w:bCs/>
                <w:sz w:val="24"/>
                <w:szCs w:val="24"/>
              </w:rPr>
              <w:t>Committee formed under (JFMC/ EDC)</w:t>
            </w:r>
          </w:p>
          <w:p w:rsidR="00DA02D3" w:rsidRPr="00786A1C" w:rsidRDefault="00DA02D3" w:rsidP="00707731">
            <w:pPr>
              <w:pStyle w:val="TableParagraph"/>
              <w:spacing w:line="275" w:lineRule="exact"/>
              <w:ind w:left="107"/>
              <w:rPr>
                <w:bCs/>
                <w:sz w:val="24"/>
                <w:szCs w:val="24"/>
              </w:rPr>
            </w:pPr>
          </w:p>
        </w:tc>
        <w:tc>
          <w:tcPr>
            <w:tcW w:w="2685" w:type="pct"/>
          </w:tcPr>
          <w:p w:rsidR="00DA02D3" w:rsidRPr="00477D7C" w:rsidRDefault="00DA02D3" w:rsidP="00BC75CC">
            <w:pPr>
              <w:pStyle w:val="TableParagraph"/>
              <w:spacing w:line="270" w:lineRule="exact"/>
              <w:rPr>
                <w:rFonts w:asciiTheme="minorHAnsi" w:hAnsiTheme="minorHAnsi" w:cstheme="minorHAnsi"/>
              </w:rPr>
            </w:pPr>
          </w:p>
        </w:tc>
      </w:tr>
      <w:tr w:rsidR="00BC75CC" w:rsidRPr="00477D7C" w:rsidTr="00BC75CC">
        <w:trPr>
          <w:trHeight w:val="372"/>
        </w:trPr>
        <w:tc>
          <w:tcPr>
            <w:tcW w:w="2315" w:type="pct"/>
          </w:tcPr>
          <w:p w:rsidR="00BC75CC" w:rsidRPr="00786A1C" w:rsidRDefault="00BC75CC" w:rsidP="00BC75CC">
            <w:pPr>
              <w:pStyle w:val="ListParagraph"/>
              <w:widowControl/>
              <w:autoSpaceDE/>
              <w:autoSpaceDN/>
              <w:spacing w:before="120" w:after="120"/>
              <w:ind w:left="0" w:firstLine="0"/>
              <w:contextualSpacing/>
              <w:rPr>
                <w:bCs/>
                <w:sz w:val="24"/>
                <w:szCs w:val="24"/>
              </w:rPr>
            </w:pPr>
            <w:r w:rsidRPr="00786A1C">
              <w:rPr>
                <w:bCs/>
                <w:sz w:val="24"/>
                <w:szCs w:val="24"/>
              </w:rPr>
              <w:t>Whether it is Regrouped Village (Yes/ No)</w:t>
            </w:r>
          </w:p>
        </w:tc>
        <w:tc>
          <w:tcPr>
            <w:tcW w:w="2685" w:type="pct"/>
          </w:tcPr>
          <w:p w:rsidR="00BC75CC" w:rsidRPr="00477D7C" w:rsidRDefault="00BC75CC" w:rsidP="00707731">
            <w:pPr>
              <w:pStyle w:val="TableParagraph"/>
              <w:spacing w:line="270" w:lineRule="exact"/>
              <w:ind w:left="107"/>
              <w:rPr>
                <w:rFonts w:asciiTheme="minorHAnsi" w:hAnsiTheme="minorHAnsi" w:cstheme="minorHAnsi"/>
              </w:rPr>
            </w:pPr>
          </w:p>
        </w:tc>
      </w:tr>
      <w:tr w:rsidR="00BC75CC" w:rsidRPr="00477D7C" w:rsidTr="00BC75CC">
        <w:trPr>
          <w:trHeight w:val="372"/>
        </w:trPr>
        <w:tc>
          <w:tcPr>
            <w:tcW w:w="2315" w:type="pct"/>
          </w:tcPr>
          <w:p w:rsidR="00BC75CC" w:rsidRPr="00786A1C" w:rsidRDefault="00BC75CC" w:rsidP="00BC75CC">
            <w:pPr>
              <w:pStyle w:val="ListParagraph"/>
              <w:widowControl/>
              <w:autoSpaceDE/>
              <w:autoSpaceDN/>
              <w:spacing w:before="120" w:after="120"/>
              <w:ind w:left="0" w:firstLine="0"/>
              <w:contextualSpacing/>
              <w:rPr>
                <w:bCs/>
                <w:sz w:val="24"/>
                <w:szCs w:val="24"/>
              </w:rPr>
            </w:pPr>
            <w:r w:rsidRPr="00786A1C">
              <w:rPr>
                <w:bCs/>
                <w:sz w:val="24"/>
                <w:szCs w:val="24"/>
              </w:rPr>
              <w:t xml:space="preserve">Is Committee formed under the </w:t>
            </w:r>
            <w:r w:rsidR="00A6473B" w:rsidRPr="00786A1C">
              <w:rPr>
                <w:bCs/>
                <w:sz w:val="24"/>
                <w:szCs w:val="24"/>
              </w:rPr>
              <w:t>SCATFORM</w:t>
            </w:r>
            <w:r w:rsidRPr="00786A1C">
              <w:rPr>
                <w:bCs/>
                <w:sz w:val="24"/>
                <w:szCs w:val="24"/>
              </w:rPr>
              <w:t xml:space="preserve"> (Yes/ No)</w:t>
            </w:r>
          </w:p>
          <w:p w:rsidR="00BC75CC" w:rsidRPr="00786A1C" w:rsidRDefault="00BC75CC" w:rsidP="00BC75CC">
            <w:pPr>
              <w:pStyle w:val="ListParagraph"/>
              <w:widowControl/>
              <w:autoSpaceDE/>
              <w:autoSpaceDN/>
              <w:spacing w:before="120" w:after="120"/>
              <w:ind w:left="0" w:firstLine="0"/>
              <w:contextualSpacing/>
              <w:rPr>
                <w:bCs/>
                <w:sz w:val="24"/>
                <w:szCs w:val="24"/>
              </w:rPr>
            </w:pPr>
          </w:p>
        </w:tc>
        <w:tc>
          <w:tcPr>
            <w:tcW w:w="2685" w:type="pct"/>
          </w:tcPr>
          <w:p w:rsidR="00BC75CC" w:rsidRPr="00477D7C" w:rsidRDefault="00BC75CC" w:rsidP="00707731">
            <w:pPr>
              <w:pStyle w:val="TableParagraph"/>
              <w:spacing w:line="270" w:lineRule="exact"/>
              <w:ind w:left="107"/>
              <w:rPr>
                <w:rFonts w:asciiTheme="minorHAnsi" w:hAnsiTheme="minorHAnsi" w:cstheme="minorHAnsi"/>
              </w:rPr>
            </w:pPr>
          </w:p>
        </w:tc>
      </w:tr>
      <w:tr w:rsidR="00A6473B" w:rsidRPr="00477D7C" w:rsidTr="00BC75CC">
        <w:trPr>
          <w:trHeight w:val="372"/>
        </w:trPr>
        <w:tc>
          <w:tcPr>
            <w:tcW w:w="2315" w:type="pct"/>
          </w:tcPr>
          <w:p w:rsidR="00A6473B" w:rsidRPr="00786A1C" w:rsidRDefault="00A6473B" w:rsidP="00BC75CC">
            <w:pPr>
              <w:pStyle w:val="ListParagraph"/>
              <w:widowControl/>
              <w:autoSpaceDE/>
              <w:autoSpaceDN/>
              <w:spacing w:before="120" w:after="120"/>
              <w:ind w:left="0" w:firstLine="0"/>
              <w:contextualSpacing/>
              <w:rPr>
                <w:bCs/>
                <w:sz w:val="24"/>
                <w:szCs w:val="24"/>
              </w:rPr>
            </w:pPr>
            <w:r w:rsidRPr="00786A1C">
              <w:rPr>
                <w:bCs/>
                <w:sz w:val="24"/>
                <w:szCs w:val="24"/>
              </w:rPr>
              <w:t>If No, who formed</w:t>
            </w:r>
          </w:p>
        </w:tc>
        <w:tc>
          <w:tcPr>
            <w:tcW w:w="2685" w:type="pct"/>
          </w:tcPr>
          <w:p w:rsidR="00A6473B" w:rsidRPr="00477D7C" w:rsidRDefault="00A6473B" w:rsidP="00707731">
            <w:pPr>
              <w:pStyle w:val="TableParagraph"/>
              <w:spacing w:line="270" w:lineRule="exact"/>
              <w:ind w:left="107"/>
              <w:rPr>
                <w:rFonts w:asciiTheme="minorHAnsi" w:hAnsiTheme="minorHAnsi" w:cstheme="minorHAnsi"/>
              </w:rPr>
            </w:pPr>
          </w:p>
        </w:tc>
      </w:tr>
      <w:tr w:rsidR="00BC75CC" w:rsidRPr="00477D7C" w:rsidTr="00BC75CC">
        <w:trPr>
          <w:trHeight w:val="372"/>
        </w:trPr>
        <w:tc>
          <w:tcPr>
            <w:tcW w:w="2315" w:type="pct"/>
          </w:tcPr>
          <w:p w:rsidR="00BC75CC" w:rsidRPr="00786A1C" w:rsidRDefault="00BC75CC" w:rsidP="00707731">
            <w:pPr>
              <w:pStyle w:val="TableParagraph"/>
              <w:spacing w:line="275" w:lineRule="exact"/>
              <w:ind w:left="107"/>
              <w:rPr>
                <w:bCs/>
                <w:sz w:val="24"/>
                <w:szCs w:val="24"/>
              </w:rPr>
            </w:pPr>
            <w:r w:rsidRPr="00786A1C">
              <w:rPr>
                <w:bCs/>
                <w:sz w:val="24"/>
                <w:szCs w:val="24"/>
              </w:rPr>
              <w:t>Name of the JFMC</w:t>
            </w:r>
          </w:p>
        </w:tc>
        <w:tc>
          <w:tcPr>
            <w:tcW w:w="2685" w:type="pct"/>
          </w:tcPr>
          <w:p w:rsidR="00BC75CC" w:rsidRPr="00477D7C" w:rsidRDefault="00BC75CC" w:rsidP="00707731">
            <w:pPr>
              <w:pStyle w:val="TableParagraph"/>
              <w:spacing w:line="270" w:lineRule="exact"/>
              <w:ind w:left="107"/>
              <w:rPr>
                <w:rFonts w:asciiTheme="minorHAnsi" w:hAnsiTheme="minorHAnsi" w:cstheme="minorHAnsi"/>
              </w:rPr>
            </w:pPr>
          </w:p>
        </w:tc>
      </w:tr>
      <w:tr w:rsidR="00DA02D3" w:rsidRPr="00477D7C" w:rsidTr="00BC75CC">
        <w:trPr>
          <w:trHeight w:val="520"/>
        </w:trPr>
        <w:tc>
          <w:tcPr>
            <w:tcW w:w="2315" w:type="pct"/>
          </w:tcPr>
          <w:p w:rsidR="00DA02D3" w:rsidRPr="00786A1C" w:rsidRDefault="00DA02D3" w:rsidP="006F768C">
            <w:pPr>
              <w:pStyle w:val="TableParagraph"/>
              <w:tabs>
                <w:tab w:val="left" w:pos="1153"/>
                <w:tab w:val="left" w:pos="1803"/>
              </w:tabs>
              <w:spacing w:line="275" w:lineRule="exact"/>
              <w:ind w:left="107"/>
              <w:rPr>
                <w:bCs/>
                <w:sz w:val="24"/>
                <w:szCs w:val="24"/>
              </w:rPr>
            </w:pPr>
            <w:r w:rsidRPr="00786A1C">
              <w:rPr>
                <w:bCs/>
                <w:sz w:val="24"/>
                <w:szCs w:val="24"/>
              </w:rPr>
              <w:t>Name</w:t>
            </w:r>
            <w:r w:rsidRPr="00786A1C">
              <w:rPr>
                <w:bCs/>
                <w:sz w:val="24"/>
                <w:szCs w:val="24"/>
              </w:rPr>
              <w:tab/>
              <w:t>of</w:t>
            </w:r>
            <w:r w:rsidRPr="00786A1C">
              <w:rPr>
                <w:bCs/>
                <w:sz w:val="24"/>
                <w:szCs w:val="24"/>
              </w:rPr>
              <w:tab/>
              <w:t>Revenue</w:t>
            </w:r>
          </w:p>
          <w:p w:rsidR="00DA02D3" w:rsidRPr="00786A1C" w:rsidRDefault="00DA02D3" w:rsidP="006F768C">
            <w:pPr>
              <w:pStyle w:val="TableParagraph"/>
              <w:spacing w:before="137"/>
              <w:ind w:left="107"/>
              <w:rPr>
                <w:bCs/>
                <w:sz w:val="24"/>
                <w:szCs w:val="24"/>
              </w:rPr>
            </w:pPr>
            <w:r w:rsidRPr="00786A1C">
              <w:rPr>
                <w:bCs/>
                <w:sz w:val="24"/>
                <w:szCs w:val="24"/>
              </w:rPr>
              <w:t>Village</w:t>
            </w:r>
          </w:p>
        </w:tc>
        <w:tc>
          <w:tcPr>
            <w:tcW w:w="2685" w:type="pct"/>
          </w:tcPr>
          <w:p w:rsidR="00DA02D3" w:rsidRPr="00477D7C" w:rsidRDefault="00DA02D3" w:rsidP="00707731">
            <w:pPr>
              <w:pStyle w:val="TableParagraph"/>
              <w:spacing w:line="270" w:lineRule="exact"/>
              <w:ind w:left="107"/>
              <w:rPr>
                <w:rFonts w:asciiTheme="minorHAnsi" w:hAnsiTheme="minorHAnsi" w:cstheme="minorHAnsi"/>
              </w:rPr>
            </w:pPr>
          </w:p>
        </w:tc>
      </w:tr>
      <w:tr w:rsidR="00DA02D3" w:rsidRPr="00477D7C" w:rsidTr="00BC75CC">
        <w:trPr>
          <w:trHeight w:val="745"/>
        </w:trPr>
        <w:tc>
          <w:tcPr>
            <w:tcW w:w="2315" w:type="pct"/>
          </w:tcPr>
          <w:p w:rsidR="00DA02D3" w:rsidRPr="00786A1C" w:rsidRDefault="00DA02D3" w:rsidP="00707731">
            <w:pPr>
              <w:pStyle w:val="TableParagraph"/>
              <w:tabs>
                <w:tab w:val="left" w:pos="985"/>
                <w:tab w:val="left" w:pos="1467"/>
                <w:tab w:val="left" w:pos="2067"/>
              </w:tabs>
              <w:spacing w:line="275" w:lineRule="exact"/>
              <w:ind w:left="107"/>
              <w:rPr>
                <w:bCs/>
                <w:sz w:val="24"/>
                <w:szCs w:val="24"/>
              </w:rPr>
            </w:pPr>
            <w:r w:rsidRPr="00786A1C">
              <w:rPr>
                <w:bCs/>
                <w:sz w:val="24"/>
                <w:szCs w:val="24"/>
              </w:rPr>
              <w:t>Name</w:t>
            </w:r>
            <w:r w:rsidRPr="00786A1C">
              <w:rPr>
                <w:bCs/>
                <w:sz w:val="24"/>
                <w:szCs w:val="24"/>
              </w:rPr>
              <w:tab/>
              <w:t>of</w:t>
            </w:r>
            <w:r w:rsidRPr="00786A1C">
              <w:rPr>
                <w:bCs/>
                <w:sz w:val="24"/>
                <w:szCs w:val="24"/>
              </w:rPr>
              <w:tab/>
              <w:t>the</w:t>
            </w:r>
            <w:r w:rsidRPr="00786A1C">
              <w:rPr>
                <w:bCs/>
                <w:sz w:val="24"/>
                <w:szCs w:val="24"/>
              </w:rPr>
              <w:tab/>
              <w:t>Gram</w:t>
            </w:r>
          </w:p>
          <w:p w:rsidR="00DA02D3" w:rsidRPr="00786A1C" w:rsidRDefault="00DA02D3" w:rsidP="00707731">
            <w:pPr>
              <w:pStyle w:val="TableParagraph"/>
              <w:spacing w:before="137"/>
              <w:ind w:left="107"/>
              <w:rPr>
                <w:bCs/>
                <w:sz w:val="24"/>
                <w:szCs w:val="24"/>
              </w:rPr>
            </w:pPr>
            <w:r w:rsidRPr="00786A1C">
              <w:rPr>
                <w:bCs/>
                <w:sz w:val="24"/>
                <w:szCs w:val="24"/>
              </w:rPr>
              <w:t xml:space="preserve">Panchayat / </w:t>
            </w:r>
            <w:r w:rsidR="00920C98" w:rsidRPr="00786A1C">
              <w:rPr>
                <w:bCs/>
                <w:sz w:val="24"/>
                <w:szCs w:val="24"/>
              </w:rPr>
              <w:t>ADC</w:t>
            </w:r>
          </w:p>
        </w:tc>
        <w:tc>
          <w:tcPr>
            <w:tcW w:w="2685" w:type="pct"/>
          </w:tcPr>
          <w:p w:rsidR="00DA02D3" w:rsidRPr="00477D7C" w:rsidRDefault="00DA02D3" w:rsidP="00707731">
            <w:pPr>
              <w:pStyle w:val="TableParagraph"/>
              <w:spacing w:line="270" w:lineRule="exact"/>
              <w:ind w:left="107"/>
              <w:rPr>
                <w:rFonts w:asciiTheme="minorHAnsi" w:hAnsiTheme="minorHAnsi" w:cstheme="minorHAnsi"/>
              </w:rPr>
            </w:pPr>
          </w:p>
        </w:tc>
      </w:tr>
      <w:tr w:rsidR="00087A0D" w:rsidRPr="00477D7C" w:rsidTr="00BC75CC">
        <w:trPr>
          <w:trHeight w:val="429"/>
        </w:trPr>
        <w:tc>
          <w:tcPr>
            <w:tcW w:w="2315" w:type="pct"/>
          </w:tcPr>
          <w:p w:rsidR="00087A0D" w:rsidRPr="00786A1C" w:rsidRDefault="00087A0D" w:rsidP="00087A0D">
            <w:pPr>
              <w:pStyle w:val="TableParagraph"/>
              <w:tabs>
                <w:tab w:val="left" w:pos="985"/>
                <w:tab w:val="left" w:pos="1467"/>
                <w:tab w:val="left" w:pos="2067"/>
              </w:tabs>
              <w:spacing w:line="275" w:lineRule="exact"/>
              <w:ind w:left="107"/>
              <w:rPr>
                <w:bCs/>
                <w:sz w:val="24"/>
                <w:szCs w:val="24"/>
              </w:rPr>
            </w:pPr>
            <w:r w:rsidRPr="00786A1C">
              <w:rPr>
                <w:bCs/>
                <w:sz w:val="24"/>
                <w:szCs w:val="24"/>
              </w:rPr>
              <w:t>No. of Villages Covered</w:t>
            </w:r>
          </w:p>
        </w:tc>
        <w:tc>
          <w:tcPr>
            <w:tcW w:w="2685" w:type="pct"/>
          </w:tcPr>
          <w:p w:rsidR="00087A0D" w:rsidRPr="00477D7C" w:rsidRDefault="00087A0D" w:rsidP="00707731">
            <w:pPr>
              <w:pStyle w:val="TableParagraph"/>
              <w:spacing w:line="270" w:lineRule="exact"/>
              <w:ind w:left="107"/>
              <w:rPr>
                <w:rFonts w:asciiTheme="minorHAnsi" w:hAnsiTheme="minorHAnsi" w:cstheme="minorHAnsi"/>
              </w:rPr>
            </w:pPr>
          </w:p>
        </w:tc>
      </w:tr>
      <w:tr w:rsidR="00087A0D" w:rsidRPr="00477D7C" w:rsidTr="00BC75CC">
        <w:trPr>
          <w:trHeight w:val="240"/>
        </w:trPr>
        <w:tc>
          <w:tcPr>
            <w:tcW w:w="2315" w:type="pct"/>
          </w:tcPr>
          <w:p w:rsidR="00087A0D" w:rsidRPr="00786A1C" w:rsidRDefault="00087A0D" w:rsidP="00707731">
            <w:pPr>
              <w:pStyle w:val="TableParagraph"/>
              <w:tabs>
                <w:tab w:val="left" w:pos="985"/>
                <w:tab w:val="left" w:pos="1467"/>
                <w:tab w:val="left" w:pos="2067"/>
              </w:tabs>
              <w:spacing w:line="275" w:lineRule="exact"/>
              <w:ind w:left="107"/>
              <w:rPr>
                <w:bCs/>
                <w:sz w:val="24"/>
                <w:szCs w:val="24"/>
              </w:rPr>
            </w:pPr>
            <w:r w:rsidRPr="00786A1C">
              <w:rPr>
                <w:bCs/>
                <w:sz w:val="24"/>
                <w:szCs w:val="24"/>
              </w:rPr>
              <w:t>No. of Mouja Covered</w:t>
            </w:r>
          </w:p>
        </w:tc>
        <w:tc>
          <w:tcPr>
            <w:tcW w:w="2685" w:type="pct"/>
          </w:tcPr>
          <w:p w:rsidR="00087A0D" w:rsidRPr="00477D7C" w:rsidRDefault="00087A0D" w:rsidP="00707731">
            <w:pPr>
              <w:pStyle w:val="TableParagraph"/>
              <w:spacing w:line="270" w:lineRule="exact"/>
              <w:ind w:left="107"/>
              <w:rPr>
                <w:rFonts w:asciiTheme="minorHAnsi" w:hAnsiTheme="minorHAnsi" w:cstheme="minorHAnsi"/>
              </w:rPr>
            </w:pPr>
          </w:p>
        </w:tc>
      </w:tr>
      <w:tr w:rsidR="00087A0D" w:rsidRPr="00477D7C" w:rsidTr="00BC75CC">
        <w:trPr>
          <w:trHeight w:val="479"/>
        </w:trPr>
        <w:tc>
          <w:tcPr>
            <w:tcW w:w="2315" w:type="pct"/>
          </w:tcPr>
          <w:p w:rsidR="00087A0D" w:rsidRPr="00786A1C" w:rsidRDefault="00087A0D" w:rsidP="00707731">
            <w:pPr>
              <w:pStyle w:val="TableParagraph"/>
              <w:tabs>
                <w:tab w:val="left" w:pos="985"/>
                <w:tab w:val="left" w:pos="1467"/>
                <w:tab w:val="left" w:pos="2067"/>
              </w:tabs>
              <w:spacing w:line="275" w:lineRule="exact"/>
              <w:ind w:left="107"/>
              <w:rPr>
                <w:bCs/>
                <w:sz w:val="24"/>
                <w:szCs w:val="24"/>
              </w:rPr>
            </w:pPr>
            <w:r w:rsidRPr="00786A1C">
              <w:rPr>
                <w:bCs/>
                <w:sz w:val="24"/>
                <w:szCs w:val="24"/>
              </w:rPr>
              <w:t>No. of Hamlets Covered</w:t>
            </w:r>
          </w:p>
        </w:tc>
        <w:tc>
          <w:tcPr>
            <w:tcW w:w="2685" w:type="pct"/>
          </w:tcPr>
          <w:p w:rsidR="00087A0D" w:rsidRPr="00477D7C" w:rsidRDefault="00087A0D" w:rsidP="00707731">
            <w:pPr>
              <w:pStyle w:val="TableParagraph"/>
              <w:spacing w:line="270" w:lineRule="exact"/>
              <w:ind w:left="107"/>
              <w:rPr>
                <w:rFonts w:asciiTheme="minorHAnsi" w:hAnsiTheme="minorHAnsi" w:cstheme="minorHAnsi"/>
              </w:rPr>
            </w:pPr>
          </w:p>
        </w:tc>
      </w:tr>
      <w:tr w:rsidR="00DA02D3" w:rsidRPr="00477D7C" w:rsidTr="00BC75CC">
        <w:trPr>
          <w:trHeight w:val="371"/>
        </w:trPr>
        <w:tc>
          <w:tcPr>
            <w:tcW w:w="2315" w:type="pct"/>
          </w:tcPr>
          <w:p w:rsidR="00DA02D3" w:rsidRPr="00786A1C" w:rsidRDefault="00DA02D3" w:rsidP="00707731">
            <w:pPr>
              <w:pStyle w:val="TableParagraph"/>
              <w:spacing w:line="275" w:lineRule="exact"/>
              <w:ind w:left="107"/>
              <w:rPr>
                <w:bCs/>
                <w:sz w:val="24"/>
                <w:szCs w:val="24"/>
              </w:rPr>
            </w:pPr>
            <w:r w:rsidRPr="00786A1C">
              <w:rPr>
                <w:bCs/>
                <w:sz w:val="24"/>
                <w:szCs w:val="24"/>
              </w:rPr>
              <w:t>Revenue Circle</w:t>
            </w:r>
          </w:p>
        </w:tc>
        <w:tc>
          <w:tcPr>
            <w:tcW w:w="2685" w:type="pct"/>
          </w:tcPr>
          <w:p w:rsidR="00DA02D3" w:rsidRPr="00477D7C" w:rsidRDefault="00DA02D3" w:rsidP="00707731">
            <w:pPr>
              <w:pStyle w:val="TableParagraph"/>
              <w:spacing w:line="270" w:lineRule="exact"/>
              <w:ind w:left="107"/>
              <w:rPr>
                <w:rFonts w:asciiTheme="minorHAnsi" w:hAnsiTheme="minorHAnsi" w:cstheme="minorHAnsi"/>
              </w:rPr>
            </w:pPr>
          </w:p>
        </w:tc>
      </w:tr>
      <w:tr w:rsidR="00DA02D3" w:rsidRPr="00477D7C" w:rsidTr="00BC75CC">
        <w:trPr>
          <w:trHeight w:val="373"/>
        </w:trPr>
        <w:tc>
          <w:tcPr>
            <w:tcW w:w="2315" w:type="pct"/>
          </w:tcPr>
          <w:p w:rsidR="00DA02D3" w:rsidRPr="00786A1C" w:rsidRDefault="00DA02D3" w:rsidP="00707731">
            <w:pPr>
              <w:pStyle w:val="TableParagraph"/>
              <w:spacing w:before="1"/>
              <w:ind w:left="107"/>
              <w:rPr>
                <w:bCs/>
                <w:sz w:val="24"/>
                <w:szCs w:val="24"/>
              </w:rPr>
            </w:pPr>
            <w:r w:rsidRPr="00786A1C">
              <w:rPr>
                <w:bCs/>
                <w:sz w:val="24"/>
                <w:szCs w:val="24"/>
              </w:rPr>
              <w:t>District</w:t>
            </w:r>
          </w:p>
        </w:tc>
        <w:tc>
          <w:tcPr>
            <w:tcW w:w="2685" w:type="pct"/>
          </w:tcPr>
          <w:p w:rsidR="00DA02D3" w:rsidRPr="00477D7C" w:rsidRDefault="00DA02D3" w:rsidP="00707731">
            <w:pPr>
              <w:pStyle w:val="TableParagraph"/>
              <w:spacing w:line="273" w:lineRule="exact"/>
              <w:ind w:left="107"/>
              <w:rPr>
                <w:rFonts w:asciiTheme="minorHAnsi" w:hAnsiTheme="minorHAnsi" w:cstheme="minorHAnsi"/>
              </w:rPr>
            </w:pPr>
          </w:p>
        </w:tc>
      </w:tr>
      <w:tr w:rsidR="00DA02D3" w:rsidRPr="00477D7C" w:rsidTr="00BC75CC">
        <w:trPr>
          <w:trHeight w:val="372"/>
        </w:trPr>
        <w:tc>
          <w:tcPr>
            <w:tcW w:w="2315" w:type="pct"/>
          </w:tcPr>
          <w:p w:rsidR="00DA02D3" w:rsidRPr="00786A1C" w:rsidRDefault="00DA02D3" w:rsidP="00707731">
            <w:pPr>
              <w:pStyle w:val="TableParagraph"/>
              <w:spacing w:line="275" w:lineRule="exact"/>
              <w:ind w:left="107"/>
              <w:rPr>
                <w:bCs/>
                <w:sz w:val="24"/>
                <w:szCs w:val="24"/>
              </w:rPr>
            </w:pPr>
            <w:r w:rsidRPr="00786A1C">
              <w:rPr>
                <w:bCs/>
                <w:sz w:val="24"/>
                <w:szCs w:val="24"/>
              </w:rPr>
              <w:t>Forest Division</w:t>
            </w:r>
          </w:p>
        </w:tc>
        <w:tc>
          <w:tcPr>
            <w:tcW w:w="2685" w:type="pct"/>
          </w:tcPr>
          <w:p w:rsidR="00DA02D3" w:rsidRPr="00477D7C" w:rsidRDefault="00DA02D3" w:rsidP="00707731">
            <w:pPr>
              <w:pStyle w:val="TableParagraph"/>
              <w:spacing w:line="270" w:lineRule="exact"/>
              <w:ind w:left="107"/>
              <w:rPr>
                <w:rFonts w:asciiTheme="minorHAnsi" w:hAnsiTheme="minorHAnsi" w:cstheme="minorHAnsi"/>
              </w:rPr>
            </w:pPr>
          </w:p>
        </w:tc>
      </w:tr>
      <w:tr w:rsidR="00DA02D3" w:rsidRPr="00477D7C" w:rsidTr="00BC75CC">
        <w:trPr>
          <w:trHeight w:val="371"/>
        </w:trPr>
        <w:tc>
          <w:tcPr>
            <w:tcW w:w="2315" w:type="pct"/>
          </w:tcPr>
          <w:p w:rsidR="00DA02D3" w:rsidRPr="00786A1C" w:rsidRDefault="00DA02D3" w:rsidP="00707731">
            <w:pPr>
              <w:pStyle w:val="TableParagraph"/>
              <w:spacing w:line="275" w:lineRule="exact"/>
              <w:ind w:left="107"/>
              <w:rPr>
                <w:bCs/>
                <w:sz w:val="24"/>
                <w:szCs w:val="24"/>
              </w:rPr>
            </w:pPr>
            <w:r w:rsidRPr="00786A1C">
              <w:rPr>
                <w:bCs/>
                <w:sz w:val="24"/>
                <w:szCs w:val="24"/>
              </w:rPr>
              <w:t>Forest Range</w:t>
            </w:r>
          </w:p>
        </w:tc>
        <w:tc>
          <w:tcPr>
            <w:tcW w:w="2685" w:type="pct"/>
          </w:tcPr>
          <w:p w:rsidR="00DA02D3" w:rsidRPr="00477D7C" w:rsidRDefault="00DA02D3" w:rsidP="00707731">
            <w:pPr>
              <w:pStyle w:val="TableParagraph"/>
              <w:spacing w:line="270" w:lineRule="exact"/>
              <w:ind w:left="107"/>
              <w:rPr>
                <w:rFonts w:asciiTheme="minorHAnsi" w:hAnsiTheme="minorHAnsi" w:cstheme="minorHAnsi"/>
              </w:rPr>
            </w:pPr>
          </w:p>
        </w:tc>
      </w:tr>
      <w:tr w:rsidR="00DA02D3" w:rsidRPr="00477D7C" w:rsidTr="00BC75CC">
        <w:trPr>
          <w:trHeight w:val="372"/>
        </w:trPr>
        <w:tc>
          <w:tcPr>
            <w:tcW w:w="2315" w:type="pct"/>
          </w:tcPr>
          <w:p w:rsidR="00DA02D3" w:rsidRPr="00786A1C" w:rsidRDefault="00DA02D3" w:rsidP="00707731">
            <w:pPr>
              <w:pStyle w:val="TableParagraph"/>
              <w:spacing w:before="1"/>
              <w:ind w:left="107"/>
              <w:rPr>
                <w:bCs/>
                <w:sz w:val="24"/>
                <w:szCs w:val="24"/>
              </w:rPr>
            </w:pPr>
            <w:r w:rsidRPr="00786A1C">
              <w:rPr>
                <w:bCs/>
                <w:sz w:val="24"/>
                <w:szCs w:val="24"/>
              </w:rPr>
              <w:t>Forest Beat</w:t>
            </w:r>
          </w:p>
        </w:tc>
        <w:tc>
          <w:tcPr>
            <w:tcW w:w="2685" w:type="pct"/>
          </w:tcPr>
          <w:p w:rsidR="00DA02D3" w:rsidRPr="00477D7C" w:rsidRDefault="00DA02D3" w:rsidP="00707731">
            <w:pPr>
              <w:pStyle w:val="TableParagraph"/>
              <w:spacing w:line="273" w:lineRule="exact"/>
              <w:ind w:left="107"/>
              <w:rPr>
                <w:rFonts w:asciiTheme="minorHAnsi" w:hAnsiTheme="minorHAnsi" w:cstheme="minorHAnsi"/>
              </w:rPr>
            </w:pPr>
          </w:p>
        </w:tc>
      </w:tr>
      <w:tr w:rsidR="00DA02D3" w:rsidRPr="00477D7C" w:rsidTr="00BC75CC">
        <w:trPr>
          <w:trHeight w:val="372"/>
        </w:trPr>
        <w:tc>
          <w:tcPr>
            <w:tcW w:w="2315" w:type="pct"/>
          </w:tcPr>
          <w:p w:rsidR="00DA02D3" w:rsidRPr="00786A1C" w:rsidRDefault="00087A0D" w:rsidP="00707731">
            <w:pPr>
              <w:pStyle w:val="TableParagraph"/>
              <w:spacing w:line="275" w:lineRule="exact"/>
              <w:ind w:left="107"/>
              <w:rPr>
                <w:bCs/>
                <w:sz w:val="24"/>
                <w:szCs w:val="24"/>
              </w:rPr>
            </w:pPr>
            <w:r w:rsidRPr="00786A1C">
              <w:rPr>
                <w:bCs/>
                <w:sz w:val="24"/>
                <w:szCs w:val="24"/>
              </w:rPr>
              <w:t>Date of formation of Committee (as per the resolution)</w:t>
            </w:r>
          </w:p>
        </w:tc>
        <w:tc>
          <w:tcPr>
            <w:tcW w:w="2685" w:type="pct"/>
          </w:tcPr>
          <w:p w:rsidR="00DA02D3" w:rsidRPr="00477D7C" w:rsidRDefault="00DA02D3" w:rsidP="00707731">
            <w:pPr>
              <w:pStyle w:val="TableParagraph"/>
              <w:spacing w:line="270" w:lineRule="exact"/>
              <w:ind w:left="107"/>
              <w:rPr>
                <w:rFonts w:asciiTheme="minorHAnsi" w:hAnsiTheme="minorHAnsi" w:cstheme="minorHAnsi"/>
              </w:rPr>
            </w:pPr>
          </w:p>
        </w:tc>
      </w:tr>
      <w:tr w:rsidR="00A6473B" w:rsidRPr="00477D7C" w:rsidTr="00BC75CC">
        <w:trPr>
          <w:trHeight w:val="372"/>
        </w:trPr>
        <w:tc>
          <w:tcPr>
            <w:tcW w:w="2315" w:type="pct"/>
          </w:tcPr>
          <w:p w:rsidR="00A6473B" w:rsidRPr="00786A1C" w:rsidRDefault="00A6473B" w:rsidP="00707731">
            <w:pPr>
              <w:pStyle w:val="TableParagraph"/>
              <w:spacing w:line="275" w:lineRule="exact"/>
              <w:ind w:left="107"/>
              <w:rPr>
                <w:bCs/>
                <w:sz w:val="24"/>
                <w:szCs w:val="24"/>
              </w:rPr>
            </w:pPr>
            <w:r w:rsidRPr="00786A1C">
              <w:rPr>
                <w:bCs/>
                <w:sz w:val="24"/>
                <w:szCs w:val="24"/>
              </w:rPr>
              <w:t>Date of Last Election of EB</w:t>
            </w:r>
          </w:p>
        </w:tc>
        <w:tc>
          <w:tcPr>
            <w:tcW w:w="2685" w:type="pct"/>
          </w:tcPr>
          <w:p w:rsidR="00A6473B" w:rsidRPr="00477D7C" w:rsidRDefault="00A6473B" w:rsidP="00707731">
            <w:pPr>
              <w:pStyle w:val="TableParagraph"/>
              <w:spacing w:line="270" w:lineRule="exact"/>
              <w:ind w:left="107"/>
              <w:rPr>
                <w:rFonts w:asciiTheme="minorHAnsi" w:hAnsiTheme="minorHAnsi" w:cstheme="minorHAnsi"/>
              </w:rPr>
            </w:pPr>
          </w:p>
        </w:tc>
      </w:tr>
      <w:tr w:rsidR="00DA02D3" w:rsidRPr="00477D7C" w:rsidTr="00BC75CC">
        <w:trPr>
          <w:trHeight w:val="438"/>
        </w:trPr>
        <w:tc>
          <w:tcPr>
            <w:tcW w:w="2315" w:type="pct"/>
          </w:tcPr>
          <w:p w:rsidR="00DA02D3" w:rsidRPr="00786A1C" w:rsidRDefault="00DA02D3" w:rsidP="00707731">
            <w:pPr>
              <w:pStyle w:val="TableParagraph"/>
              <w:spacing w:line="275" w:lineRule="exact"/>
              <w:ind w:left="107"/>
              <w:rPr>
                <w:bCs/>
                <w:sz w:val="24"/>
                <w:szCs w:val="24"/>
              </w:rPr>
            </w:pPr>
            <w:r w:rsidRPr="00786A1C">
              <w:rPr>
                <w:bCs/>
                <w:sz w:val="24"/>
                <w:szCs w:val="24"/>
              </w:rPr>
              <w:t>Registration No.</w:t>
            </w:r>
          </w:p>
        </w:tc>
        <w:tc>
          <w:tcPr>
            <w:tcW w:w="2685" w:type="pct"/>
          </w:tcPr>
          <w:p w:rsidR="00DA02D3" w:rsidRPr="00477D7C" w:rsidRDefault="00DA02D3" w:rsidP="00707731">
            <w:pPr>
              <w:pStyle w:val="TableParagraph"/>
              <w:spacing w:before="137"/>
              <w:ind w:left="107"/>
              <w:rPr>
                <w:rFonts w:asciiTheme="minorHAnsi" w:hAnsiTheme="minorHAnsi" w:cstheme="minorHAnsi"/>
              </w:rPr>
            </w:pPr>
          </w:p>
        </w:tc>
      </w:tr>
      <w:tr w:rsidR="00DA02D3" w:rsidRPr="00477D7C" w:rsidTr="00BC75CC">
        <w:trPr>
          <w:trHeight w:val="416"/>
        </w:trPr>
        <w:tc>
          <w:tcPr>
            <w:tcW w:w="2315" w:type="pct"/>
          </w:tcPr>
          <w:p w:rsidR="00DA02D3" w:rsidRPr="00786A1C" w:rsidRDefault="00DA02D3" w:rsidP="00707731">
            <w:pPr>
              <w:pStyle w:val="TableParagraph"/>
              <w:spacing w:line="275" w:lineRule="exact"/>
              <w:ind w:left="107"/>
              <w:rPr>
                <w:bCs/>
                <w:sz w:val="24"/>
                <w:szCs w:val="24"/>
              </w:rPr>
            </w:pPr>
            <w:r w:rsidRPr="00786A1C">
              <w:rPr>
                <w:bCs/>
                <w:sz w:val="24"/>
                <w:szCs w:val="24"/>
              </w:rPr>
              <w:t>Bank Account No.</w:t>
            </w:r>
            <w:r w:rsidR="00087A0D" w:rsidRPr="00786A1C">
              <w:rPr>
                <w:bCs/>
                <w:sz w:val="24"/>
                <w:szCs w:val="24"/>
              </w:rPr>
              <w:t xml:space="preserve"> (General)</w:t>
            </w:r>
          </w:p>
        </w:tc>
        <w:tc>
          <w:tcPr>
            <w:tcW w:w="2685" w:type="pct"/>
          </w:tcPr>
          <w:p w:rsidR="00DA02D3" w:rsidRPr="00477D7C" w:rsidRDefault="00DA02D3" w:rsidP="00707731">
            <w:pPr>
              <w:pStyle w:val="TableParagraph"/>
              <w:spacing w:before="28" w:line="416" w:lineRule="exact"/>
              <w:ind w:left="107" w:right="471"/>
              <w:rPr>
                <w:rFonts w:asciiTheme="minorHAnsi" w:hAnsiTheme="minorHAnsi" w:cstheme="minorHAnsi"/>
              </w:rPr>
            </w:pPr>
          </w:p>
        </w:tc>
      </w:tr>
      <w:tr w:rsidR="006F768C" w:rsidRPr="00477D7C" w:rsidTr="0019577E">
        <w:trPr>
          <w:trHeight w:val="550"/>
        </w:trPr>
        <w:tc>
          <w:tcPr>
            <w:tcW w:w="2315" w:type="pct"/>
          </w:tcPr>
          <w:p w:rsidR="006F768C" w:rsidRPr="00786A1C" w:rsidRDefault="006F768C" w:rsidP="00707731">
            <w:pPr>
              <w:pStyle w:val="TableParagraph"/>
              <w:spacing w:line="275" w:lineRule="exact"/>
              <w:ind w:left="107"/>
              <w:rPr>
                <w:bCs/>
                <w:sz w:val="24"/>
                <w:szCs w:val="24"/>
              </w:rPr>
            </w:pPr>
            <w:r w:rsidRPr="00786A1C">
              <w:rPr>
                <w:bCs/>
                <w:sz w:val="24"/>
                <w:szCs w:val="24"/>
              </w:rPr>
              <w:t xml:space="preserve">Date of Micro-Plan approved by General Body </w:t>
            </w:r>
          </w:p>
        </w:tc>
        <w:tc>
          <w:tcPr>
            <w:tcW w:w="2685" w:type="pct"/>
          </w:tcPr>
          <w:p w:rsidR="006F768C" w:rsidRPr="00477D7C" w:rsidRDefault="006F768C" w:rsidP="00707731">
            <w:pPr>
              <w:pStyle w:val="TableParagraph"/>
              <w:spacing w:before="28" w:line="416" w:lineRule="exact"/>
              <w:ind w:left="107" w:right="471"/>
              <w:rPr>
                <w:rFonts w:asciiTheme="minorHAnsi" w:hAnsiTheme="minorHAnsi" w:cstheme="minorHAnsi"/>
              </w:rPr>
            </w:pPr>
          </w:p>
        </w:tc>
      </w:tr>
      <w:tr w:rsidR="006F768C" w:rsidRPr="00477D7C" w:rsidTr="00BC75CC">
        <w:trPr>
          <w:trHeight w:val="715"/>
        </w:trPr>
        <w:tc>
          <w:tcPr>
            <w:tcW w:w="2315" w:type="pct"/>
          </w:tcPr>
          <w:p w:rsidR="006F768C" w:rsidRPr="00786A1C" w:rsidRDefault="006F768C" w:rsidP="00707731">
            <w:pPr>
              <w:pStyle w:val="TableParagraph"/>
              <w:spacing w:line="275" w:lineRule="exact"/>
              <w:ind w:left="107"/>
              <w:rPr>
                <w:bCs/>
                <w:sz w:val="24"/>
                <w:szCs w:val="24"/>
              </w:rPr>
            </w:pPr>
            <w:r w:rsidRPr="00786A1C">
              <w:rPr>
                <w:bCs/>
                <w:sz w:val="24"/>
                <w:szCs w:val="24"/>
              </w:rPr>
              <w:t>Date of Micro-Plan approved by DMU</w:t>
            </w:r>
          </w:p>
        </w:tc>
        <w:tc>
          <w:tcPr>
            <w:tcW w:w="2685" w:type="pct"/>
          </w:tcPr>
          <w:p w:rsidR="006F768C" w:rsidRPr="00477D7C" w:rsidRDefault="006F768C" w:rsidP="00707731">
            <w:pPr>
              <w:pStyle w:val="TableParagraph"/>
              <w:spacing w:before="28" w:line="416" w:lineRule="exact"/>
              <w:ind w:left="107" w:right="471"/>
              <w:rPr>
                <w:rFonts w:asciiTheme="minorHAnsi" w:hAnsiTheme="minorHAnsi" w:cstheme="minorHAnsi"/>
              </w:rPr>
            </w:pPr>
          </w:p>
        </w:tc>
      </w:tr>
      <w:tr w:rsidR="006F768C" w:rsidRPr="00477D7C" w:rsidTr="00BC75CC">
        <w:trPr>
          <w:trHeight w:val="681"/>
        </w:trPr>
        <w:tc>
          <w:tcPr>
            <w:tcW w:w="2315" w:type="pct"/>
          </w:tcPr>
          <w:p w:rsidR="006F768C" w:rsidRPr="00786A1C" w:rsidRDefault="006F768C" w:rsidP="00707731">
            <w:pPr>
              <w:pStyle w:val="TableParagraph"/>
              <w:spacing w:line="275" w:lineRule="exact"/>
              <w:ind w:left="107"/>
              <w:rPr>
                <w:bCs/>
                <w:sz w:val="24"/>
                <w:szCs w:val="24"/>
              </w:rPr>
            </w:pPr>
            <w:r w:rsidRPr="00786A1C">
              <w:rPr>
                <w:bCs/>
                <w:sz w:val="24"/>
                <w:szCs w:val="24"/>
              </w:rPr>
              <w:t>Date of MoU Signed</w:t>
            </w:r>
          </w:p>
        </w:tc>
        <w:tc>
          <w:tcPr>
            <w:tcW w:w="2685" w:type="pct"/>
          </w:tcPr>
          <w:p w:rsidR="006F768C" w:rsidRPr="00477D7C" w:rsidRDefault="006F768C" w:rsidP="00707731">
            <w:pPr>
              <w:pStyle w:val="TableParagraph"/>
              <w:spacing w:before="28" w:line="416" w:lineRule="exact"/>
              <w:ind w:left="107" w:right="471"/>
              <w:rPr>
                <w:rFonts w:asciiTheme="minorHAnsi" w:hAnsiTheme="minorHAnsi" w:cstheme="minorHAnsi"/>
              </w:rPr>
            </w:pPr>
          </w:p>
        </w:tc>
      </w:tr>
      <w:tr w:rsidR="00DA02D3" w:rsidRPr="00477D7C" w:rsidTr="00BC75CC">
        <w:trPr>
          <w:trHeight w:val="979"/>
        </w:trPr>
        <w:tc>
          <w:tcPr>
            <w:tcW w:w="2315" w:type="pct"/>
          </w:tcPr>
          <w:p w:rsidR="00DA02D3" w:rsidRPr="00786A1C" w:rsidRDefault="00DA02D3" w:rsidP="00707731">
            <w:pPr>
              <w:pStyle w:val="TableParagraph"/>
              <w:spacing w:before="1" w:line="360" w:lineRule="auto"/>
              <w:ind w:left="107"/>
              <w:rPr>
                <w:bCs/>
                <w:sz w:val="24"/>
                <w:szCs w:val="24"/>
              </w:rPr>
            </w:pPr>
            <w:r w:rsidRPr="00786A1C">
              <w:rPr>
                <w:bCs/>
                <w:sz w:val="24"/>
                <w:szCs w:val="24"/>
              </w:rPr>
              <w:t xml:space="preserve">Description of Boundary of </w:t>
            </w:r>
            <w:r w:rsidR="00920C98" w:rsidRPr="00786A1C">
              <w:rPr>
                <w:bCs/>
                <w:sz w:val="24"/>
                <w:szCs w:val="24"/>
              </w:rPr>
              <w:t>JFMC</w:t>
            </w:r>
          </w:p>
        </w:tc>
        <w:tc>
          <w:tcPr>
            <w:tcW w:w="2685" w:type="pct"/>
          </w:tcPr>
          <w:p w:rsidR="00DA02D3" w:rsidRPr="00477D7C" w:rsidRDefault="00DA02D3" w:rsidP="00707731">
            <w:pPr>
              <w:pStyle w:val="TableParagraph"/>
              <w:spacing w:before="1"/>
              <w:ind w:left="107"/>
              <w:rPr>
                <w:rFonts w:asciiTheme="minorHAnsi" w:hAnsiTheme="minorHAnsi" w:cstheme="minorHAnsi"/>
              </w:rPr>
            </w:pPr>
          </w:p>
        </w:tc>
      </w:tr>
    </w:tbl>
    <w:p w:rsidR="00DA02D3" w:rsidRPr="00477D7C" w:rsidRDefault="00DA02D3" w:rsidP="00707731">
      <w:pPr>
        <w:pStyle w:val="BodyText"/>
        <w:ind w:right="1705"/>
        <w:rPr>
          <w:rFonts w:asciiTheme="minorHAnsi" w:hAnsiTheme="minorHAnsi" w:cstheme="minorHAnsi"/>
          <w:sz w:val="22"/>
          <w:szCs w:val="22"/>
        </w:rPr>
      </w:pPr>
      <w:r w:rsidRPr="00477D7C">
        <w:rPr>
          <w:rFonts w:asciiTheme="minorHAnsi" w:hAnsiTheme="minorHAnsi" w:cstheme="minorHAnsi"/>
          <w:b/>
          <w:sz w:val="22"/>
          <w:szCs w:val="22"/>
        </w:rPr>
        <w:t>Source</w:t>
      </w:r>
      <w:r w:rsidRPr="00477D7C">
        <w:rPr>
          <w:rFonts w:asciiTheme="minorHAnsi" w:hAnsiTheme="minorHAnsi" w:cstheme="minorHAnsi"/>
          <w:sz w:val="22"/>
          <w:szCs w:val="22"/>
        </w:rPr>
        <w:t xml:space="preserve">: </w:t>
      </w:r>
      <w:r w:rsidR="00920C98" w:rsidRPr="00477D7C">
        <w:rPr>
          <w:rFonts w:asciiTheme="minorHAnsi" w:hAnsiTheme="minorHAnsi" w:cstheme="minorHAnsi"/>
          <w:sz w:val="22"/>
          <w:szCs w:val="22"/>
        </w:rPr>
        <w:t>JFMC</w:t>
      </w:r>
      <w:r w:rsidRPr="00477D7C">
        <w:rPr>
          <w:rFonts w:asciiTheme="minorHAnsi" w:hAnsiTheme="minorHAnsi" w:cstheme="minorHAnsi"/>
          <w:sz w:val="22"/>
          <w:szCs w:val="22"/>
        </w:rPr>
        <w:t xml:space="preserve"> Records &amp; Discussions during PRA Exercise</w:t>
      </w:r>
    </w:p>
    <w:p w:rsidR="00707731" w:rsidRPr="00477D7C" w:rsidRDefault="00707731" w:rsidP="00707731">
      <w:pPr>
        <w:pStyle w:val="Heading5"/>
        <w:tabs>
          <w:tab w:val="left" w:pos="1001"/>
        </w:tabs>
        <w:spacing w:before="209"/>
        <w:ind w:left="0"/>
        <w:rPr>
          <w:rFonts w:asciiTheme="minorHAnsi" w:hAnsiTheme="minorHAnsi" w:cstheme="minorHAnsi"/>
          <w:sz w:val="22"/>
          <w:szCs w:val="22"/>
        </w:rPr>
      </w:pPr>
    </w:p>
    <w:p w:rsidR="00DD3FF3" w:rsidRDefault="0099312D" w:rsidP="00DD3FF3">
      <w:pPr>
        <w:pStyle w:val="Heading5"/>
        <w:tabs>
          <w:tab w:val="left" w:pos="1001"/>
        </w:tabs>
        <w:spacing w:before="209"/>
        <w:ind w:left="0"/>
        <w:rPr>
          <w:rFonts w:asciiTheme="minorHAnsi" w:hAnsiTheme="minorHAnsi" w:cstheme="minorHAnsi"/>
          <w:noProof/>
          <w:sz w:val="22"/>
          <w:szCs w:val="22"/>
        </w:rPr>
      </w:pPr>
      <w:r>
        <w:rPr>
          <w:rFonts w:asciiTheme="minorHAnsi" w:hAnsiTheme="minorHAnsi" w:cstheme="minorHAnsi"/>
          <w:noProof/>
          <w:sz w:val="22"/>
          <w:szCs w:val="22"/>
        </w:rPr>
        <w:t>20.</w:t>
      </w:r>
      <w:r w:rsidR="00DD3FF3" w:rsidRPr="00477D7C">
        <w:rPr>
          <w:rFonts w:asciiTheme="minorHAnsi" w:hAnsiTheme="minorHAnsi" w:cstheme="minorHAnsi"/>
          <w:noProof/>
          <w:sz w:val="22"/>
          <w:szCs w:val="22"/>
        </w:rPr>
        <w:t>No. of Households in the target Village/Hamlets</w:t>
      </w:r>
    </w:p>
    <w:p w:rsidR="004A0515" w:rsidRDefault="004A0515" w:rsidP="00DD3FF3">
      <w:pPr>
        <w:pStyle w:val="Heading5"/>
        <w:tabs>
          <w:tab w:val="left" w:pos="1001"/>
        </w:tabs>
        <w:spacing w:before="209"/>
        <w:ind w:left="0"/>
        <w:rPr>
          <w:rFonts w:asciiTheme="minorHAnsi" w:hAnsiTheme="minorHAnsi" w:cstheme="minorHAnsi"/>
          <w:noProof/>
          <w:sz w:val="22"/>
          <w:szCs w:val="22"/>
        </w:rPr>
      </w:pPr>
    </w:p>
    <w:p w:rsidR="004A0515" w:rsidRPr="00786A1C" w:rsidRDefault="004A0515" w:rsidP="00786A1C">
      <w:pPr>
        <w:spacing w:before="120" w:after="120" w:line="360" w:lineRule="auto"/>
        <w:ind w:right="883"/>
        <w:contextualSpacing/>
        <w:jc w:val="center"/>
        <w:rPr>
          <w:rFonts w:cstheme="minorHAnsi"/>
          <w:noProof/>
        </w:rPr>
      </w:pPr>
      <w:r w:rsidRPr="00786A1C">
        <w:rPr>
          <w:rFonts w:cstheme="minorHAnsi"/>
          <w:b/>
          <w:noProof/>
        </w:rPr>
        <w:t>Table : 2</w:t>
      </w:r>
    </w:p>
    <w:tbl>
      <w:tblPr>
        <w:tblpPr w:leftFromText="180" w:rightFromText="180" w:vertAnchor="page" w:horzAnchor="margin" w:tblpXSpec="center" w:tblpY="35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5"/>
        <w:gridCol w:w="698"/>
        <w:gridCol w:w="825"/>
        <w:gridCol w:w="1102"/>
        <w:gridCol w:w="865"/>
        <w:gridCol w:w="1088"/>
        <w:gridCol w:w="777"/>
        <w:gridCol w:w="717"/>
        <w:gridCol w:w="741"/>
        <w:gridCol w:w="794"/>
      </w:tblGrid>
      <w:tr w:rsidR="0019577E" w:rsidRPr="00477D7C" w:rsidTr="0019577E">
        <w:trPr>
          <w:trHeight w:val="850"/>
        </w:trPr>
        <w:tc>
          <w:tcPr>
            <w:tcW w:w="795" w:type="dxa"/>
            <w:shd w:val="clear" w:color="auto" w:fill="D9D9D9"/>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SC</w:t>
            </w:r>
          </w:p>
        </w:tc>
        <w:tc>
          <w:tcPr>
            <w:tcW w:w="698" w:type="dxa"/>
            <w:shd w:val="clear" w:color="auto" w:fill="D9D9D9"/>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ST</w:t>
            </w:r>
          </w:p>
        </w:tc>
        <w:tc>
          <w:tcPr>
            <w:tcW w:w="825" w:type="dxa"/>
            <w:shd w:val="clear" w:color="auto" w:fill="D9D9D9"/>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OBC</w:t>
            </w:r>
          </w:p>
        </w:tc>
        <w:tc>
          <w:tcPr>
            <w:tcW w:w="1102" w:type="dxa"/>
            <w:shd w:val="clear" w:color="auto" w:fill="D9D9D9"/>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General</w:t>
            </w:r>
          </w:p>
        </w:tc>
        <w:tc>
          <w:tcPr>
            <w:tcW w:w="865" w:type="dxa"/>
            <w:shd w:val="clear" w:color="auto" w:fill="D9D9D9"/>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Total</w:t>
            </w:r>
          </w:p>
        </w:tc>
        <w:tc>
          <w:tcPr>
            <w:tcW w:w="1088" w:type="dxa"/>
            <w:shd w:val="clear" w:color="auto" w:fill="D9D9D9"/>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Women Headed</w:t>
            </w:r>
          </w:p>
        </w:tc>
        <w:tc>
          <w:tcPr>
            <w:tcW w:w="777" w:type="dxa"/>
            <w:shd w:val="clear" w:color="auto" w:fill="D9D9D9"/>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BPL</w:t>
            </w:r>
          </w:p>
        </w:tc>
        <w:tc>
          <w:tcPr>
            <w:tcW w:w="717" w:type="dxa"/>
            <w:shd w:val="clear" w:color="auto" w:fill="D9D9D9"/>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APL</w:t>
            </w:r>
          </w:p>
        </w:tc>
        <w:tc>
          <w:tcPr>
            <w:tcW w:w="741" w:type="dxa"/>
            <w:shd w:val="clear" w:color="auto" w:fill="D9D9D9"/>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Anto</w:t>
            </w:r>
          </w:p>
        </w:tc>
        <w:tc>
          <w:tcPr>
            <w:tcW w:w="794" w:type="dxa"/>
            <w:shd w:val="clear" w:color="auto" w:fill="D9D9D9"/>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Anna</w:t>
            </w:r>
          </w:p>
        </w:tc>
      </w:tr>
      <w:tr w:rsidR="0019577E" w:rsidRPr="00477D7C" w:rsidTr="0019577E">
        <w:trPr>
          <w:trHeight w:val="431"/>
        </w:trPr>
        <w:tc>
          <w:tcPr>
            <w:tcW w:w="795" w:type="dxa"/>
            <w:vAlign w:val="center"/>
          </w:tcPr>
          <w:p w:rsidR="0019577E" w:rsidRPr="00477D7C" w:rsidRDefault="0019577E" w:rsidP="0019577E">
            <w:pPr>
              <w:pStyle w:val="ListParagraph"/>
              <w:spacing w:line="360" w:lineRule="auto"/>
              <w:ind w:left="0"/>
              <w:jc w:val="center"/>
              <w:rPr>
                <w:rFonts w:asciiTheme="minorHAnsi" w:hAnsiTheme="minorHAnsi" w:cstheme="minorHAnsi"/>
                <w:noProof/>
              </w:rPr>
            </w:pPr>
          </w:p>
        </w:tc>
        <w:tc>
          <w:tcPr>
            <w:tcW w:w="698" w:type="dxa"/>
            <w:vAlign w:val="center"/>
          </w:tcPr>
          <w:p w:rsidR="0019577E" w:rsidRPr="00477D7C" w:rsidRDefault="0019577E" w:rsidP="0019577E">
            <w:pPr>
              <w:pStyle w:val="ListParagraph"/>
              <w:spacing w:line="360" w:lineRule="auto"/>
              <w:ind w:left="0"/>
              <w:jc w:val="center"/>
              <w:rPr>
                <w:rFonts w:asciiTheme="minorHAnsi" w:hAnsiTheme="minorHAnsi" w:cstheme="minorHAnsi"/>
                <w:noProof/>
              </w:rPr>
            </w:pPr>
          </w:p>
        </w:tc>
        <w:tc>
          <w:tcPr>
            <w:tcW w:w="825" w:type="dxa"/>
            <w:vAlign w:val="center"/>
          </w:tcPr>
          <w:p w:rsidR="0019577E" w:rsidRPr="00477D7C" w:rsidRDefault="0019577E" w:rsidP="0019577E">
            <w:pPr>
              <w:pStyle w:val="ListParagraph"/>
              <w:spacing w:line="360" w:lineRule="auto"/>
              <w:ind w:left="0"/>
              <w:jc w:val="center"/>
              <w:rPr>
                <w:rFonts w:asciiTheme="minorHAnsi" w:hAnsiTheme="minorHAnsi" w:cstheme="minorHAnsi"/>
                <w:noProof/>
              </w:rPr>
            </w:pPr>
          </w:p>
        </w:tc>
        <w:tc>
          <w:tcPr>
            <w:tcW w:w="1102" w:type="dxa"/>
            <w:vAlign w:val="center"/>
          </w:tcPr>
          <w:p w:rsidR="0019577E" w:rsidRPr="00477D7C" w:rsidRDefault="0019577E" w:rsidP="0019577E">
            <w:pPr>
              <w:pStyle w:val="ListParagraph"/>
              <w:spacing w:line="360" w:lineRule="auto"/>
              <w:ind w:left="0"/>
              <w:jc w:val="center"/>
              <w:rPr>
                <w:rFonts w:asciiTheme="minorHAnsi" w:hAnsiTheme="minorHAnsi" w:cstheme="minorHAnsi"/>
                <w:noProof/>
              </w:rPr>
            </w:pPr>
          </w:p>
        </w:tc>
        <w:tc>
          <w:tcPr>
            <w:tcW w:w="865" w:type="dxa"/>
            <w:vAlign w:val="center"/>
          </w:tcPr>
          <w:p w:rsidR="0019577E" w:rsidRPr="00477D7C" w:rsidRDefault="0019577E" w:rsidP="0019577E">
            <w:pPr>
              <w:pStyle w:val="ListParagraph"/>
              <w:spacing w:line="360" w:lineRule="auto"/>
              <w:ind w:left="0"/>
              <w:jc w:val="center"/>
              <w:rPr>
                <w:rFonts w:asciiTheme="minorHAnsi" w:hAnsiTheme="minorHAnsi" w:cstheme="minorHAnsi"/>
                <w:b/>
                <w:noProof/>
              </w:rPr>
            </w:pPr>
          </w:p>
        </w:tc>
        <w:tc>
          <w:tcPr>
            <w:tcW w:w="1088" w:type="dxa"/>
            <w:vAlign w:val="center"/>
          </w:tcPr>
          <w:p w:rsidR="0019577E" w:rsidRPr="00477D7C" w:rsidRDefault="0019577E" w:rsidP="0019577E">
            <w:pPr>
              <w:pStyle w:val="ListParagraph"/>
              <w:spacing w:line="360" w:lineRule="auto"/>
              <w:ind w:left="0"/>
              <w:jc w:val="center"/>
              <w:rPr>
                <w:rFonts w:asciiTheme="minorHAnsi" w:hAnsiTheme="minorHAnsi" w:cstheme="minorHAnsi"/>
                <w:noProof/>
              </w:rPr>
            </w:pPr>
          </w:p>
        </w:tc>
        <w:tc>
          <w:tcPr>
            <w:tcW w:w="777" w:type="dxa"/>
            <w:vAlign w:val="center"/>
          </w:tcPr>
          <w:p w:rsidR="0019577E" w:rsidRPr="00477D7C" w:rsidRDefault="0019577E" w:rsidP="0019577E">
            <w:pPr>
              <w:pStyle w:val="ListParagraph"/>
              <w:spacing w:line="360" w:lineRule="auto"/>
              <w:ind w:left="0"/>
              <w:jc w:val="center"/>
              <w:rPr>
                <w:rFonts w:asciiTheme="minorHAnsi" w:hAnsiTheme="minorHAnsi" w:cstheme="minorHAnsi"/>
                <w:noProof/>
              </w:rPr>
            </w:pPr>
          </w:p>
        </w:tc>
        <w:tc>
          <w:tcPr>
            <w:tcW w:w="717" w:type="dxa"/>
            <w:vAlign w:val="center"/>
          </w:tcPr>
          <w:p w:rsidR="0019577E" w:rsidRPr="00477D7C" w:rsidRDefault="0019577E" w:rsidP="0019577E">
            <w:pPr>
              <w:pStyle w:val="ListParagraph"/>
              <w:spacing w:line="360" w:lineRule="auto"/>
              <w:ind w:left="0"/>
              <w:jc w:val="center"/>
              <w:rPr>
                <w:rFonts w:asciiTheme="minorHAnsi" w:hAnsiTheme="minorHAnsi" w:cstheme="minorHAnsi"/>
                <w:noProof/>
              </w:rPr>
            </w:pPr>
          </w:p>
        </w:tc>
        <w:tc>
          <w:tcPr>
            <w:tcW w:w="741" w:type="dxa"/>
            <w:vAlign w:val="center"/>
          </w:tcPr>
          <w:p w:rsidR="0019577E" w:rsidRPr="00477D7C" w:rsidRDefault="0019577E" w:rsidP="0019577E">
            <w:pPr>
              <w:pStyle w:val="ListParagraph"/>
              <w:spacing w:line="360" w:lineRule="auto"/>
              <w:ind w:left="0"/>
              <w:jc w:val="center"/>
              <w:rPr>
                <w:rFonts w:asciiTheme="minorHAnsi" w:hAnsiTheme="minorHAnsi" w:cstheme="minorHAnsi"/>
                <w:noProof/>
              </w:rPr>
            </w:pPr>
          </w:p>
        </w:tc>
        <w:tc>
          <w:tcPr>
            <w:tcW w:w="794" w:type="dxa"/>
            <w:vAlign w:val="center"/>
          </w:tcPr>
          <w:p w:rsidR="0019577E" w:rsidRPr="00477D7C" w:rsidRDefault="0019577E" w:rsidP="0019577E">
            <w:pPr>
              <w:pStyle w:val="ListParagraph"/>
              <w:spacing w:line="360" w:lineRule="auto"/>
              <w:ind w:left="0"/>
              <w:jc w:val="center"/>
              <w:rPr>
                <w:rFonts w:asciiTheme="minorHAnsi" w:hAnsiTheme="minorHAnsi" w:cstheme="minorHAnsi"/>
                <w:noProof/>
              </w:rPr>
            </w:pPr>
          </w:p>
        </w:tc>
      </w:tr>
    </w:tbl>
    <w:p w:rsidR="004A0515" w:rsidRDefault="004A0515" w:rsidP="00DD3FF3">
      <w:pPr>
        <w:pStyle w:val="Heading5"/>
        <w:tabs>
          <w:tab w:val="left" w:pos="1001"/>
        </w:tabs>
        <w:spacing w:before="209"/>
        <w:ind w:left="0"/>
        <w:rPr>
          <w:rFonts w:asciiTheme="minorHAnsi" w:hAnsiTheme="minorHAnsi" w:cstheme="minorHAnsi"/>
          <w:noProof/>
          <w:sz w:val="22"/>
          <w:szCs w:val="22"/>
        </w:rPr>
      </w:pPr>
    </w:p>
    <w:p w:rsidR="004A0515" w:rsidRDefault="004A0515" w:rsidP="00DD3FF3">
      <w:pPr>
        <w:pStyle w:val="Heading5"/>
        <w:tabs>
          <w:tab w:val="left" w:pos="1001"/>
        </w:tabs>
        <w:spacing w:before="209"/>
        <w:ind w:left="0"/>
        <w:rPr>
          <w:rFonts w:asciiTheme="minorHAnsi" w:hAnsiTheme="minorHAnsi" w:cstheme="minorHAnsi"/>
          <w:noProof/>
          <w:sz w:val="22"/>
          <w:szCs w:val="22"/>
        </w:rPr>
      </w:pPr>
    </w:p>
    <w:p w:rsidR="004A0515" w:rsidRDefault="004A0515" w:rsidP="00DD3FF3">
      <w:pPr>
        <w:pStyle w:val="Heading5"/>
        <w:tabs>
          <w:tab w:val="left" w:pos="1001"/>
        </w:tabs>
        <w:spacing w:before="209"/>
        <w:ind w:left="0"/>
        <w:rPr>
          <w:rFonts w:asciiTheme="minorHAnsi" w:hAnsiTheme="minorHAnsi" w:cstheme="minorHAnsi"/>
          <w:noProof/>
          <w:sz w:val="22"/>
          <w:szCs w:val="22"/>
        </w:rPr>
      </w:pPr>
    </w:p>
    <w:p w:rsidR="004A0515" w:rsidRDefault="004A0515" w:rsidP="00DD3FF3">
      <w:pPr>
        <w:pStyle w:val="Heading5"/>
        <w:tabs>
          <w:tab w:val="left" w:pos="1001"/>
        </w:tabs>
        <w:spacing w:before="209"/>
        <w:ind w:left="0"/>
        <w:rPr>
          <w:rFonts w:asciiTheme="minorHAnsi" w:hAnsiTheme="minorHAnsi" w:cstheme="minorHAnsi"/>
          <w:noProof/>
          <w:sz w:val="22"/>
          <w:szCs w:val="22"/>
        </w:rPr>
      </w:pPr>
    </w:p>
    <w:p w:rsidR="00BB5310" w:rsidRDefault="00046549" w:rsidP="00046549">
      <w:pPr>
        <w:spacing w:before="120" w:after="120" w:line="360" w:lineRule="auto"/>
        <w:ind w:right="883"/>
        <w:contextualSpacing/>
        <w:rPr>
          <w:rFonts w:cstheme="minorHAnsi"/>
          <w:b/>
          <w:noProof/>
        </w:rPr>
      </w:pPr>
      <w:r w:rsidRPr="004A0515">
        <w:rPr>
          <w:rFonts w:cstheme="minorHAnsi"/>
          <w:b/>
          <w:noProof/>
        </w:rPr>
        <w:t>2</w:t>
      </w:r>
      <w:r>
        <w:rPr>
          <w:rFonts w:cstheme="minorHAnsi"/>
          <w:b/>
          <w:noProof/>
        </w:rPr>
        <w:t>1</w:t>
      </w:r>
      <w:r w:rsidRPr="004A0515">
        <w:rPr>
          <w:rFonts w:cstheme="minorHAnsi"/>
          <w:b/>
          <w:noProof/>
        </w:rPr>
        <w:t xml:space="preserve">. </w:t>
      </w:r>
      <w:r w:rsidR="00BB5310" w:rsidRPr="004A0515">
        <w:rPr>
          <w:rFonts w:cstheme="minorHAnsi"/>
          <w:b/>
          <w:noProof/>
        </w:rPr>
        <w:t>Households in General Body of the JFMC</w:t>
      </w:r>
    </w:p>
    <w:p w:rsidR="001E3FC5" w:rsidRPr="004A0515" w:rsidRDefault="001E3FC5" w:rsidP="004A0515">
      <w:pPr>
        <w:spacing w:before="120" w:after="120" w:line="360" w:lineRule="auto"/>
        <w:ind w:right="883"/>
        <w:contextualSpacing/>
        <w:jc w:val="center"/>
        <w:rPr>
          <w:rFonts w:cstheme="minorHAnsi"/>
          <w:b/>
          <w:noProof/>
        </w:rPr>
      </w:pPr>
      <w:r>
        <w:rPr>
          <w:rFonts w:cstheme="minorHAnsi"/>
          <w:b/>
          <w:noProof/>
        </w:rPr>
        <w:t>Table : 3</w:t>
      </w:r>
    </w:p>
    <w:tbl>
      <w:tblPr>
        <w:tblW w:w="8282" w:type="dxa"/>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589"/>
        <w:gridCol w:w="826"/>
        <w:gridCol w:w="1034"/>
        <w:gridCol w:w="889"/>
        <w:gridCol w:w="1287"/>
        <w:gridCol w:w="822"/>
        <w:gridCol w:w="698"/>
        <w:gridCol w:w="719"/>
        <w:gridCol w:w="770"/>
      </w:tblGrid>
      <w:tr w:rsidR="00BB5310" w:rsidRPr="00477D7C" w:rsidTr="004A0515">
        <w:trPr>
          <w:trHeight w:val="740"/>
        </w:trPr>
        <w:tc>
          <w:tcPr>
            <w:tcW w:w="664" w:type="dxa"/>
            <w:shd w:val="clear" w:color="auto" w:fill="D9D9D9"/>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SC</w:t>
            </w:r>
          </w:p>
        </w:tc>
        <w:tc>
          <w:tcPr>
            <w:tcW w:w="603" w:type="dxa"/>
            <w:shd w:val="clear" w:color="auto" w:fill="D9D9D9"/>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ST</w:t>
            </w:r>
          </w:p>
        </w:tc>
        <w:tc>
          <w:tcPr>
            <w:tcW w:w="848" w:type="dxa"/>
            <w:shd w:val="clear" w:color="auto" w:fill="D9D9D9"/>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OBC</w:t>
            </w:r>
          </w:p>
        </w:tc>
        <w:tc>
          <w:tcPr>
            <w:tcW w:w="1051" w:type="dxa"/>
            <w:shd w:val="clear" w:color="auto" w:fill="D9D9D9"/>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General</w:t>
            </w:r>
          </w:p>
        </w:tc>
        <w:tc>
          <w:tcPr>
            <w:tcW w:w="910" w:type="dxa"/>
            <w:shd w:val="clear" w:color="auto" w:fill="D9D9D9"/>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Total</w:t>
            </w:r>
          </w:p>
        </w:tc>
        <w:tc>
          <w:tcPr>
            <w:tcW w:w="1123" w:type="dxa"/>
            <w:shd w:val="clear" w:color="auto" w:fill="D9D9D9"/>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WomenHeaded</w:t>
            </w:r>
          </w:p>
        </w:tc>
        <w:tc>
          <w:tcPr>
            <w:tcW w:w="845" w:type="dxa"/>
            <w:shd w:val="clear" w:color="auto" w:fill="D9D9D9"/>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BPL</w:t>
            </w:r>
          </w:p>
        </w:tc>
        <w:tc>
          <w:tcPr>
            <w:tcW w:w="716" w:type="dxa"/>
            <w:shd w:val="clear" w:color="auto" w:fill="D9D9D9"/>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APL</w:t>
            </w:r>
          </w:p>
        </w:tc>
        <w:tc>
          <w:tcPr>
            <w:tcW w:w="735" w:type="dxa"/>
            <w:shd w:val="clear" w:color="auto" w:fill="D9D9D9"/>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Anto</w:t>
            </w:r>
          </w:p>
        </w:tc>
        <w:tc>
          <w:tcPr>
            <w:tcW w:w="787" w:type="dxa"/>
            <w:shd w:val="clear" w:color="auto" w:fill="D9D9D9"/>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Anna</w:t>
            </w:r>
          </w:p>
        </w:tc>
      </w:tr>
      <w:tr w:rsidR="00BB5310" w:rsidRPr="00477D7C" w:rsidTr="004A0515">
        <w:trPr>
          <w:trHeight w:val="359"/>
        </w:trPr>
        <w:tc>
          <w:tcPr>
            <w:tcW w:w="664" w:type="dxa"/>
            <w:vAlign w:val="center"/>
          </w:tcPr>
          <w:p w:rsidR="00BB5310" w:rsidRPr="00477D7C" w:rsidRDefault="00BB5310" w:rsidP="009D0F4E">
            <w:pPr>
              <w:pStyle w:val="ListParagraph"/>
              <w:spacing w:line="360" w:lineRule="auto"/>
              <w:ind w:left="0"/>
              <w:jc w:val="center"/>
              <w:rPr>
                <w:rFonts w:asciiTheme="minorHAnsi" w:hAnsiTheme="minorHAnsi" w:cstheme="minorHAnsi"/>
                <w:noProof/>
              </w:rPr>
            </w:pPr>
          </w:p>
        </w:tc>
        <w:tc>
          <w:tcPr>
            <w:tcW w:w="603" w:type="dxa"/>
            <w:vAlign w:val="center"/>
          </w:tcPr>
          <w:p w:rsidR="00BB5310" w:rsidRPr="00477D7C" w:rsidRDefault="00BB5310" w:rsidP="009D0F4E">
            <w:pPr>
              <w:pStyle w:val="ListParagraph"/>
              <w:spacing w:line="360" w:lineRule="auto"/>
              <w:ind w:left="0"/>
              <w:jc w:val="center"/>
              <w:rPr>
                <w:rFonts w:asciiTheme="minorHAnsi" w:hAnsiTheme="minorHAnsi" w:cstheme="minorHAnsi"/>
                <w:noProof/>
              </w:rPr>
            </w:pPr>
          </w:p>
        </w:tc>
        <w:tc>
          <w:tcPr>
            <w:tcW w:w="848" w:type="dxa"/>
            <w:vAlign w:val="center"/>
          </w:tcPr>
          <w:p w:rsidR="00BB5310" w:rsidRPr="00477D7C" w:rsidRDefault="00BB5310" w:rsidP="009D0F4E">
            <w:pPr>
              <w:pStyle w:val="ListParagraph"/>
              <w:spacing w:line="360" w:lineRule="auto"/>
              <w:ind w:left="0"/>
              <w:jc w:val="center"/>
              <w:rPr>
                <w:rFonts w:asciiTheme="minorHAnsi" w:hAnsiTheme="minorHAnsi" w:cstheme="minorHAnsi"/>
                <w:noProof/>
              </w:rPr>
            </w:pPr>
          </w:p>
        </w:tc>
        <w:tc>
          <w:tcPr>
            <w:tcW w:w="1051" w:type="dxa"/>
            <w:vAlign w:val="center"/>
          </w:tcPr>
          <w:p w:rsidR="00BB5310" w:rsidRPr="00477D7C" w:rsidRDefault="00BB5310" w:rsidP="009D0F4E">
            <w:pPr>
              <w:pStyle w:val="ListParagraph"/>
              <w:spacing w:line="360" w:lineRule="auto"/>
              <w:ind w:left="0"/>
              <w:jc w:val="center"/>
              <w:rPr>
                <w:rFonts w:asciiTheme="minorHAnsi" w:hAnsiTheme="minorHAnsi" w:cstheme="minorHAnsi"/>
                <w:noProof/>
              </w:rPr>
            </w:pPr>
          </w:p>
        </w:tc>
        <w:tc>
          <w:tcPr>
            <w:tcW w:w="910" w:type="dxa"/>
            <w:vAlign w:val="center"/>
          </w:tcPr>
          <w:p w:rsidR="00BB5310" w:rsidRPr="00477D7C" w:rsidRDefault="00BB5310" w:rsidP="009D0F4E">
            <w:pPr>
              <w:pStyle w:val="ListParagraph"/>
              <w:spacing w:line="360" w:lineRule="auto"/>
              <w:ind w:left="0"/>
              <w:jc w:val="center"/>
              <w:rPr>
                <w:rFonts w:asciiTheme="minorHAnsi" w:hAnsiTheme="minorHAnsi" w:cstheme="minorHAnsi"/>
                <w:b/>
                <w:noProof/>
              </w:rPr>
            </w:pPr>
          </w:p>
        </w:tc>
        <w:tc>
          <w:tcPr>
            <w:tcW w:w="1123" w:type="dxa"/>
            <w:vAlign w:val="center"/>
          </w:tcPr>
          <w:p w:rsidR="00BB5310" w:rsidRPr="00477D7C" w:rsidRDefault="00BB5310" w:rsidP="009D0F4E">
            <w:pPr>
              <w:pStyle w:val="ListParagraph"/>
              <w:spacing w:line="360" w:lineRule="auto"/>
              <w:ind w:left="0"/>
              <w:jc w:val="center"/>
              <w:rPr>
                <w:rFonts w:asciiTheme="minorHAnsi" w:hAnsiTheme="minorHAnsi" w:cstheme="minorHAnsi"/>
                <w:noProof/>
              </w:rPr>
            </w:pPr>
          </w:p>
        </w:tc>
        <w:tc>
          <w:tcPr>
            <w:tcW w:w="845" w:type="dxa"/>
            <w:vAlign w:val="center"/>
          </w:tcPr>
          <w:p w:rsidR="00BB5310" w:rsidRPr="00477D7C" w:rsidRDefault="00BB5310" w:rsidP="009D0F4E">
            <w:pPr>
              <w:pStyle w:val="ListParagraph"/>
              <w:spacing w:line="360" w:lineRule="auto"/>
              <w:ind w:left="0"/>
              <w:jc w:val="center"/>
              <w:rPr>
                <w:rFonts w:asciiTheme="minorHAnsi" w:hAnsiTheme="minorHAnsi" w:cstheme="minorHAnsi"/>
                <w:noProof/>
              </w:rPr>
            </w:pPr>
          </w:p>
        </w:tc>
        <w:tc>
          <w:tcPr>
            <w:tcW w:w="716" w:type="dxa"/>
            <w:vAlign w:val="center"/>
          </w:tcPr>
          <w:p w:rsidR="00BB5310" w:rsidRPr="00477D7C" w:rsidRDefault="00BB5310" w:rsidP="009D0F4E">
            <w:pPr>
              <w:pStyle w:val="ListParagraph"/>
              <w:spacing w:line="360" w:lineRule="auto"/>
              <w:ind w:left="0"/>
              <w:jc w:val="center"/>
              <w:rPr>
                <w:rFonts w:asciiTheme="minorHAnsi" w:hAnsiTheme="minorHAnsi" w:cstheme="minorHAnsi"/>
                <w:noProof/>
              </w:rPr>
            </w:pPr>
          </w:p>
        </w:tc>
        <w:tc>
          <w:tcPr>
            <w:tcW w:w="735" w:type="dxa"/>
            <w:vAlign w:val="center"/>
          </w:tcPr>
          <w:p w:rsidR="00BB5310" w:rsidRPr="00477D7C" w:rsidRDefault="00BB5310" w:rsidP="009D0F4E">
            <w:pPr>
              <w:pStyle w:val="ListParagraph"/>
              <w:spacing w:line="360" w:lineRule="auto"/>
              <w:ind w:left="0"/>
              <w:jc w:val="center"/>
              <w:rPr>
                <w:rFonts w:asciiTheme="minorHAnsi" w:hAnsiTheme="minorHAnsi" w:cstheme="minorHAnsi"/>
                <w:noProof/>
              </w:rPr>
            </w:pPr>
          </w:p>
        </w:tc>
        <w:tc>
          <w:tcPr>
            <w:tcW w:w="787" w:type="dxa"/>
            <w:vAlign w:val="center"/>
          </w:tcPr>
          <w:p w:rsidR="00BB5310" w:rsidRPr="00477D7C" w:rsidRDefault="00BB5310" w:rsidP="009D0F4E">
            <w:pPr>
              <w:pStyle w:val="ListParagraph"/>
              <w:spacing w:line="360" w:lineRule="auto"/>
              <w:ind w:left="0"/>
              <w:jc w:val="center"/>
              <w:rPr>
                <w:rFonts w:asciiTheme="minorHAnsi" w:hAnsiTheme="minorHAnsi" w:cstheme="minorHAnsi"/>
                <w:noProof/>
              </w:rPr>
            </w:pPr>
          </w:p>
        </w:tc>
      </w:tr>
    </w:tbl>
    <w:p w:rsidR="00DD3FF3" w:rsidRDefault="00DD3FF3" w:rsidP="00DD3FF3">
      <w:pPr>
        <w:spacing w:before="120" w:after="120" w:line="360" w:lineRule="auto"/>
        <w:contextualSpacing/>
        <w:rPr>
          <w:rFonts w:cstheme="minorHAnsi"/>
          <w:b/>
          <w:noProof/>
        </w:rPr>
      </w:pPr>
    </w:p>
    <w:p w:rsidR="00BB5310" w:rsidRDefault="0099312D">
      <w:pPr>
        <w:spacing w:before="120" w:after="120" w:line="360" w:lineRule="auto"/>
        <w:contextualSpacing/>
        <w:rPr>
          <w:rFonts w:cstheme="minorHAnsi"/>
          <w:b/>
          <w:noProof/>
        </w:rPr>
      </w:pPr>
      <w:r>
        <w:rPr>
          <w:rFonts w:cstheme="minorHAnsi"/>
          <w:b/>
          <w:noProof/>
        </w:rPr>
        <w:t>2</w:t>
      </w:r>
      <w:r w:rsidR="00046549">
        <w:rPr>
          <w:rFonts w:cstheme="minorHAnsi"/>
          <w:b/>
          <w:noProof/>
        </w:rPr>
        <w:t>2</w:t>
      </w:r>
      <w:r>
        <w:rPr>
          <w:rFonts w:cstheme="minorHAnsi"/>
          <w:b/>
          <w:noProof/>
        </w:rPr>
        <w:t xml:space="preserve">. </w:t>
      </w:r>
      <w:r w:rsidR="00BB5310" w:rsidRPr="004A0515">
        <w:rPr>
          <w:rFonts w:cstheme="minorHAnsi"/>
          <w:b/>
          <w:noProof/>
        </w:rPr>
        <w:t>Details of EC Officer Bearers of the JFMC</w:t>
      </w:r>
    </w:p>
    <w:p w:rsidR="001E3FC5" w:rsidRPr="00B241FE" w:rsidRDefault="001E3FC5" w:rsidP="004A0515">
      <w:pPr>
        <w:spacing w:before="120" w:after="120" w:line="360" w:lineRule="auto"/>
        <w:ind w:right="883"/>
        <w:contextualSpacing/>
        <w:jc w:val="center"/>
        <w:rPr>
          <w:rFonts w:cstheme="minorHAnsi"/>
          <w:b/>
          <w:noProof/>
        </w:rPr>
      </w:pPr>
      <w:r>
        <w:rPr>
          <w:rFonts w:cstheme="minorHAnsi"/>
          <w:b/>
          <w:noProof/>
        </w:rPr>
        <w:t>Table : 4</w:t>
      </w:r>
    </w:p>
    <w:p w:rsidR="001E3FC5" w:rsidRPr="004A0515" w:rsidRDefault="001E3FC5" w:rsidP="004A0515">
      <w:pPr>
        <w:spacing w:before="120" w:after="120" w:line="360" w:lineRule="auto"/>
        <w:contextualSpacing/>
        <w:rPr>
          <w:rFonts w:cstheme="minorHAnsi"/>
          <w:b/>
          <w:noProof/>
        </w:rPr>
      </w:pPr>
    </w:p>
    <w:tbl>
      <w:tblPr>
        <w:tblW w:w="10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0"/>
        <w:gridCol w:w="1932"/>
        <w:gridCol w:w="1978"/>
        <w:gridCol w:w="992"/>
        <w:gridCol w:w="992"/>
        <w:gridCol w:w="1470"/>
        <w:gridCol w:w="960"/>
        <w:gridCol w:w="1478"/>
      </w:tblGrid>
      <w:tr w:rsidR="001E3FC5" w:rsidRPr="00477D7C" w:rsidTr="004A0515">
        <w:trPr>
          <w:trHeight w:val="692"/>
          <w:jc w:val="center"/>
        </w:trPr>
        <w:tc>
          <w:tcPr>
            <w:tcW w:w="480" w:type="dxa"/>
            <w:shd w:val="clear" w:color="auto" w:fill="D9D9D9"/>
            <w:vAlign w:val="center"/>
          </w:tcPr>
          <w:p w:rsidR="001E3FC5" w:rsidRPr="00477D7C" w:rsidRDefault="001E3FC5"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Sl.</w:t>
            </w:r>
          </w:p>
        </w:tc>
        <w:tc>
          <w:tcPr>
            <w:tcW w:w="1932" w:type="dxa"/>
            <w:shd w:val="clear" w:color="auto" w:fill="D9D9D9"/>
            <w:vAlign w:val="center"/>
          </w:tcPr>
          <w:p w:rsidR="001E3FC5" w:rsidRPr="00477D7C" w:rsidRDefault="001E3FC5"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Designation</w:t>
            </w:r>
          </w:p>
        </w:tc>
        <w:tc>
          <w:tcPr>
            <w:tcW w:w="1978" w:type="dxa"/>
            <w:shd w:val="clear" w:color="auto" w:fill="D9D9D9"/>
            <w:vAlign w:val="center"/>
          </w:tcPr>
          <w:p w:rsidR="001E3FC5" w:rsidRPr="00477D7C" w:rsidRDefault="001E3FC5"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Name</w:t>
            </w:r>
          </w:p>
        </w:tc>
        <w:tc>
          <w:tcPr>
            <w:tcW w:w="992" w:type="dxa"/>
            <w:shd w:val="clear" w:color="auto" w:fill="D9D9D9"/>
          </w:tcPr>
          <w:p w:rsidR="001E3FC5" w:rsidRDefault="001E3FC5" w:rsidP="009D0F4E">
            <w:pPr>
              <w:pStyle w:val="ListParagraph"/>
              <w:spacing w:line="360" w:lineRule="auto"/>
              <w:ind w:left="0"/>
              <w:jc w:val="center"/>
              <w:rPr>
                <w:rFonts w:asciiTheme="minorHAnsi" w:hAnsiTheme="minorHAnsi" w:cstheme="minorHAnsi"/>
                <w:b/>
                <w:noProof/>
              </w:rPr>
            </w:pPr>
          </w:p>
        </w:tc>
        <w:tc>
          <w:tcPr>
            <w:tcW w:w="992" w:type="dxa"/>
            <w:shd w:val="clear" w:color="auto" w:fill="D9D9D9"/>
            <w:vAlign w:val="center"/>
          </w:tcPr>
          <w:p w:rsidR="001E3FC5" w:rsidRPr="00477D7C" w:rsidRDefault="001E3FC5"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Gender (M/F)</w:t>
            </w:r>
          </w:p>
        </w:tc>
        <w:tc>
          <w:tcPr>
            <w:tcW w:w="1470" w:type="dxa"/>
            <w:shd w:val="clear" w:color="auto" w:fill="D9D9D9"/>
            <w:vAlign w:val="center"/>
          </w:tcPr>
          <w:p w:rsidR="001E3FC5" w:rsidRPr="00477D7C" w:rsidRDefault="001E3FC5"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Age (Years)</w:t>
            </w:r>
          </w:p>
        </w:tc>
        <w:tc>
          <w:tcPr>
            <w:tcW w:w="960" w:type="dxa"/>
            <w:shd w:val="clear" w:color="auto" w:fill="D9D9D9"/>
            <w:vAlign w:val="center"/>
          </w:tcPr>
          <w:p w:rsidR="001E3FC5" w:rsidRPr="00477D7C" w:rsidRDefault="001E3FC5" w:rsidP="002C4EAF">
            <w:pPr>
              <w:pStyle w:val="ListParagraph"/>
              <w:spacing w:line="360" w:lineRule="auto"/>
              <w:ind w:left="-33"/>
              <w:jc w:val="center"/>
              <w:rPr>
                <w:rFonts w:asciiTheme="minorHAnsi" w:hAnsiTheme="minorHAnsi" w:cstheme="minorHAnsi"/>
                <w:b/>
                <w:noProof/>
              </w:rPr>
            </w:pPr>
            <w:r w:rsidRPr="00477D7C">
              <w:rPr>
                <w:rFonts w:asciiTheme="minorHAnsi" w:hAnsiTheme="minorHAnsi" w:cstheme="minorHAnsi"/>
                <w:b/>
                <w:noProof/>
              </w:rPr>
              <w:t>SC/ ST/ Others</w:t>
            </w:r>
          </w:p>
        </w:tc>
        <w:tc>
          <w:tcPr>
            <w:tcW w:w="1478" w:type="dxa"/>
            <w:shd w:val="clear" w:color="auto" w:fill="D9D9D9"/>
            <w:vAlign w:val="center"/>
          </w:tcPr>
          <w:p w:rsidR="001E3FC5" w:rsidRPr="00477D7C" w:rsidRDefault="001E3FC5" w:rsidP="009D0F4E">
            <w:pPr>
              <w:pStyle w:val="ListParagraph"/>
              <w:spacing w:line="360" w:lineRule="auto"/>
              <w:ind w:left="0"/>
              <w:jc w:val="center"/>
              <w:rPr>
                <w:rFonts w:asciiTheme="minorHAnsi" w:hAnsiTheme="minorHAnsi" w:cstheme="minorHAnsi"/>
                <w:b/>
                <w:noProof/>
              </w:rPr>
            </w:pPr>
            <w:r w:rsidRPr="00477D7C">
              <w:rPr>
                <w:rFonts w:asciiTheme="minorHAnsi" w:hAnsiTheme="minorHAnsi" w:cstheme="minorHAnsi"/>
                <w:b/>
                <w:noProof/>
              </w:rPr>
              <w:t>Literacy Level</w:t>
            </w:r>
          </w:p>
        </w:tc>
      </w:tr>
      <w:tr w:rsidR="001E3FC5" w:rsidRPr="00477D7C" w:rsidTr="004A0515">
        <w:trPr>
          <w:jc w:val="center"/>
        </w:trPr>
        <w:tc>
          <w:tcPr>
            <w:tcW w:w="480" w:type="dxa"/>
          </w:tcPr>
          <w:p w:rsidR="001E3FC5" w:rsidRPr="00477D7C" w:rsidRDefault="001E3FC5" w:rsidP="009D0F4E">
            <w:pPr>
              <w:pStyle w:val="ListParagraph"/>
              <w:spacing w:line="360" w:lineRule="auto"/>
              <w:ind w:left="0"/>
              <w:rPr>
                <w:rFonts w:asciiTheme="minorHAnsi" w:hAnsiTheme="minorHAnsi" w:cstheme="minorHAnsi"/>
                <w:noProof/>
              </w:rPr>
            </w:pPr>
            <w:r w:rsidRPr="00477D7C">
              <w:rPr>
                <w:rFonts w:asciiTheme="minorHAnsi" w:hAnsiTheme="minorHAnsi" w:cstheme="minorHAnsi"/>
                <w:noProof/>
              </w:rPr>
              <w:t>1.</w:t>
            </w:r>
          </w:p>
        </w:tc>
        <w:tc>
          <w:tcPr>
            <w:tcW w:w="1932" w:type="dxa"/>
          </w:tcPr>
          <w:p w:rsidR="001E3FC5" w:rsidRPr="00477D7C" w:rsidRDefault="001E3FC5" w:rsidP="009D0F4E">
            <w:pPr>
              <w:pStyle w:val="ListParagraph"/>
              <w:spacing w:line="360" w:lineRule="auto"/>
              <w:ind w:left="0"/>
              <w:rPr>
                <w:rFonts w:asciiTheme="minorHAnsi" w:hAnsiTheme="minorHAnsi" w:cstheme="minorHAnsi"/>
                <w:noProof/>
              </w:rPr>
            </w:pPr>
          </w:p>
        </w:tc>
        <w:tc>
          <w:tcPr>
            <w:tcW w:w="1978" w:type="dxa"/>
          </w:tcPr>
          <w:p w:rsidR="001E3FC5" w:rsidRPr="00477D7C" w:rsidRDefault="001E3FC5" w:rsidP="009D0F4E">
            <w:pPr>
              <w:pStyle w:val="ListParagraph"/>
              <w:spacing w:line="360" w:lineRule="auto"/>
              <w:ind w:left="0"/>
              <w:rPr>
                <w:rFonts w:asciiTheme="minorHAnsi" w:hAnsiTheme="minorHAnsi" w:cstheme="minorHAnsi"/>
                <w:noProof/>
              </w:rPr>
            </w:pPr>
          </w:p>
        </w:tc>
        <w:tc>
          <w:tcPr>
            <w:tcW w:w="992"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992"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1470"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960"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1478"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r>
      <w:tr w:rsidR="001E3FC5" w:rsidRPr="00477D7C" w:rsidTr="004A0515">
        <w:trPr>
          <w:jc w:val="center"/>
        </w:trPr>
        <w:tc>
          <w:tcPr>
            <w:tcW w:w="480" w:type="dxa"/>
          </w:tcPr>
          <w:p w:rsidR="001E3FC5" w:rsidRPr="00477D7C" w:rsidRDefault="001E3FC5" w:rsidP="009D0F4E">
            <w:pPr>
              <w:pStyle w:val="ListParagraph"/>
              <w:spacing w:line="360" w:lineRule="auto"/>
              <w:ind w:left="0"/>
              <w:rPr>
                <w:rFonts w:asciiTheme="minorHAnsi" w:hAnsiTheme="minorHAnsi" w:cstheme="minorHAnsi"/>
                <w:noProof/>
              </w:rPr>
            </w:pPr>
            <w:r w:rsidRPr="00477D7C">
              <w:rPr>
                <w:rFonts w:asciiTheme="minorHAnsi" w:hAnsiTheme="minorHAnsi" w:cstheme="minorHAnsi"/>
                <w:noProof/>
              </w:rPr>
              <w:t>2.</w:t>
            </w:r>
          </w:p>
        </w:tc>
        <w:tc>
          <w:tcPr>
            <w:tcW w:w="1932" w:type="dxa"/>
          </w:tcPr>
          <w:p w:rsidR="001E3FC5" w:rsidRPr="00477D7C" w:rsidRDefault="001E3FC5" w:rsidP="009D0F4E">
            <w:pPr>
              <w:pStyle w:val="ListParagraph"/>
              <w:spacing w:line="360" w:lineRule="auto"/>
              <w:ind w:left="0"/>
              <w:rPr>
                <w:rFonts w:asciiTheme="minorHAnsi" w:hAnsiTheme="minorHAnsi" w:cstheme="minorHAnsi"/>
                <w:noProof/>
              </w:rPr>
            </w:pPr>
          </w:p>
        </w:tc>
        <w:tc>
          <w:tcPr>
            <w:tcW w:w="1978" w:type="dxa"/>
          </w:tcPr>
          <w:p w:rsidR="001E3FC5" w:rsidRPr="00477D7C" w:rsidRDefault="001E3FC5" w:rsidP="009D0F4E">
            <w:pPr>
              <w:pStyle w:val="ListParagraph"/>
              <w:spacing w:line="360" w:lineRule="auto"/>
              <w:ind w:left="0"/>
              <w:rPr>
                <w:rFonts w:asciiTheme="minorHAnsi" w:hAnsiTheme="minorHAnsi" w:cstheme="minorHAnsi"/>
                <w:noProof/>
              </w:rPr>
            </w:pPr>
          </w:p>
        </w:tc>
        <w:tc>
          <w:tcPr>
            <w:tcW w:w="992"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992"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1470"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960"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1478"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r>
      <w:tr w:rsidR="001E3FC5" w:rsidRPr="00477D7C" w:rsidTr="004A0515">
        <w:trPr>
          <w:jc w:val="center"/>
        </w:trPr>
        <w:tc>
          <w:tcPr>
            <w:tcW w:w="480" w:type="dxa"/>
          </w:tcPr>
          <w:p w:rsidR="001E3FC5" w:rsidRPr="00477D7C" w:rsidRDefault="001E3FC5" w:rsidP="009D0F4E">
            <w:pPr>
              <w:pStyle w:val="ListParagraph"/>
              <w:spacing w:line="360" w:lineRule="auto"/>
              <w:ind w:left="0"/>
              <w:rPr>
                <w:rFonts w:asciiTheme="minorHAnsi" w:hAnsiTheme="minorHAnsi" w:cstheme="minorHAnsi"/>
                <w:noProof/>
              </w:rPr>
            </w:pPr>
            <w:r w:rsidRPr="00477D7C">
              <w:rPr>
                <w:rFonts w:asciiTheme="minorHAnsi" w:hAnsiTheme="minorHAnsi" w:cstheme="minorHAnsi"/>
                <w:noProof/>
              </w:rPr>
              <w:t>3.</w:t>
            </w:r>
          </w:p>
        </w:tc>
        <w:tc>
          <w:tcPr>
            <w:tcW w:w="1932" w:type="dxa"/>
          </w:tcPr>
          <w:p w:rsidR="001E3FC5" w:rsidRPr="00477D7C" w:rsidRDefault="001E3FC5" w:rsidP="009D0F4E">
            <w:pPr>
              <w:pStyle w:val="ListParagraph"/>
              <w:spacing w:line="360" w:lineRule="auto"/>
              <w:ind w:left="0"/>
              <w:rPr>
                <w:rFonts w:asciiTheme="minorHAnsi" w:hAnsiTheme="minorHAnsi" w:cstheme="minorHAnsi"/>
                <w:noProof/>
              </w:rPr>
            </w:pPr>
          </w:p>
        </w:tc>
        <w:tc>
          <w:tcPr>
            <w:tcW w:w="1978" w:type="dxa"/>
          </w:tcPr>
          <w:p w:rsidR="001E3FC5" w:rsidRPr="00477D7C" w:rsidRDefault="001E3FC5" w:rsidP="009D0F4E">
            <w:pPr>
              <w:pStyle w:val="ListParagraph"/>
              <w:spacing w:line="360" w:lineRule="auto"/>
              <w:ind w:left="0"/>
              <w:rPr>
                <w:rFonts w:asciiTheme="minorHAnsi" w:hAnsiTheme="minorHAnsi" w:cstheme="minorHAnsi"/>
                <w:noProof/>
              </w:rPr>
            </w:pPr>
          </w:p>
        </w:tc>
        <w:tc>
          <w:tcPr>
            <w:tcW w:w="992"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992"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1470"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960"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1478"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r>
      <w:tr w:rsidR="001E3FC5" w:rsidRPr="00477D7C" w:rsidTr="004A0515">
        <w:trPr>
          <w:trHeight w:val="674"/>
          <w:jc w:val="center"/>
        </w:trPr>
        <w:tc>
          <w:tcPr>
            <w:tcW w:w="480" w:type="dxa"/>
          </w:tcPr>
          <w:p w:rsidR="001E3FC5" w:rsidRPr="00477D7C" w:rsidRDefault="001E3FC5" w:rsidP="009D0F4E">
            <w:pPr>
              <w:pStyle w:val="ListParagraph"/>
              <w:spacing w:line="360" w:lineRule="auto"/>
              <w:ind w:left="0"/>
              <w:rPr>
                <w:rFonts w:asciiTheme="minorHAnsi" w:hAnsiTheme="minorHAnsi" w:cstheme="minorHAnsi"/>
                <w:noProof/>
              </w:rPr>
            </w:pPr>
            <w:r w:rsidRPr="00477D7C">
              <w:rPr>
                <w:rFonts w:asciiTheme="minorHAnsi" w:hAnsiTheme="minorHAnsi" w:cstheme="minorHAnsi"/>
                <w:noProof/>
              </w:rPr>
              <w:t>4.</w:t>
            </w:r>
          </w:p>
        </w:tc>
        <w:tc>
          <w:tcPr>
            <w:tcW w:w="1932" w:type="dxa"/>
          </w:tcPr>
          <w:p w:rsidR="001E3FC5" w:rsidRPr="00477D7C" w:rsidRDefault="001E3FC5" w:rsidP="009D0F4E">
            <w:pPr>
              <w:pStyle w:val="ListParagraph"/>
              <w:spacing w:line="360" w:lineRule="auto"/>
              <w:ind w:left="0"/>
              <w:rPr>
                <w:rFonts w:asciiTheme="minorHAnsi" w:hAnsiTheme="minorHAnsi" w:cstheme="minorHAnsi"/>
                <w:noProof/>
              </w:rPr>
            </w:pPr>
          </w:p>
        </w:tc>
        <w:tc>
          <w:tcPr>
            <w:tcW w:w="1978" w:type="dxa"/>
          </w:tcPr>
          <w:p w:rsidR="001E3FC5" w:rsidRPr="00477D7C" w:rsidRDefault="001E3FC5" w:rsidP="009D0F4E">
            <w:pPr>
              <w:pStyle w:val="ListParagraph"/>
              <w:spacing w:line="360" w:lineRule="auto"/>
              <w:ind w:left="0"/>
              <w:rPr>
                <w:rFonts w:asciiTheme="minorHAnsi" w:hAnsiTheme="minorHAnsi" w:cstheme="minorHAnsi"/>
                <w:noProof/>
              </w:rPr>
            </w:pPr>
          </w:p>
        </w:tc>
        <w:tc>
          <w:tcPr>
            <w:tcW w:w="992"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992"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1470"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960"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c>
          <w:tcPr>
            <w:tcW w:w="1478" w:type="dxa"/>
          </w:tcPr>
          <w:p w:rsidR="001E3FC5" w:rsidRPr="00477D7C" w:rsidRDefault="001E3FC5" w:rsidP="009D0F4E">
            <w:pPr>
              <w:pStyle w:val="ListParagraph"/>
              <w:spacing w:line="360" w:lineRule="auto"/>
              <w:ind w:left="0"/>
              <w:jc w:val="center"/>
              <w:rPr>
                <w:rFonts w:asciiTheme="minorHAnsi" w:hAnsiTheme="minorHAnsi" w:cstheme="minorHAnsi"/>
                <w:noProof/>
              </w:rPr>
            </w:pPr>
          </w:p>
        </w:tc>
      </w:tr>
    </w:tbl>
    <w:p w:rsidR="00BB5310" w:rsidRPr="00333980" w:rsidRDefault="00046549" w:rsidP="004A0515">
      <w:pPr>
        <w:pStyle w:val="Heading2"/>
        <w:keepNext/>
        <w:widowControl/>
        <w:autoSpaceDE/>
        <w:autoSpaceDN/>
        <w:spacing w:before="240" w:after="120" w:line="300" w:lineRule="exact"/>
        <w:ind w:left="408"/>
        <w:rPr>
          <w:rFonts w:asciiTheme="minorHAnsi" w:hAnsiTheme="minorHAnsi" w:cstheme="minorHAnsi"/>
          <w:sz w:val="22"/>
          <w:szCs w:val="22"/>
        </w:rPr>
      </w:pPr>
      <w:bookmarkStart w:id="13" w:name="_Toc32833213"/>
      <w:r>
        <w:rPr>
          <w:rFonts w:asciiTheme="minorHAnsi" w:hAnsiTheme="minorHAnsi" w:cstheme="minorHAnsi"/>
          <w:sz w:val="22"/>
          <w:szCs w:val="22"/>
        </w:rPr>
        <w:t xml:space="preserve">23. </w:t>
      </w:r>
      <w:r w:rsidR="00BB5310" w:rsidRPr="00333980">
        <w:rPr>
          <w:rFonts w:asciiTheme="minorHAnsi" w:hAnsiTheme="minorHAnsi" w:cstheme="minorHAnsi"/>
          <w:sz w:val="22"/>
          <w:szCs w:val="22"/>
        </w:rPr>
        <w:t>Socio-Economic Profile of Constituent Village(s)</w:t>
      </w:r>
      <w:r w:rsidR="00333980">
        <w:rPr>
          <w:rFonts w:asciiTheme="minorHAnsi" w:hAnsiTheme="minorHAnsi" w:cstheme="minorHAnsi"/>
          <w:sz w:val="22"/>
          <w:szCs w:val="22"/>
        </w:rPr>
        <w:t>(Household Survey)</w:t>
      </w:r>
      <w:bookmarkEnd w:id="13"/>
    </w:p>
    <w:p w:rsidR="00BB5310" w:rsidRPr="00333980" w:rsidRDefault="00BB5310" w:rsidP="00333980">
      <w:pPr>
        <w:pStyle w:val="ListParagraph"/>
        <w:widowControl/>
        <w:numPr>
          <w:ilvl w:val="1"/>
          <w:numId w:val="4"/>
        </w:numPr>
        <w:autoSpaceDE/>
        <w:autoSpaceDN/>
        <w:spacing w:line="360" w:lineRule="auto"/>
        <w:contextualSpacing/>
        <w:rPr>
          <w:rFonts w:asciiTheme="minorHAnsi" w:hAnsiTheme="minorHAnsi" w:cstheme="minorHAnsi"/>
          <w:noProof/>
          <w:vanish/>
        </w:rPr>
      </w:pPr>
    </w:p>
    <w:p w:rsidR="00BB5310" w:rsidRDefault="00BB5310" w:rsidP="00786A1C">
      <w:pPr>
        <w:pStyle w:val="ListParagraph"/>
        <w:spacing w:before="120" w:after="120" w:line="360" w:lineRule="auto"/>
        <w:ind w:left="1536" w:firstLine="0"/>
        <w:contextualSpacing/>
        <w:rPr>
          <w:rFonts w:cstheme="minorHAnsi"/>
          <w:b/>
          <w:noProof/>
        </w:rPr>
      </w:pPr>
      <w:r w:rsidRPr="00333980">
        <w:rPr>
          <w:rFonts w:cstheme="minorHAnsi"/>
          <w:b/>
          <w:noProof/>
        </w:rPr>
        <w:t>Population</w:t>
      </w:r>
    </w:p>
    <w:p w:rsidR="001E3FC5" w:rsidRPr="001E3FC5" w:rsidRDefault="001E3FC5" w:rsidP="00786A1C">
      <w:pPr>
        <w:pStyle w:val="ListParagraph"/>
        <w:spacing w:before="120" w:after="120" w:line="360" w:lineRule="auto"/>
        <w:ind w:left="360" w:right="883" w:firstLine="0"/>
        <w:contextualSpacing/>
        <w:jc w:val="center"/>
        <w:rPr>
          <w:rFonts w:cstheme="minorHAnsi"/>
          <w:b/>
          <w:noProof/>
        </w:rPr>
      </w:pPr>
      <w:r w:rsidRPr="001E3FC5">
        <w:rPr>
          <w:rFonts w:cstheme="minorHAnsi"/>
          <w:b/>
          <w:noProof/>
        </w:rPr>
        <w:t xml:space="preserve">Table : </w:t>
      </w:r>
      <w:r>
        <w:rPr>
          <w:rFonts w:cstheme="minorHAnsi"/>
          <w:b/>
          <w:noProof/>
        </w:rPr>
        <w:t>5</w:t>
      </w:r>
    </w:p>
    <w:p w:rsidR="001E3FC5" w:rsidRPr="00333980" w:rsidRDefault="001E3FC5" w:rsidP="00786A1C">
      <w:pPr>
        <w:pStyle w:val="ListParagraph"/>
        <w:spacing w:before="120" w:after="120" w:line="360" w:lineRule="auto"/>
        <w:ind w:left="1536" w:firstLine="0"/>
        <w:contextualSpacing/>
        <w:rPr>
          <w:rFonts w:cstheme="minorHAnsi"/>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1"/>
        <w:gridCol w:w="1771"/>
        <w:gridCol w:w="1669"/>
        <w:gridCol w:w="1843"/>
        <w:gridCol w:w="1772"/>
      </w:tblGrid>
      <w:tr w:rsidR="00BB5310" w:rsidRPr="00333980" w:rsidTr="002C4EAF">
        <w:trPr>
          <w:jc w:val="center"/>
        </w:trPr>
        <w:tc>
          <w:tcPr>
            <w:tcW w:w="1771" w:type="dxa"/>
            <w:shd w:val="clear" w:color="auto" w:fill="D9D9D9"/>
            <w:vAlign w:val="center"/>
          </w:tcPr>
          <w:p w:rsidR="00BB5310" w:rsidRPr="00333980" w:rsidRDefault="00BB5310" w:rsidP="00333980">
            <w:pPr>
              <w:pStyle w:val="ListParagraph"/>
              <w:ind w:left="0"/>
              <w:jc w:val="right"/>
              <w:rPr>
                <w:rFonts w:asciiTheme="minorHAnsi" w:hAnsiTheme="minorHAnsi" w:cstheme="minorHAnsi"/>
                <w:b/>
                <w:noProof/>
              </w:rPr>
            </w:pPr>
            <w:r w:rsidRPr="00333980">
              <w:rPr>
                <w:rFonts w:asciiTheme="minorHAnsi" w:hAnsiTheme="minorHAnsi" w:cstheme="minorHAnsi"/>
                <w:b/>
                <w:noProof/>
              </w:rPr>
              <w:t>No. of Males (</w:t>
            </w:r>
            <w:r w:rsidR="0099312D">
              <w:rPr>
                <w:rFonts w:asciiTheme="minorHAnsi" w:hAnsiTheme="minorHAnsi" w:cstheme="minorHAnsi"/>
                <w:b/>
                <w:noProof/>
              </w:rPr>
              <w:t>18</w:t>
            </w:r>
            <w:r w:rsidRPr="00333980">
              <w:rPr>
                <w:rFonts w:asciiTheme="minorHAnsi" w:hAnsiTheme="minorHAnsi" w:cstheme="minorHAnsi"/>
                <w:b/>
                <w:noProof/>
              </w:rPr>
              <w:t xml:space="preserve"> years and above)</w:t>
            </w:r>
          </w:p>
        </w:tc>
        <w:tc>
          <w:tcPr>
            <w:tcW w:w="1771" w:type="dxa"/>
            <w:shd w:val="clear" w:color="auto" w:fill="D9D9D9"/>
            <w:vAlign w:val="center"/>
          </w:tcPr>
          <w:p w:rsidR="00BB5310" w:rsidRPr="00333980" w:rsidRDefault="00BB5310" w:rsidP="00333980">
            <w:pPr>
              <w:pStyle w:val="ListParagraph"/>
              <w:ind w:left="0"/>
              <w:jc w:val="right"/>
              <w:rPr>
                <w:rFonts w:asciiTheme="minorHAnsi" w:hAnsiTheme="minorHAnsi" w:cstheme="minorHAnsi"/>
                <w:b/>
                <w:noProof/>
              </w:rPr>
            </w:pPr>
            <w:r w:rsidRPr="00333980">
              <w:rPr>
                <w:rFonts w:asciiTheme="minorHAnsi" w:hAnsiTheme="minorHAnsi" w:cstheme="minorHAnsi"/>
                <w:b/>
                <w:noProof/>
              </w:rPr>
              <w:t>No. of Females (</w:t>
            </w:r>
            <w:r w:rsidR="0099312D">
              <w:rPr>
                <w:rFonts w:asciiTheme="minorHAnsi" w:hAnsiTheme="minorHAnsi" w:cstheme="minorHAnsi"/>
                <w:b/>
                <w:noProof/>
              </w:rPr>
              <w:t>18</w:t>
            </w:r>
            <w:r w:rsidRPr="00333980">
              <w:rPr>
                <w:rFonts w:asciiTheme="minorHAnsi" w:hAnsiTheme="minorHAnsi" w:cstheme="minorHAnsi"/>
                <w:b/>
                <w:noProof/>
              </w:rPr>
              <w:t xml:space="preserve"> years and above)</w:t>
            </w:r>
          </w:p>
        </w:tc>
        <w:tc>
          <w:tcPr>
            <w:tcW w:w="1669" w:type="dxa"/>
            <w:shd w:val="clear" w:color="auto" w:fill="D9D9D9"/>
            <w:vAlign w:val="center"/>
          </w:tcPr>
          <w:p w:rsidR="00BB5310" w:rsidRPr="00333980" w:rsidRDefault="00BB5310" w:rsidP="00333980">
            <w:pPr>
              <w:pStyle w:val="ListParagraph"/>
              <w:ind w:left="0"/>
              <w:jc w:val="right"/>
              <w:rPr>
                <w:rFonts w:asciiTheme="minorHAnsi" w:hAnsiTheme="minorHAnsi" w:cstheme="minorHAnsi"/>
                <w:b/>
                <w:noProof/>
              </w:rPr>
            </w:pPr>
            <w:r w:rsidRPr="00333980">
              <w:rPr>
                <w:rFonts w:asciiTheme="minorHAnsi" w:hAnsiTheme="minorHAnsi" w:cstheme="minorHAnsi"/>
                <w:b/>
                <w:noProof/>
              </w:rPr>
              <w:t xml:space="preserve">No. of Males (less than </w:t>
            </w:r>
            <w:r w:rsidR="0099312D">
              <w:rPr>
                <w:rFonts w:asciiTheme="minorHAnsi" w:hAnsiTheme="minorHAnsi" w:cstheme="minorHAnsi"/>
                <w:b/>
                <w:noProof/>
              </w:rPr>
              <w:t>18</w:t>
            </w:r>
            <w:r w:rsidRPr="00333980">
              <w:rPr>
                <w:rFonts w:asciiTheme="minorHAnsi" w:hAnsiTheme="minorHAnsi" w:cstheme="minorHAnsi"/>
                <w:b/>
                <w:noProof/>
              </w:rPr>
              <w:t xml:space="preserve"> years of age)</w:t>
            </w:r>
          </w:p>
        </w:tc>
        <w:tc>
          <w:tcPr>
            <w:tcW w:w="1843" w:type="dxa"/>
            <w:shd w:val="clear" w:color="auto" w:fill="D9D9D9"/>
            <w:vAlign w:val="center"/>
          </w:tcPr>
          <w:p w:rsidR="00BB5310" w:rsidRPr="00333980" w:rsidRDefault="00BB5310" w:rsidP="00333980">
            <w:pPr>
              <w:pStyle w:val="ListParagraph"/>
              <w:ind w:left="0"/>
              <w:jc w:val="right"/>
              <w:rPr>
                <w:rFonts w:asciiTheme="minorHAnsi" w:hAnsiTheme="minorHAnsi" w:cstheme="minorHAnsi"/>
                <w:b/>
                <w:noProof/>
              </w:rPr>
            </w:pPr>
            <w:r w:rsidRPr="00333980">
              <w:rPr>
                <w:rFonts w:asciiTheme="minorHAnsi" w:hAnsiTheme="minorHAnsi" w:cstheme="minorHAnsi"/>
                <w:b/>
                <w:noProof/>
              </w:rPr>
              <w:t xml:space="preserve">No. of Females (less than </w:t>
            </w:r>
            <w:r w:rsidR="0099312D">
              <w:rPr>
                <w:rFonts w:asciiTheme="minorHAnsi" w:hAnsiTheme="minorHAnsi" w:cstheme="minorHAnsi"/>
                <w:b/>
                <w:noProof/>
              </w:rPr>
              <w:t xml:space="preserve">18 </w:t>
            </w:r>
            <w:r w:rsidRPr="00333980">
              <w:rPr>
                <w:rFonts w:asciiTheme="minorHAnsi" w:hAnsiTheme="minorHAnsi" w:cstheme="minorHAnsi"/>
                <w:b/>
                <w:noProof/>
              </w:rPr>
              <w:t xml:space="preserve"> years of age)</w:t>
            </w:r>
          </w:p>
        </w:tc>
        <w:tc>
          <w:tcPr>
            <w:tcW w:w="1772" w:type="dxa"/>
            <w:shd w:val="clear" w:color="auto" w:fill="D9D9D9"/>
            <w:vAlign w:val="center"/>
          </w:tcPr>
          <w:p w:rsidR="00BB5310" w:rsidRPr="00333980" w:rsidRDefault="00BB5310" w:rsidP="00333980">
            <w:pPr>
              <w:pStyle w:val="ListParagraph"/>
              <w:ind w:left="0"/>
              <w:jc w:val="right"/>
              <w:rPr>
                <w:rFonts w:asciiTheme="minorHAnsi" w:hAnsiTheme="minorHAnsi" w:cstheme="minorHAnsi"/>
                <w:b/>
                <w:noProof/>
              </w:rPr>
            </w:pPr>
            <w:r w:rsidRPr="00333980">
              <w:rPr>
                <w:rFonts w:asciiTheme="minorHAnsi" w:hAnsiTheme="minorHAnsi" w:cstheme="minorHAnsi"/>
                <w:b/>
                <w:noProof/>
              </w:rPr>
              <w:t>Total Population</w:t>
            </w:r>
          </w:p>
        </w:tc>
      </w:tr>
      <w:tr w:rsidR="00BB5310" w:rsidRPr="00333980" w:rsidTr="009D0F4E">
        <w:trPr>
          <w:jc w:val="center"/>
        </w:trPr>
        <w:tc>
          <w:tcPr>
            <w:tcW w:w="1771" w:type="dxa"/>
            <w:vAlign w:val="center"/>
          </w:tcPr>
          <w:p w:rsidR="00BB5310" w:rsidRDefault="00BB5310" w:rsidP="00333980">
            <w:pPr>
              <w:pStyle w:val="ListParagraph"/>
              <w:ind w:left="0"/>
              <w:jc w:val="center"/>
              <w:rPr>
                <w:rFonts w:asciiTheme="minorHAnsi" w:hAnsiTheme="minorHAnsi" w:cstheme="minorHAnsi"/>
                <w:noProof/>
              </w:rPr>
            </w:pPr>
          </w:p>
          <w:p w:rsidR="00626D31" w:rsidRPr="00333980" w:rsidRDefault="00626D31" w:rsidP="00333980">
            <w:pPr>
              <w:pStyle w:val="ListParagraph"/>
              <w:ind w:left="0"/>
              <w:jc w:val="center"/>
              <w:rPr>
                <w:rFonts w:asciiTheme="minorHAnsi" w:hAnsiTheme="minorHAnsi" w:cstheme="minorHAnsi"/>
                <w:noProof/>
              </w:rPr>
            </w:pPr>
          </w:p>
        </w:tc>
        <w:tc>
          <w:tcPr>
            <w:tcW w:w="1771" w:type="dxa"/>
            <w:vAlign w:val="center"/>
          </w:tcPr>
          <w:p w:rsidR="00BB5310" w:rsidRPr="00333980" w:rsidRDefault="00BB5310" w:rsidP="00333980">
            <w:pPr>
              <w:pStyle w:val="ListParagraph"/>
              <w:ind w:left="0"/>
              <w:jc w:val="center"/>
              <w:rPr>
                <w:rFonts w:asciiTheme="minorHAnsi" w:hAnsiTheme="minorHAnsi" w:cstheme="minorHAnsi"/>
                <w:noProof/>
              </w:rPr>
            </w:pPr>
          </w:p>
        </w:tc>
        <w:tc>
          <w:tcPr>
            <w:tcW w:w="1669" w:type="dxa"/>
            <w:vAlign w:val="center"/>
          </w:tcPr>
          <w:p w:rsidR="00BB5310" w:rsidRPr="00333980" w:rsidRDefault="00BB5310" w:rsidP="00333980">
            <w:pPr>
              <w:pStyle w:val="ListParagraph"/>
              <w:ind w:left="0"/>
              <w:jc w:val="center"/>
              <w:rPr>
                <w:rFonts w:asciiTheme="minorHAnsi" w:hAnsiTheme="minorHAnsi" w:cstheme="minorHAnsi"/>
                <w:noProof/>
              </w:rPr>
            </w:pPr>
          </w:p>
        </w:tc>
        <w:tc>
          <w:tcPr>
            <w:tcW w:w="1843" w:type="dxa"/>
            <w:vAlign w:val="center"/>
          </w:tcPr>
          <w:p w:rsidR="00BB5310" w:rsidRPr="00333980" w:rsidRDefault="00BB5310" w:rsidP="00333980">
            <w:pPr>
              <w:pStyle w:val="ListParagraph"/>
              <w:ind w:left="0"/>
              <w:jc w:val="center"/>
              <w:rPr>
                <w:rFonts w:asciiTheme="minorHAnsi" w:hAnsiTheme="minorHAnsi" w:cstheme="minorHAnsi"/>
                <w:noProof/>
              </w:rPr>
            </w:pPr>
          </w:p>
        </w:tc>
        <w:tc>
          <w:tcPr>
            <w:tcW w:w="1772" w:type="dxa"/>
            <w:vAlign w:val="center"/>
          </w:tcPr>
          <w:p w:rsidR="00BB5310" w:rsidRPr="00333980" w:rsidRDefault="00BB5310" w:rsidP="00333980">
            <w:pPr>
              <w:pStyle w:val="ListParagraph"/>
              <w:ind w:left="0"/>
              <w:jc w:val="center"/>
              <w:rPr>
                <w:rFonts w:asciiTheme="minorHAnsi" w:hAnsiTheme="minorHAnsi" w:cstheme="minorHAnsi"/>
                <w:noProof/>
              </w:rPr>
            </w:pPr>
          </w:p>
        </w:tc>
      </w:tr>
    </w:tbl>
    <w:p w:rsidR="00626D31" w:rsidRPr="00786A1C" w:rsidRDefault="00626D31" w:rsidP="00786A1C">
      <w:pPr>
        <w:spacing w:line="360" w:lineRule="auto"/>
        <w:rPr>
          <w:rFonts w:cstheme="minorHAnsi"/>
          <w:noProof/>
          <w:color w:val="0000FF"/>
        </w:rPr>
      </w:pPr>
    </w:p>
    <w:p w:rsidR="00BB5310" w:rsidRDefault="00046549" w:rsidP="00786A1C">
      <w:pPr>
        <w:rPr>
          <w:b/>
          <w:noProof/>
        </w:rPr>
      </w:pPr>
      <w:r>
        <w:rPr>
          <w:b/>
          <w:noProof/>
        </w:rPr>
        <w:lastRenderedPageBreak/>
        <w:t xml:space="preserve">24. </w:t>
      </w:r>
      <w:r w:rsidR="00BB5310" w:rsidRPr="00333980">
        <w:rPr>
          <w:b/>
          <w:noProof/>
        </w:rPr>
        <w:t xml:space="preserve">Educational Status </w:t>
      </w:r>
    </w:p>
    <w:p w:rsidR="001E3FC5" w:rsidRPr="00B241FE" w:rsidRDefault="001E3FC5" w:rsidP="004A0515">
      <w:pPr>
        <w:spacing w:before="120" w:after="120" w:line="360" w:lineRule="auto"/>
        <w:ind w:right="883"/>
        <w:contextualSpacing/>
        <w:jc w:val="center"/>
        <w:rPr>
          <w:rFonts w:cstheme="minorHAnsi"/>
          <w:b/>
          <w:noProof/>
        </w:rPr>
      </w:pPr>
      <w:r>
        <w:rPr>
          <w:rFonts w:cstheme="minorHAnsi"/>
          <w:b/>
          <w:noProof/>
        </w:rPr>
        <w:t>Table : 6</w:t>
      </w:r>
    </w:p>
    <w:p w:rsidR="001E3FC5" w:rsidRPr="004A0515" w:rsidRDefault="001E3FC5" w:rsidP="004A0515">
      <w:pPr>
        <w:spacing w:before="120" w:after="120" w:line="360" w:lineRule="auto"/>
        <w:contextualSpacing/>
        <w:rPr>
          <w:rFonts w:cstheme="minorHAnsi"/>
          <w:b/>
          <w:noProof/>
        </w:rPr>
      </w:pPr>
    </w:p>
    <w:tbl>
      <w:tblPr>
        <w:tblW w:w="83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02"/>
        <w:gridCol w:w="1566"/>
        <w:gridCol w:w="1449"/>
        <w:gridCol w:w="2184"/>
      </w:tblGrid>
      <w:tr w:rsidR="00BB5310" w:rsidRPr="00333980" w:rsidTr="009D0F4E">
        <w:trPr>
          <w:trHeight w:val="374"/>
          <w:jc w:val="center"/>
        </w:trPr>
        <w:tc>
          <w:tcPr>
            <w:tcW w:w="3102" w:type="dxa"/>
            <w:shd w:val="clear" w:color="auto" w:fill="D9D9D9"/>
            <w:vAlign w:val="center"/>
          </w:tcPr>
          <w:p w:rsidR="00BB5310" w:rsidRPr="00333980" w:rsidRDefault="00BB5310" w:rsidP="00333980">
            <w:pPr>
              <w:tabs>
                <w:tab w:val="left" w:pos="1590"/>
              </w:tabs>
              <w:spacing w:after="0" w:line="240" w:lineRule="auto"/>
              <w:jc w:val="center"/>
              <w:rPr>
                <w:rFonts w:cstheme="minorHAnsi"/>
                <w:b/>
                <w:noProof/>
                <w:lang w:val="en-GB"/>
              </w:rPr>
            </w:pPr>
            <w:r w:rsidRPr="00333980">
              <w:rPr>
                <w:rFonts w:cstheme="minorHAnsi"/>
                <w:b/>
                <w:noProof/>
                <w:lang w:val="en-GB"/>
              </w:rPr>
              <w:t>Category</w:t>
            </w:r>
          </w:p>
        </w:tc>
        <w:tc>
          <w:tcPr>
            <w:tcW w:w="1566" w:type="dxa"/>
            <w:shd w:val="clear" w:color="auto" w:fill="D9D9D9"/>
            <w:vAlign w:val="center"/>
          </w:tcPr>
          <w:p w:rsidR="00BB5310" w:rsidRPr="00333980" w:rsidRDefault="00BB5310" w:rsidP="00333980">
            <w:pPr>
              <w:tabs>
                <w:tab w:val="left" w:pos="1590"/>
              </w:tabs>
              <w:spacing w:after="0" w:line="240" w:lineRule="auto"/>
              <w:jc w:val="center"/>
              <w:rPr>
                <w:rFonts w:cstheme="minorHAnsi"/>
                <w:b/>
                <w:noProof/>
                <w:lang w:val="en-GB"/>
              </w:rPr>
            </w:pPr>
            <w:r w:rsidRPr="00333980">
              <w:rPr>
                <w:rFonts w:cstheme="minorHAnsi"/>
                <w:b/>
                <w:noProof/>
                <w:lang w:val="en-GB"/>
              </w:rPr>
              <w:t>Men (no)</w:t>
            </w:r>
          </w:p>
        </w:tc>
        <w:tc>
          <w:tcPr>
            <w:tcW w:w="1449" w:type="dxa"/>
            <w:shd w:val="clear" w:color="auto" w:fill="D9D9D9"/>
            <w:vAlign w:val="center"/>
          </w:tcPr>
          <w:p w:rsidR="00BB5310" w:rsidRPr="00333980" w:rsidRDefault="00BB5310" w:rsidP="00333980">
            <w:pPr>
              <w:tabs>
                <w:tab w:val="left" w:pos="1590"/>
              </w:tabs>
              <w:spacing w:after="0" w:line="240" w:lineRule="auto"/>
              <w:jc w:val="center"/>
              <w:rPr>
                <w:rFonts w:cstheme="minorHAnsi"/>
                <w:b/>
                <w:noProof/>
                <w:lang w:val="en-GB"/>
              </w:rPr>
            </w:pPr>
            <w:r w:rsidRPr="00333980">
              <w:rPr>
                <w:rFonts w:cstheme="minorHAnsi"/>
                <w:b/>
                <w:noProof/>
                <w:lang w:val="en-GB"/>
              </w:rPr>
              <w:t>Women (no)</w:t>
            </w:r>
          </w:p>
        </w:tc>
        <w:tc>
          <w:tcPr>
            <w:tcW w:w="2184" w:type="dxa"/>
            <w:shd w:val="clear" w:color="auto" w:fill="D9D9D9"/>
            <w:vAlign w:val="center"/>
          </w:tcPr>
          <w:p w:rsidR="00BB5310" w:rsidRPr="00333980" w:rsidRDefault="00BB5310" w:rsidP="00333980">
            <w:pPr>
              <w:tabs>
                <w:tab w:val="left" w:pos="1590"/>
              </w:tabs>
              <w:spacing w:after="0" w:line="240" w:lineRule="auto"/>
              <w:jc w:val="center"/>
              <w:rPr>
                <w:rFonts w:cstheme="minorHAnsi"/>
                <w:b/>
                <w:noProof/>
                <w:lang w:val="en-GB"/>
              </w:rPr>
            </w:pPr>
            <w:r w:rsidRPr="00333980">
              <w:rPr>
                <w:rFonts w:cstheme="minorHAnsi"/>
                <w:b/>
                <w:noProof/>
                <w:lang w:val="en-GB"/>
              </w:rPr>
              <w:t>Total (no)</w:t>
            </w:r>
          </w:p>
        </w:tc>
      </w:tr>
      <w:tr w:rsidR="00BB5310" w:rsidRPr="00333980" w:rsidTr="009D0F4E">
        <w:trPr>
          <w:trHeight w:val="374"/>
          <w:jc w:val="center"/>
        </w:trPr>
        <w:tc>
          <w:tcPr>
            <w:tcW w:w="3102" w:type="dxa"/>
            <w:vAlign w:val="center"/>
          </w:tcPr>
          <w:p w:rsidR="00BB5310" w:rsidRPr="00333980" w:rsidRDefault="00BB5310" w:rsidP="00333980">
            <w:pPr>
              <w:tabs>
                <w:tab w:val="left" w:pos="1590"/>
              </w:tabs>
              <w:spacing w:after="0" w:line="240" w:lineRule="auto"/>
              <w:rPr>
                <w:rFonts w:cstheme="minorHAnsi"/>
                <w:noProof/>
                <w:lang w:val="en-GB"/>
              </w:rPr>
            </w:pPr>
            <w:r w:rsidRPr="00333980">
              <w:rPr>
                <w:rFonts w:cstheme="minorHAnsi"/>
                <w:noProof/>
                <w:lang w:val="en-GB"/>
              </w:rPr>
              <w:t>Illiterate</w:t>
            </w:r>
          </w:p>
        </w:tc>
        <w:tc>
          <w:tcPr>
            <w:tcW w:w="1566" w:type="dxa"/>
            <w:vAlign w:val="center"/>
          </w:tcPr>
          <w:p w:rsidR="00BB5310" w:rsidRPr="00333980" w:rsidRDefault="00BB5310" w:rsidP="00333980">
            <w:pPr>
              <w:spacing w:after="0" w:line="240" w:lineRule="auto"/>
              <w:jc w:val="center"/>
              <w:rPr>
                <w:rFonts w:cstheme="minorHAnsi"/>
                <w:noProof/>
                <w:lang w:val="en-GB"/>
              </w:rPr>
            </w:pPr>
          </w:p>
        </w:tc>
        <w:tc>
          <w:tcPr>
            <w:tcW w:w="1449" w:type="dxa"/>
            <w:vAlign w:val="center"/>
          </w:tcPr>
          <w:p w:rsidR="00BB5310" w:rsidRPr="00333980" w:rsidRDefault="00BB5310" w:rsidP="00333980">
            <w:pPr>
              <w:spacing w:after="0" w:line="240" w:lineRule="auto"/>
              <w:jc w:val="center"/>
              <w:rPr>
                <w:rFonts w:cstheme="minorHAnsi"/>
                <w:noProof/>
                <w:lang w:val="en-GB"/>
              </w:rPr>
            </w:pPr>
          </w:p>
        </w:tc>
        <w:tc>
          <w:tcPr>
            <w:tcW w:w="2184" w:type="dxa"/>
            <w:vAlign w:val="center"/>
          </w:tcPr>
          <w:p w:rsidR="00BB5310" w:rsidRPr="00333980" w:rsidRDefault="00BB5310" w:rsidP="00333980">
            <w:pPr>
              <w:spacing w:after="0" w:line="240" w:lineRule="auto"/>
              <w:jc w:val="center"/>
              <w:rPr>
                <w:rFonts w:cstheme="minorHAnsi"/>
                <w:noProof/>
                <w:lang w:val="en-GB"/>
              </w:rPr>
            </w:pPr>
          </w:p>
        </w:tc>
      </w:tr>
      <w:tr w:rsidR="00BB5310" w:rsidRPr="00333980" w:rsidTr="009D0F4E">
        <w:trPr>
          <w:trHeight w:val="374"/>
          <w:jc w:val="center"/>
        </w:trPr>
        <w:tc>
          <w:tcPr>
            <w:tcW w:w="3102" w:type="dxa"/>
            <w:vAlign w:val="center"/>
          </w:tcPr>
          <w:p w:rsidR="00BB5310" w:rsidRPr="00333980" w:rsidRDefault="00BB5310" w:rsidP="00333980">
            <w:pPr>
              <w:tabs>
                <w:tab w:val="left" w:pos="1590"/>
              </w:tabs>
              <w:spacing w:after="0" w:line="240" w:lineRule="auto"/>
              <w:rPr>
                <w:rFonts w:cstheme="minorHAnsi"/>
                <w:noProof/>
                <w:lang w:val="en-GB"/>
              </w:rPr>
            </w:pPr>
            <w:r w:rsidRPr="00333980">
              <w:rPr>
                <w:rFonts w:cstheme="minorHAnsi"/>
                <w:noProof/>
                <w:lang w:val="en-GB"/>
              </w:rPr>
              <w:t>Primary education</w:t>
            </w:r>
          </w:p>
        </w:tc>
        <w:tc>
          <w:tcPr>
            <w:tcW w:w="1566" w:type="dxa"/>
            <w:vAlign w:val="center"/>
          </w:tcPr>
          <w:p w:rsidR="00BB5310" w:rsidRPr="00333980" w:rsidRDefault="00BB5310" w:rsidP="00333980">
            <w:pPr>
              <w:spacing w:after="0" w:line="240" w:lineRule="auto"/>
              <w:jc w:val="center"/>
              <w:rPr>
                <w:rFonts w:cstheme="minorHAnsi"/>
                <w:noProof/>
                <w:lang w:val="en-GB"/>
              </w:rPr>
            </w:pPr>
          </w:p>
        </w:tc>
        <w:tc>
          <w:tcPr>
            <w:tcW w:w="1449" w:type="dxa"/>
            <w:vAlign w:val="center"/>
          </w:tcPr>
          <w:p w:rsidR="00BB5310" w:rsidRPr="00333980" w:rsidRDefault="00BB5310" w:rsidP="00333980">
            <w:pPr>
              <w:spacing w:after="0" w:line="240" w:lineRule="auto"/>
              <w:jc w:val="center"/>
              <w:rPr>
                <w:rFonts w:cstheme="minorHAnsi"/>
                <w:noProof/>
                <w:lang w:val="en-GB"/>
              </w:rPr>
            </w:pPr>
          </w:p>
        </w:tc>
        <w:tc>
          <w:tcPr>
            <w:tcW w:w="2184" w:type="dxa"/>
            <w:vAlign w:val="center"/>
          </w:tcPr>
          <w:p w:rsidR="00BB5310" w:rsidRPr="00333980" w:rsidRDefault="00BB5310" w:rsidP="00333980">
            <w:pPr>
              <w:spacing w:after="0" w:line="240" w:lineRule="auto"/>
              <w:jc w:val="center"/>
              <w:rPr>
                <w:rFonts w:cstheme="minorHAnsi"/>
                <w:noProof/>
                <w:lang w:val="en-GB"/>
              </w:rPr>
            </w:pPr>
          </w:p>
        </w:tc>
      </w:tr>
      <w:tr w:rsidR="00BB5310" w:rsidRPr="00333980" w:rsidTr="009D0F4E">
        <w:trPr>
          <w:trHeight w:val="374"/>
          <w:jc w:val="center"/>
        </w:trPr>
        <w:tc>
          <w:tcPr>
            <w:tcW w:w="3102" w:type="dxa"/>
            <w:vAlign w:val="center"/>
          </w:tcPr>
          <w:p w:rsidR="00BB5310" w:rsidRPr="00333980" w:rsidRDefault="00BB5310" w:rsidP="00333980">
            <w:pPr>
              <w:tabs>
                <w:tab w:val="left" w:pos="1590"/>
              </w:tabs>
              <w:spacing w:after="0" w:line="240" w:lineRule="auto"/>
              <w:rPr>
                <w:rFonts w:cstheme="minorHAnsi"/>
                <w:noProof/>
                <w:lang w:val="en-GB"/>
              </w:rPr>
            </w:pPr>
            <w:r w:rsidRPr="00333980">
              <w:rPr>
                <w:rFonts w:cstheme="minorHAnsi"/>
                <w:noProof/>
                <w:lang w:val="en-GB"/>
              </w:rPr>
              <w:t>Middle education (10</w:t>
            </w:r>
            <w:r w:rsidRPr="00333980">
              <w:rPr>
                <w:rFonts w:cstheme="minorHAnsi"/>
                <w:noProof/>
                <w:vertAlign w:val="superscript"/>
                <w:lang w:val="en-GB"/>
              </w:rPr>
              <w:t>th</w:t>
            </w:r>
            <w:r w:rsidRPr="00333980">
              <w:rPr>
                <w:rFonts w:cstheme="minorHAnsi"/>
                <w:noProof/>
                <w:lang w:val="en-GB"/>
              </w:rPr>
              <w:t>)</w:t>
            </w:r>
          </w:p>
        </w:tc>
        <w:tc>
          <w:tcPr>
            <w:tcW w:w="1566" w:type="dxa"/>
            <w:vAlign w:val="center"/>
          </w:tcPr>
          <w:p w:rsidR="00BB5310" w:rsidRPr="00333980" w:rsidRDefault="00BB5310" w:rsidP="00333980">
            <w:pPr>
              <w:spacing w:after="0" w:line="240" w:lineRule="auto"/>
              <w:jc w:val="center"/>
              <w:rPr>
                <w:rFonts w:cstheme="minorHAnsi"/>
                <w:noProof/>
                <w:lang w:val="en-GB"/>
              </w:rPr>
            </w:pPr>
          </w:p>
        </w:tc>
        <w:tc>
          <w:tcPr>
            <w:tcW w:w="1449" w:type="dxa"/>
            <w:vAlign w:val="center"/>
          </w:tcPr>
          <w:p w:rsidR="00BB5310" w:rsidRPr="00333980" w:rsidRDefault="00BB5310" w:rsidP="00333980">
            <w:pPr>
              <w:spacing w:after="0" w:line="240" w:lineRule="auto"/>
              <w:jc w:val="center"/>
              <w:rPr>
                <w:rFonts w:cstheme="minorHAnsi"/>
                <w:noProof/>
                <w:lang w:val="en-GB"/>
              </w:rPr>
            </w:pPr>
          </w:p>
        </w:tc>
        <w:tc>
          <w:tcPr>
            <w:tcW w:w="2184" w:type="dxa"/>
            <w:vAlign w:val="center"/>
          </w:tcPr>
          <w:p w:rsidR="00BB5310" w:rsidRPr="00333980" w:rsidRDefault="00BB5310" w:rsidP="00333980">
            <w:pPr>
              <w:spacing w:after="0" w:line="240" w:lineRule="auto"/>
              <w:jc w:val="center"/>
              <w:rPr>
                <w:rFonts w:cstheme="minorHAnsi"/>
                <w:noProof/>
                <w:lang w:val="en-GB"/>
              </w:rPr>
            </w:pPr>
          </w:p>
        </w:tc>
      </w:tr>
      <w:tr w:rsidR="00BB5310" w:rsidRPr="00333980" w:rsidTr="009D0F4E">
        <w:trPr>
          <w:trHeight w:val="374"/>
          <w:jc w:val="center"/>
        </w:trPr>
        <w:tc>
          <w:tcPr>
            <w:tcW w:w="3102" w:type="dxa"/>
            <w:vAlign w:val="center"/>
          </w:tcPr>
          <w:p w:rsidR="00BB5310" w:rsidRPr="00333980" w:rsidRDefault="00BB5310" w:rsidP="00333980">
            <w:pPr>
              <w:tabs>
                <w:tab w:val="left" w:pos="1590"/>
              </w:tabs>
              <w:spacing w:after="0" w:line="240" w:lineRule="auto"/>
              <w:rPr>
                <w:rFonts w:cstheme="minorHAnsi"/>
                <w:noProof/>
                <w:lang w:val="en-GB"/>
              </w:rPr>
            </w:pPr>
            <w:r w:rsidRPr="00333980">
              <w:rPr>
                <w:rFonts w:cstheme="minorHAnsi"/>
                <w:noProof/>
                <w:lang w:val="en-GB"/>
              </w:rPr>
              <w:t>Higher Secondary (12</w:t>
            </w:r>
            <w:r w:rsidRPr="00333980">
              <w:rPr>
                <w:rFonts w:cstheme="minorHAnsi"/>
                <w:noProof/>
                <w:vertAlign w:val="superscript"/>
                <w:lang w:val="en-GB"/>
              </w:rPr>
              <w:t>th</w:t>
            </w:r>
            <w:r w:rsidRPr="00333980">
              <w:rPr>
                <w:rFonts w:cstheme="minorHAnsi"/>
                <w:noProof/>
                <w:lang w:val="en-GB"/>
              </w:rPr>
              <w:t>)</w:t>
            </w:r>
          </w:p>
        </w:tc>
        <w:tc>
          <w:tcPr>
            <w:tcW w:w="1566" w:type="dxa"/>
            <w:vAlign w:val="center"/>
          </w:tcPr>
          <w:p w:rsidR="00BB5310" w:rsidRPr="00333980" w:rsidRDefault="00BB5310" w:rsidP="00333980">
            <w:pPr>
              <w:spacing w:after="0" w:line="240" w:lineRule="auto"/>
              <w:jc w:val="center"/>
              <w:rPr>
                <w:rFonts w:cstheme="minorHAnsi"/>
                <w:noProof/>
                <w:lang w:val="en-GB"/>
              </w:rPr>
            </w:pPr>
          </w:p>
        </w:tc>
        <w:tc>
          <w:tcPr>
            <w:tcW w:w="1449" w:type="dxa"/>
            <w:vAlign w:val="center"/>
          </w:tcPr>
          <w:p w:rsidR="00BB5310" w:rsidRPr="00333980" w:rsidRDefault="00BB5310" w:rsidP="00333980">
            <w:pPr>
              <w:spacing w:after="0" w:line="240" w:lineRule="auto"/>
              <w:jc w:val="center"/>
              <w:rPr>
                <w:rFonts w:cstheme="minorHAnsi"/>
                <w:noProof/>
                <w:lang w:val="en-GB"/>
              </w:rPr>
            </w:pPr>
          </w:p>
        </w:tc>
        <w:tc>
          <w:tcPr>
            <w:tcW w:w="2184" w:type="dxa"/>
            <w:vAlign w:val="center"/>
          </w:tcPr>
          <w:p w:rsidR="00BB5310" w:rsidRPr="00333980" w:rsidRDefault="00BB5310" w:rsidP="00333980">
            <w:pPr>
              <w:spacing w:after="0" w:line="240" w:lineRule="auto"/>
              <w:jc w:val="center"/>
              <w:rPr>
                <w:rFonts w:cstheme="minorHAnsi"/>
                <w:noProof/>
                <w:lang w:val="en-GB"/>
              </w:rPr>
            </w:pPr>
          </w:p>
        </w:tc>
      </w:tr>
      <w:tr w:rsidR="00BB5310" w:rsidRPr="00333980" w:rsidTr="009D0F4E">
        <w:trPr>
          <w:trHeight w:val="374"/>
          <w:jc w:val="center"/>
        </w:trPr>
        <w:tc>
          <w:tcPr>
            <w:tcW w:w="3102" w:type="dxa"/>
            <w:vAlign w:val="center"/>
          </w:tcPr>
          <w:p w:rsidR="00BB5310" w:rsidRPr="00333980" w:rsidRDefault="00BB5310" w:rsidP="00333980">
            <w:pPr>
              <w:tabs>
                <w:tab w:val="left" w:pos="1590"/>
              </w:tabs>
              <w:spacing w:after="0" w:line="240" w:lineRule="auto"/>
              <w:rPr>
                <w:rFonts w:cstheme="minorHAnsi"/>
                <w:noProof/>
                <w:lang w:val="en-GB"/>
              </w:rPr>
            </w:pPr>
            <w:r w:rsidRPr="00333980">
              <w:rPr>
                <w:rFonts w:cstheme="minorHAnsi"/>
                <w:noProof/>
                <w:lang w:val="en-GB"/>
              </w:rPr>
              <w:t>Graduates</w:t>
            </w:r>
          </w:p>
        </w:tc>
        <w:tc>
          <w:tcPr>
            <w:tcW w:w="1566" w:type="dxa"/>
            <w:vAlign w:val="center"/>
          </w:tcPr>
          <w:p w:rsidR="00BB5310" w:rsidRPr="00333980" w:rsidRDefault="00BB5310" w:rsidP="00333980">
            <w:pPr>
              <w:spacing w:after="0" w:line="240" w:lineRule="auto"/>
              <w:jc w:val="center"/>
              <w:rPr>
                <w:rFonts w:cstheme="minorHAnsi"/>
                <w:noProof/>
                <w:lang w:val="en-GB"/>
              </w:rPr>
            </w:pPr>
          </w:p>
        </w:tc>
        <w:tc>
          <w:tcPr>
            <w:tcW w:w="1449" w:type="dxa"/>
            <w:vAlign w:val="center"/>
          </w:tcPr>
          <w:p w:rsidR="00BB5310" w:rsidRPr="00333980" w:rsidRDefault="00BB5310" w:rsidP="00333980">
            <w:pPr>
              <w:spacing w:after="0" w:line="240" w:lineRule="auto"/>
              <w:jc w:val="center"/>
              <w:rPr>
                <w:rFonts w:cstheme="minorHAnsi"/>
                <w:noProof/>
                <w:lang w:val="en-GB"/>
              </w:rPr>
            </w:pPr>
          </w:p>
        </w:tc>
        <w:tc>
          <w:tcPr>
            <w:tcW w:w="2184" w:type="dxa"/>
            <w:vAlign w:val="center"/>
          </w:tcPr>
          <w:p w:rsidR="00BB5310" w:rsidRPr="00333980" w:rsidRDefault="00BB5310" w:rsidP="00333980">
            <w:pPr>
              <w:spacing w:after="0" w:line="240" w:lineRule="auto"/>
              <w:jc w:val="center"/>
              <w:rPr>
                <w:rFonts w:cstheme="minorHAnsi"/>
                <w:noProof/>
                <w:lang w:val="en-GB"/>
              </w:rPr>
            </w:pPr>
          </w:p>
        </w:tc>
      </w:tr>
      <w:tr w:rsidR="00BB5310" w:rsidRPr="00333980" w:rsidTr="009D0F4E">
        <w:trPr>
          <w:trHeight w:val="374"/>
          <w:jc w:val="center"/>
        </w:trPr>
        <w:tc>
          <w:tcPr>
            <w:tcW w:w="3102" w:type="dxa"/>
            <w:vAlign w:val="center"/>
          </w:tcPr>
          <w:p w:rsidR="00BB5310" w:rsidRPr="00333980" w:rsidRDefault="00BB5310" w:rsidP="00333980">
            <w:pPr>
              <w:tabs>
                <w:tab w:val="left" w:pos="1590"/>
              </w:tabs>
              <w:spacing w:after="0" w:line="240" w:lineRule="auto"/>
              <w:rPr>
                <w:rFonts w:cstheme="minorHAnsi"/>
                <w:noProof/>
                <w:lang w:val="en-GB"/>
              </w:rPr>
            </w:pPr>
            <w:r w:rsidRPr="00333980">
              <w:rPr>
                <w:rFonts w:cstheme="minorHAnsi"/>
                <w:noProof/>
                <w:lang w:val="en-GB"/>
              </w:rPr>
              <w:t>Postgraduates</w:t>
            </w:r>
          </w:p>
        </w:tc>
        <w:tc>
          <w:tcPr>
            <w:tcW w:w="1566" w:type="dxa"/>
            <w:vAlign w:val="center"/>
          </w:tcPr>
          <w:p w:rsidR="00BB5310" w:rsidRPr="00333980" w:rsidRDefault="00BB5310" w:rsidP="00333980">
            <w:pPr>
              <w:spacing w:after="0" w:line="240" w:lineRule="auto"/>
              <w:jc w:val="center"/>
              <w:rPr>
                <w:rFonts w:cstheme="minorHAnsi"/>
                <w:noProof/>
                <w:lang w:val="en-GB"/>
              </w:rPr>
            </w:pPr>
          </w:p>
        </w:tc>
        <w:tc>
          <w:tcPr>
            <w:tcW w:w="1449" w:type="dxa"/>
            <w:vAlign w:val="center"/>
          </w:tcPr>
          <w:p w:rsidR="00BB5310" w:rsidRPr="00333980" w:rsidRDefault="00BB5310" w:rsidP="00333980">
            <w:pPr>
              <w:spacing w:after="0" w:line="240" w:lineRule="auto"/>
              <w:jc w:val="center"/>
              <w:rPr>
                <w:rFonts w:cstheme="minorHAnsi"/>
                <w:noProof/>
                <w:lang w:val="en-GB"/>
              </w:rPr>
            </w:pPr>
          </w:p>
        </w:tc>
        <w:tc>
          <w:tcPr>
            <w:tcW w:w="2184" w:type="dxa"/>
            <w:vAlign w:val="center"/>
          </w:tcPr>
          <w:p w:rsidR="00BB5310" w:rsidRPr="00333980" w:rsidRDefault="00BB5310" w:rsidP="00333980">
            <w:pPr>
              <w:spacing w:after="0" w:line="240" w:lineRule="auto"/>
              <w:jc w:val="center"/>
              <w:rPr>
                <w:rFonts w:cstheme="minorHAnsi"/>
                <w:noProof/>
                <w:lang w:val="en-GB"/>
              </w:rPr>
            </w:pPr>
          </w:p>
        </w:tc>
      </w:tr>
      <w:tr w:rsidR="00BB5310" w:rsidRPr="00333980" w:rsidTr="009D0F4E">
        <w:trPr>
          <w:trHeight w:val="374"/>
          <w:jc w:val="center"/>
        </w:trPr>
        <w:tc>
          <w:tcPr>
            <w:tcW w:w="3102" w:type="dxa"/>
            <w:vAlign w:val="center"/>
          </w:tcPr>
          <w:p w:rsidR="00BB5310" w:rsidRPr="00333980" w:rsidRDefault="00BB5310" w:rsidP="00333980">
            <w:pPr>
              <w:tabs>
                <w:tab w:val="left" w:pos="1590"/>
              </w:tabs>
              <w:spacing w:after="0" w:line="240" w:lineRule="auto"/>
              <w:rPr>
                <w:rFonts w:cstheme="minorHAnsi"/>
                <w:noProof/>
                <w:lang w:val="en-GB"/>
              </w:rPr>
            </w:pPr>
            <w:r w:rsidRPr="00333980">
              <w:rPr>
                <w:rFonts w:cstheme="minorHAnsi"/>
                <w:noProof/>
                <w:lang w:val="en-GB"/>
              </w:rPr>
              <w:t>Total literate (sum of above)</w:t>
            </w:r>
          </w:p>
        </w:tc>
        <w:tc>
          <w:tcPr>
            <w:tcW w:w="1566" w:type="dxa"/>
            <w:vAlign w:val="center"/>
          </w:tcPr>
          <w:p w:rsidR="00BB5310" w:rsidRPr="00333980" w:rsidRDefault="00BB5310" w:rsidP="00333980">
            <w:pPr>
              <w:spacing w:after="0" w:line="240" w:lineRule="auto"/>
              <w:jc w:val="center"/>
              <w:rPr>
                <w:rFonts w:cstheme="minorHAnsi"/>
                <w:noProof/>
                <w:lang w:val="en-GB"/>
              </w:rPr>
            </w:pPr>
          </w:p>
        </w:tc>
        <w:tc>
          <w:tcPr>
            <w:tcW w:w="1449" w:type="dxa"/>
            <w:vAlign w:val="center"/>
          </w:tcPr>
          <w:p w:rsidR="00BB5310" w:rsidRPr="00333980" w:rsidRDefault="00BB5310" w:rsidP="00333980">
            <w:pPr>
              <w:spacing w:after="0" w:line="240" w:lineRule="auto"/>
              <w:jc w:val="center"/>
              <w:rPr>
                <w:rFonts w:cstheme="minorHAnsi"/>
                <w:noProof/>
                <w:lang w:val="en-GB"/>
              </w:rPr>
            </w:pPr>
          </w:p>
        </w:tc>
        <w:tc>
          <w:tcPr>
            <w:tcW w:w="2184" w:type="dxa"/>
            <w:vAlign w:val="center"/>
          </w:tcPr>
          <w:p w:rsidR="00BB5310" w:rsidRPr="00333980" w:rsidRDefault="00BB5310" w:rsidP="00333980">
            <w:pPr>
              <w:spacing w:after="0" w:line="240" w:lineRule="auto"/>
              <w:jc w:val="center"/>
              <w:rPr>
                <w:rFonts w:cstheme="minorHAnsi"/>
                <w:noProof/>
                <w:lang w:val="en-GB"/>
              </w:rPr>
            </w:pPr>
          </w:p>
        </w:tc>
      </w:tr>
      <w:tr w:rsidR="00BB5310" w:rsidRPr="00333980" w:rsidTr="009D0F4E">
        <w:trPr>
          <w:trHeight w:val="374"/>
          <w:jc w:val="center"/>
        </w:trPr>
        <w:tc>
          <w:tcPr>
            <w:tcW w:w="3102" w:type="dxa"/>
            <w:vAlign w:val="center"/>
          </w:tcPr>
          <w:p w:rsidR="00BB5310" w:rsidRPr="00333980" w:rsidRDefault="00BB5310" w:rsidP="00333980">
            <w:pPr>
              <w:tabs>
                <w:tab w:val="left" w:pos="1590"/>
              </w:tabs>
              <w:spacing w:after="0" w:line="240" w:lineRule="auto"/>
              <w:rPr>
                <w:rFonts w:cstheme="minorHAnsi"/>
                <w:noProof/>
                <w:color w:val="000000"/>
                <w:lang w:val="en-GB"/>
              </w:rPr>
            </w:pPr>
            <w:r w:rsidRPr="00333980">
              <w:rPr>
                <w:rFonts w:cstheme="minorHAnsi"/>
                <w:noProof/>
                <w:color w:val="000000"/>
                <w:lang w:val="en-GB"/>
              </w:rPr>
              <w:t>Percent literacy</w:t>
            </w:r>
          </w:p>
        </w:tc>
        <w:tc>
          <w:tcPr>
            <w:tcW w:w="1566" w:type="dxa"/>
            <w:vAlign w:val="center"/>
          </w:tcPr>
          <w:p w:rsidR="00BB5310" w:rsidRPr="00333980" w:rsidRDefault="00BB5310" w:rsidP="00333980">
            <w:pPr>
              <w:spacing w:after="0" w:line="240" w:lineRule="auto"/>
              <w:jc w:val="center"/>
              <w:rPr>
                <w:rFonts w:cstheme="minorHAnsi"/>
                <w:noProof/>
                <w:lang w:val="en-GB"/>
              </w:rPr>
            </w:pPr>
          </w:p>
        </w:tc>
        <w:tc>
          <w:tcPr>
            <w:tcW w:w="1449" w:type="dxa"/>
            <w:vAlign w:val="center"/>
          </w:tcPr>
          <w:p w:rsidR="00BB5310" w:rsidRPr="00333980" w:rsidRDefault="00BB5310" w:rsidP="00333980">
            <w:pPr>
              <w:spacing w:after="0" w:line="240" w:lineRule="auto"/>
              <w:jc w:val="center"/>
              <w:rPr>
                <w:rFonts w:cstheme="minorHAnsi"/>
                <w:noProof/>
                <w:lang w:val="en-GB"/>
              </w:rPr>
            </w:pPr>
          </w:p>
        </w:tc>
        <w:tc>
          <w:tcPr>
            <w:tcW w:w="2184" w:type="dxa"/>
            <w:vAlign w:val="center"/>
          </w:tcPr>
          <w:p w:rsidR="00BB5310" w:rsidRPr="00333980" w:rsidRDefault="00BB5310" w:rsidP="00333980">
            <w:pPr>
              <w:spacing w:after="0" w:line="240" w:lineRule="auto"/>
              <w:jc w:val="center"/>
              <w:rPr>
                <w:rFonts w:cstheme="minorHAnsi"/>
                <w:noProof/>
                <w:lang w:val="en-GB"/>
              </w:rPr>
            </w:pPr>
          </w:p>
        </w:tc>
      </w:tr>
    </w:tbl>
    <w:p w:rsidR="00626D31" w:rsidRDefault="00626D31" w:rsidP="00626D31">
      <w:pPr>
        <w:spacing w:before="120" w:after="120" w:line="360" w:lineRule="auto"/>
        <w:contextualSpacing/>
        <w:rPr>
          <w:rFonts w:cstheme="minorHAnsi"/>
          <w:b/>
          <w:noProof/>
        </w:rPr>
      </w:pPr>
    </w:p>
    <w:p w:rsidR="00BB5310" w:rsidRPr="00786A1C" w:rsidRDefault="00046549" w:rsidP="00786A1C">
      <w:pPr>
        <w:spacing w:before="120" w:after="120" w:line="360" w:lineRule="auto"/>
        <w:contextualSpacing/>
        <w:rPr>
          <w:rFonts w:cstheme="minorHAnsi"/>
          <w:b/>
          <w:noProof/>
        </w:rPr>
      </w:pPr>
      <w:r w:rsidRPr="00786A1C">
        <w:rPr>
          <w:rFonts w:cstheme="minorHAnsi"/>
          <w:b/>
          <w:noProof/>
        </w:rPr>
        <w:t xml:space="preserve">25. </w:t>
      </w:r>
      <w:r w:rsidR="00BB5310" w:rsidRPr="00786A1C">
        <w:rPr>
          <w:rFonts w:cstheme="minorHAnsi"/>
          <w:b/>
          <w:noProof/>
        </w:rPr>
        <w:t>Enrolment percentage among children of school-going age (&gt;5 years old)</w:t>
      </w:r>
    </w:p>
    <w:p w:rsidR="001E3FC5" w:rsidRPr="00333980" w:rsidRDefault="001E3FC5" w:rsidP="004A0515">
      <w:pPr>
        <w:pStyle w:val="ListParagraph"/>
        <w:widowControl/>
        <w:autoSpaceDE/>
        <w:autoSpaceDN/>
        <w:spacing w:before="120" w:after="120" w:line="360" w:lineRule="auto"/>
        <w:ind w:left="1536" w:firstLine="0"/>
        <w:contextualSpacing/>
        <w:jc w:val="center"/>
        <w:rPr>
          <w:rFonts w:asciiTheme="minorHAnsi" w:hAnsiTheme="minorHAnsi" w:cstheme="minorHAnsi"/>
          <w:b/>
          <w:noProof/>
        </w:rPr>
      </w:pPr>
      <w:r>
        <w:rPr>
          <w:rFonts w:asciiTheme="minorHAnsi" w:hAnsiTheme="minorHAnsi" w:cstheme="minorHAnsi"/>
          <w:b/>
          <w:noProof/>
        </w:rPr>
        <w:t>Table:7</w:t>
      </w:r>
    </w:p>
    <w:tbl>
      <w:tblPr>
        <w:tblW w:w="85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68"/>
        <w:gridCol w:w="2009"/>
        <w:gridCol w:w="1988"/>
        <w:gridCol w:w="2013"/>
      </w:tblGrid>
      <w:tr w:rsidR="00BB5310" w:rsidRPr="00333980" w:rsidTr="009D0F4E">
        <w:trPr>
          <w:trHeight w:hRule="exact" w:val="374"/>
          <w:jc w:val="center"/>
        </w:trPr>
        <w:tc>
          <w:tcPr>
            <w:tcW w:w="2568" w:type="dxa"/>
            <w:shd w:val="clear" w:color="auto" w:fill="D9D9D9"/>
            <w:vAlign w:val="center"/>
          </w:tcPr>
          <w:p w:rsidR="00BB5310" w:rsidRPr="00333980" w:rsidRDefault="00BB5310" w:rsidP="00333980">
            <w:pPr>
              <w:tabs>
                <w:tab w:val="left" w:pos="1590"/>
              </w:tabs>
              <w:spacing w:after="0" w:line="240" w:lineRule="auto"/>
              <w:jc w:val="center"/>
              <w:rPr>
                <w:rFonts w:cstheme="minorHAnsi"/>
                <w:b/>
                <w:noProof/>
                <w:lang w:val="en-GB"/>
              </w:rPr>
            </w:pPr>
            <w:r w:rsidRPr="00333980">
              <w:rPr>
                <w:rFonts w:cstheme="minorHAnsi"/>
                <w:b/>
                <w:noProof/>
                <w:lang w:val="en-GB"/>
              </w:rPr>
              <w:t>Category</w:t>
            </w:r>
          </w:p>
        </w:tc>
        <w:tc>
          <w:tcPr>
            <w:tcW w:w="2009" w:type="dxa"/>
            <w:shd w:val="clear" w:color="auto" w:fill="D9D9D9"/>
            <w:vAlign w:val="center"/>
          </w:tcPr>
          <w:p w:rsidR="00BB5310" w:rsidRPr="00333980" w:rsidRDefault="00BB5310" w:rsidP="00333980">
            <w:pPr>
              <w:tabs>
                <w:tab w:val="left" w:pos="1590"/>
              </w:tabs>
              <w:spacing w:after="0" w:line="240" w:lineRule="auto"/>
              <w:jc w:val="center"/>
              <w:rPr>
                <w:rFonts w:cstheme="minorHAnsi"/>
                <w:b/>
                <w:noProof/>
                <w:lang w:val="en-GB"/>
              </w:rPr>
            </w:pPr>
            <w:r w:rsidRPr="00333980">
              <w:rPr>
                <w:rFonts w:cstheme="minorHAnsi"/>
                <w:b/>
                <w:noProof/>
                <w:lang w:val="en-GB"/>
              </w:rPr>
              <w:t>Boys (5-15 years)</w:t>
            </w:r>
          </w:p>
        </w:tc>
        <w:tc>
          <w:tcPr>
            <w:tcW w:w="1988" w:type="dxa"/>
            <w:shd w:val="clear" w:color="auto" w:fill="D9D9D9"/>
            <w:vAlign w:val="center"/>
          </w:tcPr>
          <w:p w:rsidR="00BB5310" w:rsidRPr="00333980" w:rsidRDefault="00BB5310" w:rsidP="00333980">
            <w:pPr>
              <w:tabs>
                <w:tab w:val="left" w:pos="1590"/>
              </w:tabs>
              <w:spacing w:after="0" w:line="240" w:lineRule="auto"/>
              <w:jc w:val="center"/>
              <w:rPr>
                <w:rFonts w:cstheme="minorHAnsi"/>
                <w:b/>
                <w:noProof/>
                <w:lang w:val="en-GB"/>
              </w:rPr>
            </w:pPr>
            <w:r w:rsidRPr="00333980">
              <w:rPr>
                <w:rFonts w:cstheme="minorHAnsi"/>
                <w:b/>
                <w:noProof/>
                <w:lang w:val="en-GB"/>
              </w:rPr>
              <w:t>Girls (5-15 years)</w:t>
            </w:r>
          </w:p>
        </w:tc>
        <w:tc>
          <w:tcPr>
            <w:tcW w:w="2013" w:type="dxa"/>
            <w:shd w:val="clear" w:color="auto" w:fill="D9D9D9"/>
            <w:vAlign w:val="center"/>
          </w:tcPr>
          <w:p w:rsidR="00BB5310" w:rsidRPr="00333980" w:rsidRDefault="00BB5310" w:rsidP="00333980">
            <w:pPr>
              <w:tabs>
                <w:tab w:val="left" w:pos="1590"/>
              </w:tabs>
              <w:spacing w:after="0" w:line="240" w:lineRule="auto"/>
              <w:jc w:val="center"/>
              <w:rPr>
                <w:rFonts w:cstheme="minorHAnsi"/>
                <w:b/>
                <w:noProof/>
                <w:lang w:val="en-GB"/>
              </w:rPr>
            </w:pPr>
            <w:r w:rsidRPr="00333980">
              <w:rPr>
                <w:rFonts w:cstheme="minorHAnsi"/>
                <w:b/>
                <w:noProof/>
                <w:lang w:val="en-GB"/>
              </w:rPr>
              <w:t>Total</w:t>
            </w:r>
          </w:p>
        </w:tc>
      </w:tr>
      <w:tr w:rsidR="00BB5310" w:rsidRPr="00333980" w:rsidTr="009D0F4E">
        <w:trPr>
          <w:trHeight w:val="374"/>
          <w:jc w:val="center"/>
        </w:trPr>
        <w:tc>
          <w:tcPr>
            <w:tcW w:w="2568" w:type="dxa"/>
            <w:vAlign w:val="center"/>
          </w:tcPr>
          <w:p w:rsidR="00BB5310" w:rsidRPr="00333980" w:rsidRDefault="00BB5310" w:rsidP="00333980">
            <w:pPr>
              <w:tabs>
                <w:tab w:val="left" w:pos="1590"/>
              </w:tabs>
              <w:spacing w:after="0" w:line="240" w:lineRule="auto"/>
              <w:jc w:val="center"/>
              <w:rPr>
                <w:rFonts w:cstheme="minorHAnsi"/>
                <w:noProof/>
                <w:lang w:val="en-GB"/>
              </w:rPr>
            </w:pPr>
            <w:r w:rsidRPr="00333980">
              <w:rPr>
                <w:rFonts w:cstheme="minorHAnsi"/>
                <w:noProof/>
                <w:lang w:val="en-GB"/>
              </w:rPr>
              <w:t>Total number in village</w:t>
            </w:r>
          </w:p>
        </w:tc>
        <w:tc>
          <w:tcPr>
            <w:tcW w:w="2009" w:type="dxa"/>
            <w:vAlign w:val="center"/>
          </w:tcPr>
          <w:p w:rsidR="00BB5310" w:rsidRPr="00333980" w:rsidRDefault="00BB5310" w:rsidP="00333980">
            <w:pPr>
              <w:spacing w:after="0" w:line="240" w:lineRule="auto"/>
              <w:jc w:val="center"/>
              <w:rPr>
                <w:rFonts w:cstheme="minorHAnsi"/>
                <w:noProof/>
                <w:lang w:val="en-GB"/>
              </w:rPr>
            </w:pPr>
          </w:p>
        </w:tc>
        <w:tc>
          <w:tcPr>
            <w:tcW w:w="1988" w:type="dxa"/>
            <w:vAlign w:val="center"/>
          </w:tcPr>
          <w:p w:rsidR="00BB5310" w:rsidRPr="00333980" w:rsidRDefault="00BB5310" w:rsidP="00333980">
            <w:pPr>
              <w:spacing w:after="0" w:line="240" w:lineRule="auto"/>
              <w:jc w:val="center"/>
              <w:rPr>
                <w:rFonts w:cstheme="minorHAnsi"/>
                <w:noProof/>
                <w:lang w:val="en-GB"/>
              </w:rPr>
            </w:pPr>
          </w:p>
        </w:tc>
        <w:tc>
          <w:tcPr>
            <w:tcW w:w="2013" w:type="dxa"/>
            <w:vAlign w:val="center"/>
          </w:tcPr>
          <w:p w:rsidR="00BB5310" w:rsidRPr="00333980" w:rsidRDefault="00BB5310" w:rsidP="00333980">
            <w:pPr>
              <w:spacing w:after="0" w:line="240" w:lineRule="auto"/>
              <w:jc w:val="center"/>
              <w:rPr>
                <w:rFonts w:cstheme="minorHAnsi"/>
                <w:noProof/>
                <w:lang w:val="en-GB"/>
              </w:rPr>
            </w:pPr>
          </w:p>
        </w:tc>
      </w:tr>
      <w:tr w:rsidR="00BB5310" w:rsidRPr="00333980" w:rsidTr="009D0F4E">
        <w:trPr>
          <w:trHeight w:val="374"/>
          <w:jc w:val="center"/>
        </w:trPr>
        <w:tc>
          <w:tcPr>
            <w:tcW w:w="2568" w:type="dxa"/>
            <w:vAlign w:val="center"/>
          </w:tcPr>
          <w:p w:rsidR="00BB5310" w:rsidRPr="00333980" w:rsidRDefault="00BB5310" w:rsidP="00333980">
            <w:pPr>
              <w:tabs>
                <w:tab w:val="left" w:pos="1590"/>
              </w:tabs>
              <w:spacing w:after="0" w:line="240" w:lineRule="auto"/>
              <w:jc w:val="center"/>
              <w:rPr>
                <w:rFonts w:cstheme="minorHAnsi"/>
                <w:noProof/>
                <w:lang w:val="en-GB"/>
              </w:rPr>
            </w:pPr>
            <w:r w:rsidRPr="00333980">
              <w:rPr>
                <w:rFonts w:cstheme="minorHAnsi"/>
                <w:noProof/>
                <w:lang w:val="en-GB"/>
              </w:rPr>
              <w:t>Enrolled in school</w:t>
            </w:r>
          </w:p>
        </w:tc>
        <w:tc>
          <w:tcPr>
            <w:tcW w:w="2009" w:type="dxa"/>
            <w:vAlign w:val="center"/>
          </w:tcPr>
          <w:p w:rsidR="00BB5310" w:rsidRPr="00333980" w:rsidRDefault="00BB5310" w:rsidP="00333980">
            <w:pPr>
              <w:spacing w:after="0" w:line="240" w:lineRule="auto"/>
              <w:jc w:val="center"/>
              <w:rPr>
                <w:rFonts w:cstheme="minorHAnsi"/>
                <w:noProof/>
                <w:lang w:val="en-GB"/>
              </w:rPr>
            </w:pPr>
          </w:p>
        </w:tc>
        <w:tc>
          <w:tcPr>
            <w:tcW w:w="1988" w:type="dxa"/>
            <w:vAlign w:val="center"/>
          </w:tcPr>
          <w:p w:rsidR="00BB5310" w:rsidRPr="00333980" w:rsidRDefault="00BB5310" w:rsidP="00333980">
            <w:pPr>
              <w:spacing w:after="0" w:line="240" w:lineRule="auto"/>
              <w:jc w:val="center"/>
              <w:rPr>
                <w:rFonts w:cstheme="minorHAnsi"/>
                <w:noProof/>
                <w:lang w:val="en-GB"/>
              </w:rPr>
            </w:pPr>
          </w:p>
        </w:tc>
        <w:tc>
          <w:tcPr>
            <w:tcW w:w="2013" w:type="dxa"/>
            <w:vAlign w:val="center"/>
          </w:tcPr>
          <w:p w:rsidR="00BB5310" w:rsidRPr="00333980" w:rsidRDefault="00BB5310" w:rsidP="00333980">
            <w:pPr>
              <w:spacing w:after="0" w:line="240" w:lineRule="auto"/>
              <w:jc w:val="center"/>
              <w:rPr>
                <w:rFonts w:cstheme="minorHAnsi"/>
                <w:noProof/>
                <w:lang w:val="en-GB"/>
              </w:rPr>
            </w:pPr>
          </w:p>
        </w:tc>
      </w:tr>
      <w:tr w:rsidR="00BB5310" w:rsidRPr="00333980" w:rsidTr="009D0F4E">
        <w:trPr>
          <w:trHeight w:val="374"/>
          <w:jc w:val="center"/>
        </w:trPr>
        <w:tc>
          <w:tcPr>
            <w:tcW w:w="2568" w:type="dxa"/>
            <w:vAlign w:val="center"/>
          </w:tcPr>
          <w:p w:rsidR="00BB5310" w:rsidRPr="00333980" w:rsidRDefault="00BB5310" w:rsidP="00333980">
            <w:pPr>
              <w:tabs>
                <w:tab w:val="left" w:pos="1590"/>
              </w:tabs>
              <w:spacing w:after="0" w:line="240" w:lineRule="auto"/>
              <w:jc w:val="center"/>
              <w:rPr>
                <w:rFonts w:cstheme="minorHAnsi"/>
                <w:noProof/>
                <w:lang w:val="en-GB"/>
              </w:rPr>
            </w:pPr>
            <w:r w:rsidRPr="00333980">
              <w:rPr>
                <w:rFonts w:cstheme="minorHAnsi"/>
                <w:noProof/>
                <w:lang w:val="en-GB"/>
              </w:rPr>
              <w:t>Percent enrolment</w:t>
            </w:r>
          </w:p>
        </w:tc>
        <w:tc>
          <w:tcPr>
            <w:tcW w:w="2009" w:type="dxa"/>
            <w:vAlign w:val="center"/>
          </w:tcPr>
          <w:p w:rsidR="00BB5310" w:rsidRPr="00333980" w:rsidRDefault="00BB5310" w:rsidP="00333980">
            <w:pPr>
              <w:spacing w:after="0" w:line="240" w:lineRule="auto"/>
              <w:jc w:val="center"/>
              <w:rPr>
                <w:rFonts w:cstheme="minorHAnsi"/>
                <w:noProof/>
                <w:lang w:val="en-GB"/>
              </w:rPr>
            </w:pPr>
          </w:p>
        </w:tc>
        <w:tc>
          <w:tcPr>
            <w:tcW w:w="1988" w:type="dxa"/>
            <w:vAlign w:val="center"/>
          </w:tcPr>
          <w:p w:rsidR="00BB5310" w:rsidRPr="00333980" w:rsidRDefault="00BB5310" w:rsidP="00333980">
            <w:pPr>
              <w:spacing w:after="0" w:line="240" w:lineRule="auto"/>
              <w:jc w:val="center"/>
              <w:rPr>
                <w:rFonts w:cstheme="minorHAnsi"/>
                <w:noProof/>
                <w:lang w:val="en-GB"/>
              </w:rPr>
            </w:pPr>
          </w:p>
        </w:tc>
        <w:tc>
          <w:tcPr>
            <w:tcW w:w="2013" w:type="dxa"/>
            <w:vAlign w:val="center"/>
          </w:tcPr>
          <w:p w:rsidR="00BB5310" w:rsidRPr="00333980" w:rsidRDefault="00BB5310" w:rsidP="00333980">
            <w:pPr>
              <w:spacing w:after="0" w:line="240" w:lineRule="auto"/>
              <w:jc w:val="center"/>
              <w:rPr>
                <w:rFonts w:cstheme="minorHAnsi"/>
                <w:noProof/>
                <w:lang w:val="en-GB"/>
              </w:rPr>
            </w:pPr>
          </w:p>
        </w:tc>
      </w:tr>
    </w:tbl>
    <w:p w:rsidR="00626D31" w:rsidRDefault="00626D31" w:rsidP="00626D31">
      <w:pPr>
        <w:spacing w:before="120" w:after="120" w:line="360" w:lineRule="auto"/>
        <w:contextualSpacing/>
        <w:rPr>
          <w:rFonts w:cstheme="minorHAnsi"/>
          <w:b/>
          <w:noProof/>
        </w:rPr>
      </w:pPr>
    </w:p>
    <w:p w:rsidR="00626D31" w:rsidRDefault="00626D31" w:rsidP="00626D31">
      <w:pPr>
        <w:spacing w:before="120" w:after="120" w:line="360" w:lineRule="auto"/>
        <w:contextualSpacing/>
        <w:rPr>
          <w:rFonts w:cstheme="minorHAnsi"/>
          <w:b/>
          <w:noProof/>
        </w:rPr>
      </w:pPr>
    </w:p>
    <w:p w:rsidR="00626D31" w:rsidRDefault="00626D31" w:rsidP="00626D31">
      <w:pPr>
        <w:spacing w:before="120" w:after="120" w:line="360" w:lineRule="auto"/>
        <w:contextualSpacing/>
        <w:rPr>
          <w:rFonts w:cstheme="minorHAnsi"/>
          <w:b/>
          <w:noProof/>
        </w:rPr>
      </w:pPr>
    </w:p>
    <w:p w:rsidR="00626D31" w:rsidRDefault="00626D31" w:rsidP="00626D31">
      <w:pPr>
        <w:spacing w:before="120" w:after="120" w:line="360" w:lineRule="auto"/>
        <w:contextualSpacing/>
        <w:rPr>
          <w:rFonts w:cstheme="minorHAnsi"/>
          <w:b/>
          <w:noProof/>
        </w:rPr>
      </w:pPr>
    </w:p>
    <w:p w:rsidR="00BB5310" w:rsidRPr="00786A1C" w:rsidRDefault="00046549" w:rsidP="00786A1C">
      <w:pPr>
        <w:spacing w:before="120" w:after="120" w:line="360" w:lineRule="auto"/>
        <w:contextualSpacing/>
        <w:rPr>
          <w:rFonts w:cstheme="minorHAnsi"/>
          <w:b/>
          <w:noProof/>
        </w:rPr>
      </w:pPr>
      <w:r w:rsidRPr="00786A1C">
        <w:rPr>
          <w:rFonts w:cstheme="minorHAnsi"/>
          <w:b/>
          <w:noProof/>
        </w:rPr>
        <w:t xml:space="preserve">26. </w:t>
      </w:r>
      <w:r w:rsidR="00BB5310" w:rsidRPr="00786A1C">
        <w:rPr>
          <w:rFonts w:cstheme="minorHAnsi"/>
          <w:b/>
          <w:noProof/>
        </w:rPr>
        <w:t>Land holding details</w:t>
      </w:r>
    </w:p>
    <w:p w:rsidR="00BB5310" w:rsidRPr="00477D7C" w:rsidRDefault="001E3FC5" w:rsidP="004A0515">
      <w:pPr>
        <w:pStyle w:val="ListParagraph"/>
        <w:spacing w:line="360" w:lineRule="auto"/>
        <w:ind w:left="0"/>
        <w:jc w:val="center"/>
        <w:rPr>
          <w:rFonts w:asciiTheme="minorHAnsi" w:hAnsiTheme="minorHAnsi" w:cstheme="minorHAnsi"/>
          <w:i/>
          <w:noProof/>
        </w:rPr>
      </w:pPr>
      <w:r>
        <w:rPr>
          <w:rFonts w:asciiTheme="minorHAnsi" w:hAnsiTheme="minorHAnsi" w:cstheme="minorHAnsi"/>
          <w:i/>
          <w:noProof/>
        </w:rPr>
        <w:t xml:space="preserve">A. </w:t>
      </w:r>
      <w:r w:rsidR="00BB5310" w:rsidRPr="00477D7C">
        <w:rPr>
          <w:rFonts w:asciiTheme="minorHAnsi" w:hAnsiTheme="minorHAnsi" w:cstheme="minorHAnsi"/>
          <w:i/>
          <w:noProof/>
        </w:rPr>
        <w:t>Agriculture (No. of families)</w:t>
      </w:r>
      <w:r w:rsidRPr="004A0515">
        <w:rPr>
          <w:rFonts w:asciiTheme="minorHAnsi" w:hAnsiTheme="minorHAnsi" w:cstheme="minorHAnsi"/>
          <w:b/>
          <w:noProof/>
        </w:rPr>
        <w:t>Table :8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1"/>
        <w:gridCol w:w="1771"/>
        <w:gridCol w:w="1771"/>
        <w:gridCol w:w="1771"/>
        <w:gridCol w:w="1772"/>
      </w:tblGrid>
      <w:tr w:rsidR="00BB5310" w:rsidRPr="00477D7C" w:rsidTr="009D0F4E">
        <w:trPr>
          <w:trHeight w:val="374"/>
          <w:jc w:val="center"/>
        </w:trPr>
        <w:tc>
          <w:tcPr>
            <w:tcW w:w="1771" w:type="dxa"/>
            <w:shd w:val="clear" w:color="auto" w:fill="D9D9D9"/>
            <w:vAlign w:val="center"/>
          </w:tcPr>
          <w:p w:rsidR="00BB5310" w:rsidRPr="00477D7C" w:rsidRDefault="00BB5310" w:rsidP="00333980">
            <w:pPr>
              <w:pStyle w:val="ListParagraph"/>
              <w:ind w:left="0"/>
              <w:jc w:val="center"/>
              <w:rPr>
                <w:rFonts w:asciiTheme="minorHAnsi" w:hAnsiTheme="minorHAnsi" w:cstheme="minorHAnsi"/>
                <w:b/>
                <w:noProof/>
              </w:rPr>
            </w:pPr>
            <w:r w:rsidRPr="00477D7C">
              <w:rPr>
                <w:rFonts w:asciiTheme="minorHAnsi" w:hAnsiTheme="minorHAnsi" w:cstheme="minorHAnsi"/>
                <w:b/>
                <w:noProof/>
              </w:rPr>
              <w:t>Landless</w:t>
            </w:r>
          </w:p>
        </w:tc>
        <w:tc>
          <w:tcPr>
            <w:tcW w:w="1771" w:type="dxa"/>
            <w:shd w:val="clear" w:color="auto" w:fill="D9D9D9"/>
            <w:vAlign w:val="center"/>
          </w:tcPr>
          <w:p w:rsidR="00BB5310" w:rsidRPr="00477D7C" w:rsidRDefault="00BB5310" w:rsidP="00333980">
            <w:pPr>
              <w:pStyle w:val="ListParagraph"/>
              <w:ind w:left="0"/>
              <w:jc w:val="center"/>
              <w:rPr>
                <w:rFonts w:asciiTheme="minorHAnsi" w:hAnsiTheme="minorHAnsi" w:cstheme="minorHAnsi"/>
                <w:b/>
                <w:noProof/>
              </w:rPr>
            </w:pPr>
            <w:r w:rsidRPr="00477D7C">
              <w:rPr>
                <w:rFonts w:asciiTheme="minorHAnsi" w:hAnsiTheme="minorHAnsi" w:cstheme="minorHAnsi"/>
                <w:b/>
                <w:noProof/>
              </w:rPr>
              <w:t>0.1 – 3 Kani</w:t>
            </w:r>
          </w:p>
        </w:tc>
        <w:tc>
          <w:tcPr>
            <w:tcW w:w="1771" w:type="dxa"/>
            <w:shd w:val="clear" w:color="auto" w:fill="D9D9D9"/>
            <w:vAlign w:val="center"/>
          </w:tcPr>
          <w:p w:rsidR="00BB5310" w:rsidRPr="00477D7C" w:rsidRDefault="00BB5310" w:rsidP="00333980">
            <w:pPr>
              <w:pStyle w:val="ListParagraph"/>
              <w:ind w:left="0"/>
              <w:jc w:val="center"/>
              <w:rPr>
                <w:rFonts w:asciiTheme="minorHAnsi" w:hAnsiTheme="minorHAnsi" w:cstheme="minorHAnsi"/>
                <w:b/>
                <w:noProof/>
              </w:rPr>
            </w:pPr>
            <w:r w:rsidRPr="00477D7C">
              <w:rPr>
                <w:rFonts w:asciiTheme="minorHAnsi" w:hAnsiTheme="minorHAnsi" w:cstheme="minorHAnsi"/>
                <w:b/>
                <w:noProof/>
              </w:rPr>
              <w:t>3.1 – 6 Kani</w:t>
            </w:r>
          </w:p>
        </w:tc>
        <w:tc>
          <w:tcPr>
            <w:tcW w:w="1771" w:type="dxa"/>
            <w:shd w:val="clear" w:color="auto" w:fill="D9D9D9"/>
            <w:vAlign w:val="center"/>
          </w:tcPr>
          <w:p w:rsidR="00BB5310" w:rsidRPr="00477D7C" w:rsidRDefault="00BB5310" w:rsidP="00333980">
            <w:pPr>
              <w:pStyle w:val="ListParagraph"/>
              <w:ind w:left="0"/>
              <w:jc w:val="center"/>
              <w:rPr>
                <w:rFonts w:asciiTheme="minorHAnsi" w:hAnsiTheme="minorHAnsi" w:cstheme="minorHAnsi"/>
                <w:b/>
                <w:noProof/>
              </w:rPr>
            </w:pPr>
            <w:r w:rsidRPr="00477D7C">
              <w:rPr>
                <w:rFonts w:asciiTheme="minorHAnsi" w:hAnsiTheme="minorHAnsi" w:cstheme="minorHAnsi"/>
                <w:b/>
                <w:noProof/>
              </w:rPr>
              <w:t>6.1 – 10 Kani</w:t>
            </w:r>
          </w:p>
        </w:tc>
        <w:tc>
          <w:tcPr>
            <w:tcW w:w="1772" w:type="dxa"/>
            <w:shd w:val="clear" w:color="auto" w:fill="D9D9D9"/>
            <w:vAlign w:val="center"/>
          </w:tcPr>
          <w:p w:rsidR="00BB5310" w:rsidRPr="00477D7C" w:rsidRDefault="00BB5310" w:rsidP="00333980">
            <w:pPr>
              <w:pStyle w:val="ListParagraph"/>
              <w:ind w:left="0"/>
              <w:jc w:val="center"/>
              <w:rPr>
                <w:rFonts w:asciiTheme="minorHAnsi" w:hAnsiTheme="minorHAnsi" w:cstheme="minorHAnsi"/>
                <w:b/>
                <w:noProof/>
              </w:rPr>
            </w:pPr>
            <w:r w:rsidRPr="00477D7C">
              <w:rPr>
                <w:rFonts w:asciiTheme="minorHAnsi" w:hAnsiTheme="minorHAnsi" w:cstheme="minorHAnsi"/>
                <w:b/>
                <w:noProof/>
              </w:rPr>
              <w:t>&gt; 10 Kani</w:t>
            </w:r>
          </w:p>
        </w:tc>
      </w:tr>
      <w:tr w:rsidR="00BB5310" w:rsidRPr="00477D7C" w:rsidTr="009D0F4E">
        <w:trPr>
          <w:trHeight w:val="374"/>
          <w:jc w:val="center"/>
        </w:trPr>
        <w:tc>
          <w:tcPr>
            <w:tcW w:w="1771" w:type="dxa"/>
            <w:vAlign w:val="center"/>
          </w:tcPr>
          <w:p w:rsidR="00BB5310" w:rsidRPr="00477D7C" w:rsidRDefault="00BB5310" w:rsidP="009D0F4E">
            <w:pPr>
              <w:pStyle w:val="ListParagraph"/>
              <w:ind w:left="0"/>
              <w:jc w:val="center"/>
              <w:rPr>
                <w:rFonts w:asciiTheme="minorHAnsi" w:hAnsiTheme="minorHAnsi" w:cstheme="minorHAnsi"/>
                <w:noProof/>
              </w:rPr>
            </w:pPr>
          </w:p>
        </w:tc>
        <w:tc>
          <w:tcPr>
            <w:tcW w:w="1771" w:type="dxa"/>
            <w:vAlign w:val="center"/>
          </w:tcPr>
          <w:p w:rsidR="00BB5310" w:rsidRPr="00477D7C" w:rsidRDefault="00BB5310" w:rsidP="009D0F4E">
            <w:pPr>
              <w:pStyle w:val="ListParagraph"/>
              <w:ind w:left="0"/>
              <w:jc w:val="center"/>
              <w:rPr>
                <w:rFonts w:asciiTheme="minorHAnsi" w:hAnsiTheme="minorHAnsi" w:cstheme="minorHAnsi"/>
                <w:noProof/>
              </w:rPr>
            </w:pPr>
          </w:p>
        </w:tc>
        <w:tc>
          <w:tcPr>
            <w:tcW w:w="1771" w:type="dxa"/>
            <w:vAlign w:val="center"/>
          </w:tcPr>
          <w:p w:rsidR="00BB5310" w:rsidRPr="00477D7C" w:rsidRDefault="00BB5310" w:rsidP="009D0F4E">
            <w:pPr>
              <w:pStyle w:val="ListParagraph"/>
              <w:ind w:left="0"/>
              <w:jc w:val="center"/>
              <w:rPr>
                <w:rFonts w:asciiTheme="minorHAnsi" w:hAnsiTheme="minorHAnsi" w:cstheme="minorHAnsi"/>
                <w:noProof/>
              </w:rPr>
            </w:pPr>
          </w:p>
        </w:tc>
        <w:tc>
          <w:tcPr>
            <w:tcW w:w="1771" w:type="dxa"/>
            <w:vAlign w:val="center"/>
          </w:tcPr>
          <w:p w:rsidR="00BB5310" w:rsidRPr="00477D7C" w:rsidRDefault="00BB5310" w:rsidP="009D0F4E">
            <w:pPr>
              <w:pStyle w:val="ListParagraph"/>
              <w:ind w:left="0"/>
              <w:jc w:val="center"/>
              <w:rPr>
                <w:rFonts w:asciiTheme="minorHAnsi" w:hAnsiTheme="minorHAnsi" w:cstheme="minorHAnsi"/>
                <w:noProof/>
              </w:rPr>
            </w:pPr>
          </w:p>
        </w:tc>
        <w:tc>
          <w:tcPr>
            <w:tcW w:w="1772" w:type="dxa"/>
            <w:vAlign w:val="center"/>
          </w:tcPr>
          <w:p w:rsidR="00BB5310" w:rsidRDefault="00BB5310" w:rsidP="009D0F4E">
            <w:pPr>
              <w:pStyle w:val="ListParagraph"/>
              <w:ind w:left="0"/>
              <w:jc w:val="center"/>
              <w:rPr>
                <w:rFonts w:asciiTheme="minorHAnsi" w:hAnsiTheme="minorHAnsi" w:cstheme="minorHAnsi"/>
                <w:noProof/>
              </w:rPr>
            </w:pPr>
          </w:p>
          <w:p w:rsidR="00626D31" w:rsidRDefault="00626D31" w:rsidP="009D0F4E">
            <w:pPr>
              <w:pStyle w:val="ListParagraph"/>
              <w:ind w:left="0"/>
              <w:jc w:val="center"/>
              <w:rPr>
                <w:rFonts w:asciiTheme="minorHAnsi" w:hAnsiTheme="minorHAnsi" w:cstheme="minorHAnsi"/>
                <w:noProof/>
              </w:rPr>
            </w:pPr>
          </w:p>
          <w:p w:rsidR="00626D31" w:rsidRPr="00477D7C" w:rsidRDefault="00626D31" w:rsidP="009D0F4E">
            <w:pPr>
              <w:pStyle w:val="ListParagraph"/>
              <w:ind w:left="0"/>
              <w:jc w:val="center"/>
              <w:rPr>
                <w:rFonts w:asciiTheme="minorHAnsi" w:hAnsiTheme="minorHAnsi" w:cstheme="minorHAnsi"/>
                <w:noProof/>
              </w:rPr>
            </w:pPr>
          </w:p>
        </w:tc>
      </w:tr>
    </w:tbl>
    <w:p w:rsidR="00BB5310" w:rsidRPr="00477D7C" w:rsidRDefault="00BB5310" w:rsidP="00BB5310">
      <w:pPr>
        <w:pStyle w:val="ListParagraph"/>
        <w:spacing w:line="360" w:lineRule="auto"/>
        <w:ind w:left="0"/>
        <w:rPr>
          <w:rFonts w:asciiTheme="minorHAnsi" w:hAnsiTheme="minorHAnsi" w:cstheme="minorHAnsi"/>
        </w:rPr>
      </w:pPr>
    </w:p>
    <w:p w:rsidR="00BB5310" w:rsidRPr="00477D7C" w:rsidRDefault="001E3FC5" w:rsidP="004A0515">
      <w:pPr>
        <w:pStyle w:val="ListParagraph"/>
        <w:spacing w:line="360" w:lineRule="auto"/>
        <w:ind w:left="0"/>
        <w:jc w:val="center"/>
        <w:rPr>
          <w:rFonts w:asciiTheme="minorHAnsi" w:hAnsiTheme="minorHAnsi" w:cstheme="minorHAnsi"/>
          <w:i/>
          <w:color w:val="0000FF"/>
        </w:rPr>
      </w:pPr>
      <w:r>
        <w:rPr>
          <w:rFonts w:asciiTheme="minorHAnsi" w:hAnsiTheme="minorHAnsi" w:cstheme="minorHAnsi"/>
          <w:i/>
        </w:rPr>
        <w:t xml:space="preserve">B. </w:t>
      </w:r>
      <w:r w:rsidR="00BB5310" w:rsidRPr="00477D7C">
        <w:rPr>
          <w:rFonts w:asciiTheme="minorHAnsi" w:hAnsiTheme="minorHAnsi" w:cstheme="minorHAnsi"/>
          <w:i/>
        </w:rPr>
        <w:t>Tilla L</w:t>
      </w:r>
      <w:r w:rsidR="00BB5310" w:rsidRPr="00477D7C">
        <w:rPr>
          <w:rFonts w:asciiTheme="minorHAnsi" w:hAnsiTheme="minorHAnsi" w:cstheme="minorHAnsi"/>
          <w:i/>
          <w:color w:val="000000"/>
        </w:rPr>
        <w:t>and for Jhum (No. of families)</w:t>
      </w:r>
      <w:r w:rsidRPr="004A0515">
        <w:rPr>
          <w:rFonts w:asciiTheme="minorHAnsi" w:hAnsiTheme="minorHAnsi" w:cstheme="minorHAnsi"/>
          <w:b/>
          <w:noProof/>
        </w:rPr>
        <w:t>Table :9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1"/>
        <w:gridCol w:w="1771"/>
        <w:gridCol w:w="1771"/>
        <w:gridCol w:w="1771"/>
        <w:gridCol w:w="1772"/>
      </w:tblGrid>
      <w:tr w:rsidR="00BB5310" w:rsidRPr="00477D7C" w:rsidTr="009D0F4E">
        <w:trPr>
          <w:jc w:val="center"/>
        </w:trPr>
        <w:tc>
          <w:tcPr>
            <w:tcW w:w="1771" w:type="dxa"/>
            <w:shd w:val="clear" w:color="auto" w:fill="D9D9D9"/>
            <w:vAlign w:val="center"/>
          </w:tcPr>
          <w:p w:rsidR="00BB5310" w:rsidRPr="00477D7C" w:rsidRDefault="00BB5310" w:rsidP="009D0F4E">
            <w:pPr>
              <w:pStyle w:val="ListParagraph"/>
              <w:ind w:left="0"/>
              <w:jc w:val="center"/>
              <w:rPr>
                <w:rFonts w:asciiTheme="minorHAnsi" w:hAnsiTheme="minorHAnsi" w:cstheme="minorHAnsi"/>
                <w:b/>
                <w:noProof/>
              </w:rPr>
            </w:pPr>
            <w:r w:rsidRPr="00477D7C">
              <w:rPr>
                <w:rFonts w:asciiTheme="minorHAnsi" w:hAnsiTheme="minorHAnsi" w:cstheme="minorHAnsi"/>
                <w:b/>
                <w:noProof/>
              </w:rPr>
              <w:t>No Tilla Land</w:t>
            </w:r>
          </w:p>
        </w:tc>
        <w:tc>
          <w:tcPr>
            <w:tcW w:w="1771" w:type="dxa"/>
            <w:shd w:val="clear" w:color="auto" w:fill="D9D9D9"/>
            <w:vAlign w:val="center"/>
          </w:tcPr>
          <w:p w:rsidR="00BB5310" w:rsidRPr="00477D7C" w:rsidRDefault="00BB5310" w:rsidP="009D0F4E">
            <w:pPr>
              <w:pStyle w:val="ListParagraph"/>
              <w:ind w:left="0"/>
              <w:jc w:val="center"/>
              <w:rPr>
                <w:rFonts w:asciiTheme="minorHAnsi" w:hAnsiTheme="minorHAnsi" w:cstheme="minorHAnsi"/>
                <w:b/>
                <w:noProof/>
              </w:rPr>
            </w:pPr>
            <w:r w:rsidRPr="00477D7C">
              <w:rPr>
                <w:rFonts w:asciiTheme="minorHAnsi" w:hAnsiTheme="minorHAnsi" w:cstheme="minorHAnsi"/>
                <w:b/>
                <w:noProof/>
              </w:rPr>
              <w:t>0.1 – 3 Kani</w:t>
            </w:r>
          </w:p>
        </w:tc>
        <w:tc>
          <w:tcPr>
            <w:tcW w:w="1771" w:type="dxa"/>
            <w:shd w:val="clear" w:color="auto" w:fill="D9D9D9"/>
            <w:vAlign w:val="center"/>
          </w:tcPr>
          <w:p w:rsidR="00BB5310" w:rsidRPr="00477D7C" w:rsidRDefault="00BB5310" w:rsidP="009D0F4E">
            <w:pPr>
              <w:pStyle w:val="ListParagraph"/>
              <w:ind w:left="0"/>
              <w:jc w:val="center"/>
              <w:rPr>
                <w:rFonts w:asciiTheme="minorHAnsi" w:hAnsiTheme="minorHAnsi" w:cstheme="minorHAnsi"/>
                <w:b/>
                <w:noProof/>
              </w:rPr>
            </w:pPr>
            <w:r w:rsidRPr="00477D7C">
              <w:rPr>
                <w:rFonts w:asciiTheme="minorHAnsi" w:hAnsiTheme="minorHAnsi" w:cstheme="minorHAnsi"/>
                <w:b/>
                <w:noProof/>
              </w:rPr>
              <w:t>3.1 – 6 Kani</w:t>
            </w:r>
          </w:p>
        </w:tc>
        <w:tc>
          <w:tcPr>
            <w:tcW w:w="1771" w:type="dxa"/>
            <w:shd w:val="clear" w:color="auto" w:fill="D9D9D9"/>
            <w:vAlign w:val="center"/>
          </w:tcPr>
          <w:p w:rsidR="00BB5310" w:rsidRPr="00477D7C" w:rsidRDefault="00BB5310" w:rsidP="009D0F4E">
            <w:pPr>
              <w:pStyle w:val="ListParagraph"/>
              <w:ind w:left="0"/>
              <w:jc w:val="center"/>
              <w:rPr>
                <w:rFonts w:asciiTheme="minorHAnsi" w:hAnsiTheme="minorHAnsi" w:cstheme="minorHAnsi"/>
                <w:b/>
                <w:noProof/>
              </w:rPr>
            </w:pPr>
            <w:r w:rsidRPr="00477D7C">
              <w:rPr>
                <w:rFonts w:asciiTheme="minorHAnsi" w:hAnsiTheme="minorHAnsi" w:cstheme="minorHAnsi"/>
                <w:b/>
                <w:noProof/>
              </w:rPr>
              <w:t>6.1 – 10 Kani</w:t>
            </w:r>
          </w:p>
        </w:tc>
        <w:tc>
          <w:tcPr>
            <w:tcW w:w="1772" w:type="dxa"/>
            <w:shd w:val="clear" w:color="auto" w:fill="D9D9D9"/>
            <w:vAlign w:val="center"/>
          </w:tcPr>
          <w:p w:rsidR="00BB5310" w:rsidRPr="00477D7C" w:rsidRDefault="00BB5310" w:rsidP="009D0F4E">
            <w:pPr>
              <w:pStyle w:val="ListParagraph"/>
              <w:ind w:left="0"/>
              <w:jc w:val="center"/>
              <w:rPr>
                <w:rFonts w:asciiTheme="minorHAnsi" w:hAnsiTheme="minorHAnsi" w:cstheme="minorHAnsi"/>
                <w:b/>
                <w:noProof/>
              </w:rPr>
            </w:pPr>
            <w:r w:rsidRPr="00477D7C">
              <w:rPr>
                <w:rFonts w:asciiTheme="minorHAnsi" w:hAnsiTheme="minorHAnsi" w:cstheme="minorHAnsi"/>
                <w:b/>
                <w:noProof/>
              </w:rPr>
              <w:t>&gt; 10 Kani</w:t>
            </w:r>
          </w:p>
        </w:tc>
      </w:tr>
      <w:tr w:rsidR="00BB5310" w:rsidRPr="00477D7C" w:rsidTr="009D0F4E">
        <w:trPr>
          <w:jc w:val="center"/>
        </w:trPr>
        <w:tc>
          <w:tcPr>
            <w:tcW w:w="1771" w:type="dxa"/>
            <w:vAlign w:val="center"/>
          </w:tcPr>
          <w:p w:rsidR="00BB5310" w:rsidRPr="00477D7C" w:rsidRDefault="00BB5310" w:rsidP="009D0F4E">
            <w:pPr>
              <w:pStyle w:val="ListParagraph"/>
              <w:ind w:left="0"/>
              <w:jc w:val="center"/>
              <w:rPr>
                <w:rFonts w:asciiTheme="minorHAnsi" w:hAnsiTheme="minorHAnsi" w:cstheme="minorHAnsi"/>
                <w:noProof/>
              </w:rPr>
            </w:pPr>
          </w:p>
        </w:tc>
        <w:tc>
          <w:tcPr>
            <w:tcW w:w="1771" w:type="dxa"/>
            <w:vAlign w:val="center"/>
          </w:tcPr>
          <w:p w:rsidR="00BB5310" w:rsidRPr="00477D7C" w:rsidRDefault="00BB5310" w:rsidP="009D0F4E">
            <w:pPr>
              <w:pStyle w:val="ListParagraph"/>
              <w:ind w:left="0"/>
              <w:jc w:val="center"/>
              <w:rPr>
                <w:rFonts w:asciiTheme="minorHAnsi" w:hAnsiTheme="minorHAnsi" w:cstheme="minorHAnsi"/>
                <w:noProof/>
              </w:rPr>
            </w:pPr>
          </w:p>
        </w:tc>
        <w:tc>
          <w:tcPr>
            <w:tcW w:w="1771" w:type="dxa"/>
            <w:vAlign w:val="center"/>
          </w:tcPr>
          <w:p w:rsidR="00BB5310" w:rsidRPr="00477D7C" w:rsidRDefault="00BB5310" w:rsidP="009D0F4E">
            <w:pPr>
              <w:pStyle w:val="ListParagraph"/>
              <w:ind w:left="0"/>
              <w:jc w:val="center"/>
              <w:rPr>
                <w:rFonts w:asciiTheme="minorHAnsi" w:hAnsiTheme="minorHAnsi" w:cstheme="minorHAnsi"/>
                <w:noProof/>
              </w:rPr>
            </w:pPr>
          </w:p>
        </w:tc>
        <w:tc>
          <w:tcPr>
            <w:tcW w:w="1771" w:type="dxa"/>
            <w:vAlign w:val="center"/>
          </w:tcPr>
          <w:p w:rsidR="00BB5310" w:rsidRPr="00477D7C" w:rsidRDefault="00BB5310" w:rsidP="009D0F4E">
            <w:pPr>
              <w:pStyle w:val="ListParagraph"/>
              <w:ind w:left="0"/>
              <w:jc w:val="center"/>
              <w:rPr>
                <w:rFonts w:asciiTheme="minorHAnsi" w:hAnsiTheme="minorHAnsi" w:cstheme="minorHAnsi"/>
                <w:noProof/>
              </w:rPr>
            </w:pPr>
          </w:p>
        </w:tc>
        <w:tc>
          <w:tcPr>
            <w:tcW w:w="1772" w:type="dxa"/>
            <w:vAlign w:val="center"/>
          </w:tcPr>
          <w:p w:rsidR="00BB5310" w:rsidRDefault="00BB5310" w:rsidP="009D0F4E">
            <w:pPr>
              <w:pStyle w:val="ListParagraph"/>
              <w:ind w:left="0"/>
              <w:jc w:val="center"/>
              <w:rPr>
                <w:rFonts w:asciiTheme="minorHAnsi" w:hAnsiTheme="minorHAnsi" w:cstheme="minorHAnsi"/>
                <w:noProof/>
              </w:rPr>
            </w:pPr>
          </w:p>
          <w:p w:rsidR="00626D31" w:rsidRDefault="00626D31" w:rsidP="009D0F4E">
            <w:pPr>
              <w:pStyle w:val="ListParagraph"/>
              <w:ind w:left="0"/>
              <w:jc w:val="center"/>
              <w:rPr>
                <w:rFonts w:asciiTheme="minorHAnsi" w:hAnsiTheme="minorHAnsi" w:cstheme="minorHAnsi"/>
                <w:noProof/>
              </w:rPr>
            </w:pPr>
          </w:p>
          <w:p w:rsidR="00626D31" w:rsidRPr="00477D7C" w:rsidRDefault="00626D31" w:rsidP="009D0F4E">
            <w:pPr>
              <w:pStyle w:val="ListParagraph"/>
              <w:ind w:left="0"/>
              <w:jc w:val="center"/>
              <w:rPr>
                <w:rFonts w:asciiTheme="minorHAnsi" w:hAnsiTheme="minorHAnsi" w:cstheme="minorHAnsi"/>
                <w:noProof/>
              </w:rPr>
            </w:pPr>
          </w:p>
        </w:tc>
      </w:tr>
    </w:tbl>
    <w:p w:rsidR="00D95967" w:rsidRDefault="00D95967" w:rsidP="001461B6">
      <w:pPr>
        <w:spacing w:line="360" w:lineRule="auto"/>
        <w:rPr>
          <w:rFonts w:cstheme="minorHAnsi"/>
          <w:i/>
          <w:color w:val="000000"/>
        </w:rPr>
      </w:pPr>
    </w:p>
    <w:p w:rsidR="00BB5310" w:rsidRPr="00477D7C" w:rsidRDefault="00BB5310" w:rsidP="00BB5310">
      <w:pPr>
        <w:pStyle w:val="ListParagraph"/>
        <w:spacing w:line="360" w:lineRule="auto"/>
        <w:ind w:left="0"/>
        <w:rPr>
          <w:rFonts w:asciiTheme="minorHAnsi" w:hAnsiTheme="minorHAnsi" w:cstheme="minorHAnsi"/>
          <w:i/>
          <w:color w:val="000000"/>
        </w:rPr>
      </w:pPr>
    </w:p>
    <w:p w:rsidR="00BB5310" w:rsidRDefault="001E3FC5" w:rsidP="001E3FC5">
      <w:pPr>
        <w:pStyle w:val="ListParagraph"/>
        <w:widowControl/>
        <w:autoSpaceDE/>
        <w:autoSpaceDN/>
        <w:spacing w:before="120" w:after="120" w:line="360" w:lineRule="auto"/>
        <w:ind w:left="720" w:firstLine="0"/>
        <w:contextualSpacing/>
        <w:rPr>
          <w:rFonts w:asciiTheme="minorHAnsi" w:hAnsiTheme="minorHAnsi" w:cstheme="minorHAnsi"/>
          <w:b/>
          <w:noProof/>
        </w:rPr>
      </w:pPr>
      <w:r>
        <w:rPr>
          <w:rFonts w:asciiTheme="minorHAnsi" w:hAnsiTheme="minorHAnsi" w:cstheme="minorHAnsi"/>
          <w:b/>
          <w:noProof/>
        </w:rPr>
        <w:lastRenderedPageBreak/>
        <w:t xml:space="preserve">27 </w:t>
      </w:r>
      <w:r w:rsidR="00BB5310" w:rsidRPr="00477D7C">
        <w:rPr>
          <w:rFonts w:asciiTheme="minorHAnsi" w:hAnsiTheme="minorHAnsi" w:cstheme="minorHAnsi"/>
          <w:b/>
          <w:noProof/>
        </w:rPr>
        <w:t>Jhum Cultivation</w:t>
      </w:r>
    </w:p>
    <w:p w:rsidR="001E3FC5" w:rsidRPr="00477D7C" w:rsidRDefault="001E3FC5" w:rsidP="004A0515">
      <w:pPr>
        <w:pStyle w:val="ListParagraph"/>
        <w:widowControl/>
        <w:autoSpaceDE/>
        <w:autoSpaceDN/>
        <w:spacing w:before="120" w:after="120" w:line="360" w:lineRule="auto"/>
        <w:ind w:left="720" w:firstLine="0"/>
        <w:contextualSpacing/>
        <w:jc w:val="center"/>
        <w:rPr>
          <w:rFonts w:asciiTheme="minorHAnsi" w:hAnsiTheme="minorHAnsi" w:cstheme="minorHAnsi"/>
          <w:b/>
          <w:noProof/>
        </w:rPr>
      </w:pPr>
      <w:r>
        <w:rPr>
          <w:rFonts w:asciiTheme="minorHAnsi" w:hAnsiTheme="minorHAnsi" w:cstheme="minorHAnsi"/>
          <w:b/>
          <w:noProof/>
        </w:rPr>
        <w:t>Table :10</w:t>
      </w:r>
    </w:p>
    <w:tbl>
      <w:tblPr>
        <w:tblW w:w="48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62"/>
        <w:gridCol w:w="3405"/>
      </w:tblGrid>
      <w:tr w:rsidR="00626D31" w:rsidRPr="00477D7C" w:rsidTr="00786A1C">
        <w:trPr>
          <w:jc w:val="center"/>
        </w:trPr>
        <w:tc>
          <w:tcPr>
            <w:tcW w:w="3404" w:type="pct"/>
            <w:vAlign w:val="center"/>
          </w:tcPr>
          <w:p w:rsidR="00626D31" w:rsidRPr="00477D7C" w:rsidRDefault="00626D31" w:rsidP="001461B6">
            <w:pPr>
              <w:rPr>
                <w:rFonts w:cstheme="minorHAnsi"/>
                <w:noProof/>
              </w:rPr>
            </w:pPr>
            <w:r w:rsidRPr="00477D7C">
              <w:rPr>
                <w:rFonts w:cstheme="minorHAnsi"/>
                <w:noProof/>
              </w:rPr>
              <w:t>Number of Households</w:t>
            </w:r>
          </w:p>
        </w:tc>
        <w:tc>
          <w:tcPr>
            <w:tcW w:w="1596" w:type="pct"/>
          </w:tcPr>
          <w:p w:rsidR="00626D31" w:rsidRPr="00477D7C" w:rsidRDefault="00626D31" w:rsidP="009D0F4E">
            <w:pPr>
              <w:pStyle w:val="ListParagraph"/>
              <w:spacing w:line="360" w:lineRule="auto"/>
              <w:ind w:left="0"/>
              <w:jc w:val="center"/>
              <w:rPr>
                <w:rFonts w:asciiTheme="minorHAnsi" w:hAnsiTheme="minorHAnsi" w:cstheme="minorHAnsi"/>
                <w:noProof/>
              </w:rPr>
            </w:pPr>
          </w:p>
        </w:tc>
      </w:tr>
      <w:tr w:rsidR="00626D31" w:rsidRPr="00477D7C" w:rsidTr="00786A1C">
        <w:trPr>
          <w:jc w:val="center"/>
        </w:trPr>
        <w:tc>
          <w:tcPr>
            <w:tcW w:w="3404" w:type="pct"/>
            <w:vAlign w:val="center"/>
          </w:tcPr>
          <w:p w:rsidR="00626D31" w:rsidRPr="00477D7C" w:rsidRDefault="00626D31" w:rsidP="009D0F4E">
            <w:pPr>
              <w:pStyle w:val="ListParagraph"/>
              <w:spacing w:line="360" w:lineRule="auto"/>
              <w:ind w:left="0"/>
              <w:rPr>
                <w:rFonts w:asciiTheme="minorHAnsi" w:hAnsiTheme="minorHAnsi" w:cstheme="minorHAnsi"/>
                <w:noProof/>
              </w:rPr>
            </w:pPr>
            <w:r w:rsidRPr="00477D7C">
              <w:rPr>
                <w:rFonts w:asciiTheme="minorHAnsi" w:hAnsiTheme="minorHAnsi" w:cstheme="minorHAnsi"/>
                <w:noProof/>
              </w:rPr>
              <w:t>Ar  Area under cultivation this year (2009) (in Kani)</w:t>
            </w:r>
          </w:p>
        </w:tc>
        <w:tc>
          <w:tcPr>
            <w:tcW w:w="1596" w:type="pct"/>
          </w:tcPr>
          <w:p w:rsidR="00626D31" w:rsidRPr="00477D7C" w:rsidRDefault="00626D31" w:rsidP="009D0F4E">
            <w:pPr>
              <w:pStyle w:val="ListParagraph"/>
              <w:spacing w:line="360" w:lineRule="auto"/>
              <w:ind w:left="0"/>
              <w:jc w:val="center"/>
              <w:rPr>
                <w:rFonts w:asciiTheme="minorHAnsi" w:hAnsiTheme="minorHAnsi" w:cstheme="minorHAnsi"/>
                <w:noProof/>
              </w:rPr>
            </w:pPr>
          </w:p>
        </w:tc>
      </w:tr>
      <w:tr w:rsidR="00626D31" w:rsidRPr="00477D7C" w:rsidTr="00786A1C">
        <w:trPr>
          <w:jc w:val="center"/>
        </w:trPr>
        <w:tc>
          <w:tcPr>
            <w:tcW w:w="3404" w:type="pct"/>
            <w:vAlign w:val="center"/>
          </w:tcPr>
          <w:p w:rsidR="00626D31" w:rsidRPr="00477D7C" w:rsidRDefault="00626D31" w:rsidP="001461B6">
            <w:pPr>
              <w:spacing w:line="360" w:lineRule="auto"/>
              <w:rPr>
                <w:rFonts w:cstheme="minorHAnsi"/>
                <w:noProof/>
              </w:rPr>
            </w:pPr>
            <w:r w:rsidRPr="00477D7C">
              <w:rPr>
                <w:rFonts w:cstheme="minorHAnsi"/>
                <w:noProof/>
              </w:rPr>
              <w:t>Number of years that the same plot is cultivated</w:t>
            </w:r>
          </w:p>
        </w:tc>
        <w:tc>
          <w:tcPr>
            <w:tcW w:w="1596" w:type="pct"/>
          </w:tcPr>
          <w:p w:rsidR="00626D31" w:rsidRPr="00477D7C" w:rsidRDefault="00626D31" w:rsidP="009D0F4E">
            <w:pPr>
              <w:pStyle w:val="ListParagraph"/>
              <w:spacing w:line="360" w:lineRule="auto"/>
              <w:ind w:left="0"/>
              <w:jc w:val="center"/>
              <w:rPr>
                <w:rFonts w:asciiTheme="minorHAnsi" w:hAnsiTheme="minorHAnsi" w:cstheme="minorHAnsi"/>
                <w:noProof/>
              </w:rPr>
            </w:pPr>
          </w:p>
        </w:tc>
      </w:tr>
      <w:tr w:rsidR="00626D31" w:rsidRPr="00477D7C" w:rsidTr="00786A1C">
        <w:trPr>
          <w:jc w:val="center"/>
        </w:trPr>
        <w:tc>
          <w:tcPr>
            <w:tcW w:w="3404" w:type="pct"/>
            <w:vAlign w:val="center"/>
          </w:tcPr>
          <w:p w:rsidR="00626D31" w:rsidRPr="00477D7C" w:rsidRDefault="00626D31" w:rsidP="009D0F4E">
            <w:pPr>
              <w:pStyle w:val="ListParagraph"/>
              <w:ind w:left="0"/>
              <w:rPr>
                <w:rFonts w:asciiTheme="minorHAnsi" w:hAnsiTheme="minorHAnsi" w:cstheme="minorHAnsi"/>
                <w:noProof/>
              </w:rPr>
            </w:pPr>
            <w:r w:rsidRPr="00477D7C">
              <w:rPr>
                <w:rFonts w:asciiTheme="minorHAnsi" w:hAnsiTheme="minorHAnsi" w:cstheme="minorHAnsi"/>
                <w:noProof/>
              </w:rPr>
              <w:t>ToTotal area affected by Jhum (area under cultivation + area abandoned/ lying fallow) (in Kani)</w:t>
            </w:r>
          </w:p>
        </w:tc>
        <w:tc>
          <w:tcPr>
            <w:tcW w:w="1596" w:type="pct"/>
          </w:tcPr>
          <w:p w:rsidR="00626D31" w:rsidRPr="00477D7C" w:rsidRDefault="00626D31" w:rsidP="009D0F4E">
            <w:pPr>
              <w:pStyle w:val="ListParagraph"/>
              <w:spacing w:line="360" w:lineRule="auto"/>
              <w:ind w:left="0"/>
              <w:jc w:val="center"/>
              <w:rPr>
                <w:rFonts w:asciiTheme="minorHAnsi" w:hAnsiTheme="minorHAnsi" w:cstheme="minorHAnsi"/>
                <w:noProof/>
              </w:rPr>
            </w:pPr>
          </w:p>
        </w:tc>
      </w:tr>
    </w:tbl>
    <w:p w:rsidR="008467AF" w:rsidRDefault="008467AF" w:rsidP="008467AF">
      <w:pPr>
        <w:pStyle w:val="ListParagraph"/>
        <w:spacing w:line="360" w:lineRule="auto"/>
        <w:ind w:left="0"/>
        <w:jc w:val="center"/>
        <w:rPr>
          <w:rFonts w:asciiTheme="minorHAnsi" w:hAnsiTheme="minorHAnsi" w:cstheme="minorHAnsi"/>
          <w:i/>
        </w:rPr>
      </w:pPr>
    </w:p>
    <w:p w:rsidR="001461B6" w:rsidRPr="004A0515" w:rsidRDefault="001461B6" w:rsidP="001461B6">
      <w:pPr>
        <w:pStyle w:val="ListParagraph"/>
        <w:widowControl/>
        <w:autoSpaceDE/>
        <w:autoSpaceDN/>
        <w:spacing w:before="120" w:after="120" w:line="360" w:lineRule="auto"/>
        <w:ind w:left="0" w:firstLine="0"/>
        <w:contextualSpacing/>
        <w:rPr>
          <w:b/>
          <w:color w:val="231F20"/>
          <w:w w:val="110"/>
          <w:sz w:val="28"/>
        </w:rPr>
      </w:pPr>
    </w:p>
    <w:p w:rsidR="00302089" w:rsidRPr="004A0515" w:rsidRDefault="001E3FC5" w:rsidP="004A0515">
      <w:pPr>
        <w:tabs>
          <w:tab w:val="left" w:pos="724"/>
        </w:tabs>
        <w:spacing w:before="145"/>
        <w:ind w:left="439"/>
        <w:rPr>
          <w:b/>
          <w:color w:val="231F20"/>
          <w:w w:val="110"/>
          <w:sz w:val="28"/>
        </w:rPr>
      </w:pPr>
      <w:r>
        <w:rPr>
          <w:rFonts w:ascii="Times New Roman" w:eastAsia="Times New Roman" w:hAnsi="Times New Roman" w:cs="Times New Roman"/>
          <w:b/>
          <w:color w:val="231F20"/>
          <w:w w:val="110"/>
          <w:sz w:val="28"/>
          <w:lang w:val="en-US" w:bidi="en-US"/>
        </w:rPr>
        <w:t>2</w:t>
      </w:r>
      <w:r w:rsidR="008467AF">
        <w:rPr>
          <w:rFonts w:ascii="Times New Roman" w:eastAsia="Times New Roman" w:hAnsi="Times New Roman" w:cs="Times New Roman"/>
          <w:b/>
          <w:color w:val="231F20"/>
          <w:w w:val="110"/>
          <w:sz w:val="28"/>
          <w:lang w:val="en-US" w:bidi="en-US"/>
        </w:rPr>
        <w:t>8</w:t>
      </w:r>
      <w:r>
        <w:rPr>
          <w:rFonts w:ascii="Times New Roman" w:eastAsia="Times New Roman" w:hAnsi="Times New Roman" w:cs="Times New Roman"/>
          <w:b/>
          <w:color w:val="231F20"/>
          <w:w w:val="110"/>
          <w:sz w:val="28"/>
          <w:lang w:val="en-US" w:bidi="en-US"/>
        </w:rPr>
        <w:t xml:space="preserve">. </w:t>
      </w:r>
      <w:r w:rsidR="00302089" w:rsidRPr="004A0515">
        <w:rPr>
          <w:rFonts w:ascii="Times New Roman" w:eastAsia="Times New Roman" w:hAnsi="Times New Roman" w:cs="Times New Roman"/>
          <w:b/>
          <w:color w:val="231F20"/>
          <w:w w:val="110"/>
          <w:sz w:val="28"/>
          <w:lang w:val="en-US" w:bidi="en-US"/>
        </w:rPr>
        <w:t>Occupational Profile – (Major Source of Income) (In Nos)</w:t>
      </w:r>
    </w:p>
    <w:p w:rsidR="00302089" w:rsidRDefault="00302089" w:rsidP="00302089">
      <w:pPr>
        <w:pStyle w:val="BodyText"/>
        <w:spacing w:before="10" w:after="1"/>
        <w:rPr>
          <w:b/>
          <w:sz w:val="11"/>
        </w:rPr>
      </w:pPr>
    </w:p>
    <w:tbl>
      <w:tblPr>
        <w:tblW w:w="0" w:type="auto"/>
        <w:tblInd w:w="964" w:type="dxa"/>
        <w:tblLayout w:type="fixed"/>
        <w:tblCellMar>
          <w:left w:w="0" w:type="dxa"/>
          <w:right w:w="0" w:type="dxa"/>
        </w:tblCellMar>
        <w:tblLook w:val="01E0"/>
      </w:tblPr>
      <w:tblGrid>
        <w:gridCol w:w="3556"/>
        <w:gridCol w:w="6297"/>
      </w:tblGrid>
      <w:tr w:rsidR="00302089" w:rsidTr="00ED60C0">
        <w:trPr>
          <w:trHeight w:val="338"/>
        </w:trPr>
        <w:tc>
          <w:tcPr>
            <w:tcW w:w="3556" w:type="dxa"/>
          </w:tcPr>
          <w:p w:rsidR="00302089" w:rsidRDefault="00302089" w:rsidP="00ED60C0">
            <w:pPr>
              <w:pStyle w:val="TableParagraph"/>
              <w:tabs>
                <w:tab w:val="left" w:pos="423"/>
                <w:tab w:val="left" w:pos="3383"/>
              </w:tabs>
              <w:ind w:left="50"/>
            </w:pPr>
            <w:r>
              <w:rPr>
                <w:color w:val="231F20"/>
              </w:rPr>
              <w:t>a.</w:t>
            </w:r>
            <w:r>
              <w:rPr>
                <w:color w:val="231F20"/>
              </w:rPr>
              <w:tab/>
            </w:r>
            <w:r>
              <w:rPr>
                <w:color w:val="231F20"/>
                <w:spacing w:val="-3"/>
              </w:rPr>
              <w:t>Farm</w:t>
            </w:r>
            <w:r>
              <w:rPr>
                <w:color w:val="231F20"/>
              </w:rPr>
              <w:t>based</w:t>
            </w:r>
            <w:r>
              <w:rPr>
                <w:color w:val="231F20"/>
              </w:rPr>
              <w:tab/>
              <w:t>:</w:t>
            </w:r>
          </w:p>
        </w:tc>
        <w:tc>
          <w:tcPr>
            <w:tcW w:w="6297" w:type="dxa"/>
          </w:tcPr>
          <w:p w:rsidR="00302089" w:rsidRDefault="00302089" w:rsidP="00ED60C0">
            <w:pPr>
              <w:pStyle w:val="TableParagraph"/>
              <w:ind w:right="48"/>
              <w:jc w:val="right"/>
            </w:pPr>
          </w:p>
        </w:tc>
      </w:tr>
      <w:tr w:rsidR="00302089" w:rsidTr="00ED60C0">
        <w:trPr>
          <w:trHeight w:val="413"/>
        </w:trPr>
        <w:tc>
          <w:tcPr>
            <w:tcW w:w="3556" w:type="dxa"/>
          </w:tcPr>
          <w:p w:rsidR="00302089" w:rsidRDefault="00302089" w:rsidP="00ED60C0">
            <w:pPr>
              <w:pStyle w:val="TableParagraph"/>
              <w:tabs>
                <w:tab w:val="left" w:pos="423"/>
                <w:tab w:val="left" w:pos="3383"/>
              </w:tabs>
              <w:spacing w:before="74"/>
              <w:ind w:left="50"/>
            </w:pPr>
            <w:r>
              <w:rPr>
                <w:color w:val="231F20"/>
                <w:spacing w:val="-3"/>
              </w:rPr>
              <w:t>b.</w:t>
            </w:r>
            <w:r>
              <w:rPr>
                <w:color w:val="231F20"/>
                <w:spacing w:val="-3"/>
              </w:rPr>
              <w:tab/>
            </w:r>
            <w:r>
              <w:rPr>
                <w:color w:val="231F20"/>
              </w:rPr>
              <w:t>Sharecropper</w:t>
            </w:r>
            <w:r>
              <w:rPr>
                <w:color w:val="231F20"/>
              </w:rPr>
              <w:tab/>
              <w:t>:</w:t>
            </w:r>
          </w:p>
        </w:tc>
        <w:tc>
          <w:tcPr>
            <w:tcW w:w="6297" w:type="dxa"/>
          </w:tcPr>
          <w:p w:rsidR="00302089" w:rsidRDefault="00302089" w:rsidP="00ED60C0">
            <w:pPr>
              <w:pStyle w:val="TableParagraph"/>
              <w:spacing w:before="74"/>
              <w:ind w:right="48"/>
              <w:jc w:val="right"/>
            </w:pPr>
          </w:p>
        </w:tc>
      </w:tr>
      <w:tr w:rsidR="00302089" w:rsidTr="00ED60C0">
        <w:trPr>
          <w:trHeight w:val="413"/>
        </w:trPr>
        <w:tc>
          <w:tcPr>
            <w:tcW w:w="3556" w:type="dxa"/>
          </w:tcPr>
          <w:p w:rsidR="00302089" w:rsidRDefault="00302089" w:rsidP="00ED60C0">
            <w:pPr>
              <w:pStyle w:val="TableParagraph"/>
              <w:tabs>
                <w:tab w:val="left" w:pos="423"/>
                <w:tab w:val="left" w:pos="3383"/>
              </w:tabs>
              <w:spacing w:before="74"/>
              <w:ind w:left="50"/>
            </w:pPr>
            <w:r>
              <w:rPr>
                <w:color w:val="231F20"/>
              </w:rPr>
              <w:t>c.</w:t>
            </w:r>
            <w:r>
              <w:rPr>
                <w:color w:val="231F20"/>
              </w:rPr>
              <w:tab/>
              <w:t>Shifting</w:t>
            </w:r>
            <w:r w:rsidR="00626D31">
              <w:rPr>
                <w:color w:val="231F20"/>
              </w:rPr>
              <w:t>(Jhum)</w:t>
            </w:r>
            <w:r>
              <w:rPr>
                <w:color w:val="231F20"/>
              </w:rPr>
              <w:t>cultivators</w:t>
            </w:r>
            <w:r>
              <w:rPr>
                <w:color w:val="231F20"/>
              </w:rPr>
              <w:tab/>
              <w:t>:</w:t>
            </w:r>
          </w:p>
        </w:tc>
        <w:tc>
          <w:tcPr>
            <w:tcW w:w="6297" w:type="dxa"/>
          </w:tcPr>
          <w:p w:rsidR="00302089" w:rsidRDefault="00302089" w:rsidP="00ED60C0">
            <w:pPr>
              <w:pStyle w:val="TableParagraph"/>
              <w:spacing w:before="74"/>
              <w:ind w:right="48"/>
              <w:jc w:val="right"/>
            </w:pPr>
          </w:p>
        </w:tc>
      </w:tr>
      <w:tr w:rsidR="00302089" w:rsidTr="00ED60C0">
        <w:trPr>
          <w:trHeight w:val="413"/>
        </w:trPr>
        <w:tc>
          <w:tcPr>
            <w:tcW w:w="3556" w:type="dxa"/>
          </w:tcPr>
          <w:p w:rsidR="00302089" w:rsidRDefault="00302089" w:rsidP="00ED60C0">
            <w:pPr>
              <w:pStyle w:val="TableParagraph"/>
              <w:tabs>
                <w:tab w:val="left" w:pos="423"/>
                <w:tab w:val="left" w:pos="3383"/>
              </w:tabs>
              <w:spacing w:before="74"/>
              <w:ind w:left="50"/>
            </w:pPr>
            <w:r>
              <w:rPr>
                <w:color w:val="231F20"/>
              </w:rPr>
              <w:t>d.</w:t>
            </w:r>
            <w:r>
              <w:rPr>
                <w:color w:val="231F20"/>
              </w:rPr>
              <w:tab/>
              <w:t>Artisans</w:t>
            </w:r>
            <w:r>
              <w:rPr>
                <w:color w:val="231F20"/>
              </w:rPr>
              <w:tab/>
              <w:t>:</w:t>
            </w:r>
          </w:p>
        </w:tc>
        <w:tc>
          <w:tcPr>
            <w:tcW w:w="6297" w:type="dxa"/>
          </w:tcPr>
          <w:p w:rsidR="00302089" w:rsidRDefault="00302089" w:rsidP="00ED60C0">
            <w:pPr>
              <w:pStyle w:val="TableParagraph"/>
              <w:spacing w:before="74"/>
              <w:ind w:right="48"/>
              <w:jc w:val="right"/>
            </w:pPr>
          </w:p>
        </w:tc>
      </w:tr>
      <w:tr w:rsidR="00302089" w:rsidTr="00ED60C0">
        <w:trPr>
          <w:trHeight w:val="413"/>
        </w:trPr>
        <w:tc>
          <w:tcPr>
            <w:tcW w:w="3556" w:type="dxa"/>
          </w:tcPr>
          <w:p w:rsidR="00302089" w:rsidRDefault="00302089" w:rsidP="00ED60C0">
            <w:pPr>
              <w:pStyle w:val="TableParagraph"/>
              <w:tabs>
                <w:tab w:val="left" w:pos="423"/>
                <w:tab w:val="left" w:pos="3383"/>
              </w:tabs>
              <w:spacing w:before="74"/>
              <w:ind w:left="50"/>
            </w:pPr>
            <w:r>
              <w:rPr>
                <w:color w:val="231F20"/>
              </w:rPr>
              <w:t>e.</w:t>
            </w:r>
            <w:r>
              <w:rPr>
                <w:color w:val="231F20"/>
              </w:rPr>
              <w:tab/>
              <w:t>Graziers</w:t>
            </w:r>
            <w:r>
              <w:rPr>
                <w:color w:val="231F20"/>
              </w:rPr>
              <w:tab/>
              <w:t>:</w:t>
            </w:r>
          </w:p>
        </w:tc>
        <w:tc>
          <w:tcPr>
            <w:tcW w:w="6297" w:type="dxa"/>
          </w:tcPr>
          <w:p w:rsidR="00302089" w:rsidRDefault="00302089" w:rsidP="00ED60C0">
            <w:pPr>
              <w:pStyle w:val="TableParagraph"/>
              <w:spacing w:before="74"/>
              <w:ind w:right="48"/>
              <w:jc w:val="right"/>
            </w:pPr>
          </w:p>
        </w:tc>
      </w:tr>
      <w:tr w:rsidR="00302089" w:rsidTr="00ED60C0">
        <w:trPr>
          <w:trHeight w:val="413"/>
        </w:trPr>
        <w:tc>
          <w:tcPr>
            <w:tcW w:w="3556" w:type="dxa"/>
          </w:tcPr>
          <w:p w:rsidR="00302089" w:rsidRDefault="00302089" w:rsidP="00ED60C0">
            <w:pPr>
              <w:pStyle w:val="TableParagraph"/>
              <w:tabs>
                <w:tab w:val="left" w:pos="423"/>
                <w:tab w:val="left" w:pos="3383"/>
              </w:tabs>
              <w:spacing w:before="74"/>
              <w:ind w:left="50"/>
            </w:pPr>
            <w:r>
              <w:rPr>
                <w:color w:val="231F20"/>
                <w:spacing w:val="-4"/>
              </w:rPr>
              <w:t>f.</w:t>
            </w:r>
            <w:r>
              <w:rPr>
                <w:color w:val="231F20"/>
                <w:spacing w:val="-4"/>
              </w:rPr>
              <w:tab/>
            </w:r>
            <w:r>
              <w:rPr>
                <w:color w:val="231F20"/>
              </w:rPr>
              <w:t>Milkman</w:t>
            </w:r>
            <w:r>
              <w:rPr>
                <w:color w:val="231F20"/>
              </w:rPr>
              <w:tab/>
              <w:t>:</w:t>
            </w:r>
          </w:p>
        </w:tc>
        <w:tc>
          <w:tcPr>
            <w:tcW w:w="6297" w:type="dxa"/>
          </w:tcPr>
          <w:p w:rsidR="00302089" w:rsidRDefault="00302089" w:rsidP="00ED60C0">
            <w:pPr>
              <w:pStyle w:val="TableParagraph"/>
              <w:spacing w:before="74"/>
              <w:ind w:right="48"/>
              <w:jc w:val="right"/>
            </w:pPr>
          </w:p>
        </w:tc>
      </w:tr>
      <w:tr w:rsidR="00302089" w:rsidTr="00ED60C0">
        <w:trPr>
          <w:trHeight w:val="413"/>
        </w:trPr>
        <w:tc>
          <w:tcPr>
            <w:tcW w:w="3556" w:type="dxa"/>
          </w:tcPr>
          <w:p w:rsidR="00302089" w:rsidRDefault="00302089" w:rsidP="00ED60C0">
            <w:pPr>
              <w:pStyle w:val="TableParagraph"/>
              <w:tabs>
                <w:tab w:val="left" w:pos="423"/>
                <w:tab w:val="left" w:pos="3383"/>
              </w:tabs>
              <w:spacing w:before="74"/>
              <w:ind w:left="50"/>
            </w:pPr>
            <w:r>
              <w:rPr>
                <w:color w:val="231F20"/>
              </w:rPr>
              <w:t>g.</w:t>
            </w:r>
            <w:r>
              <w:rPr>
                <w:color w:val="231F20"/>
              </w:rPr>
              <w:tab/>
              <w:t>Wageearners</w:t>
            </w:r>
            <w:r>
              <w:rPr>
                <w:color w:val="231F20"/>
              </w:rPr>
              <w:tab/>
              <w:t>:</w:t>
            </w:r>
          </w:p>
        </w:tc>
        <w:tc>
          <w:tcPr>
            <w:tcW w:w="6297" w:type="dxa"/>
          </w:tcPr>
          <w:p w:rsidR="00302089" w:rsidRDefault="00302089" w:rsidP="00ED60C0">
            <w:pPr>
              <w:pStyle w:val="TableParagraph"/>
              <w:spacing w:before="74"/>
              <w:ind w:right="48"/>
              <w:jc w:val="right"/>
            </w:pPr>
          </w:p>
        </w:tc>
      </w:tr>
      <w:tr w:rsidR="00302089" w:rsidTr="00ED60C0">
        <w:trPr>
          <w:trHeight w:val="413"/>
        </w:trPr>
        <w:tc>
          <w:tcPr>
            <w:tcW w:w="3556" w:type="dxa"/>
          </w:tcPr>
          <w:p w:rsidR="00302089" w:rsidRDefault="00302089" w:rsidP="00ED60C0">
            <w:pPr>
              <w:pStyle w:val="TableParagraph"/>
              <w:tabs>
                <w:tab w:val="left" w:pos="423"/>
              </w:tabs>
              <w:spacing w:before="74"/>
              <w:ind w:left="50"/>
              <w:rPr>
                <w:color w:val="231F20"/>
              </w:rPr>
            </w:pPr>
            <w:r>
              <w:rPr>
                <w:color w:val="231F20"/>
              </w:rPr>
              <w:t>h.</w:t>
            </w:r>
            <w:r>
              <w:rPr>
                <w:color w:val="231F20"/>
              </w:rPr>
              <w:tab/>
              <w:t>NTFPcollectors:</w:t>
            </w:r>
          </w:p>
          <w:p w:rsidR="008A18F3" w:rsidRDefault="008A18F3" w:rsidP="00ED60C0">
            <w:pPr>
              <w:pStyle w:val="TableParagraph"/>
              <w:tabs>
                <w:tab w:val="left" w:pos="423"/>
              </w:tabs>
              <w:spacing w:before="74"/>
              <w:ind w:left="50"/>
              <w:rPr>
                <w:color w:val="231F20"/>
              </w:rPr>
            </w:pPr>
            <w:r>
              <w:rPr>
                <w:color w:val="231F20"/>
              </w:rPr>
              <w:t>i. Business                                           :</w:t>
            </w:r>
          </w:p>
          <w:p w:rsidR="008A18F3" w:rsidRDefault="008A18F3" w:rsidP="00ED60C0">
            <w:pPr>
              <w:pStyle w:val="TableParagraph"/>
              <w:tabs>
                <w:tab w:val="left" w:pos="423"/>
              </w:tabs>
              <w:spacing w:before="74"/>
              <w:ind w:left="50"/>
            </w:pPr>
            <w:r>
              <w:rPr>
                <w:color w:val="231F20"/>
              </w:rPr>
              <w:t>j. Fishermen                                         :</w:t>
            </w:r>
          </w:p>
        </w:tc>
        <w:tc>
          <w:tcPr>
            <w:tcW w:w="6297" w:type="dxa"/>
          </w:tcPr>
          <w:p w:rsidR="00302089" w:rsidRDefault="00302089" w:rsidP="00ED60C0">
            <w:pPr>
              <w:pStyle w:val="TableParagraph"/>
              <w:spacing w:before="74"/>
              <w:ind w:right="48"/>
              <w:jc w:val="right"/>
            </w:pPr>
          </w:p>
        </w:tc>
      </w:tr>
      <w:tr w:rsidR="00302089" w:rsidTr="00ED60C0">
        <w:trPr>
          <w:trHeight w:val="338"/>
        </w:trPr>
        <w:tc>
          <w:tcPr>
            <w:tcW w:w="3556" w:type="dxa"/>
          </w:tcPr>
          <w:p w:rsidR="00302089" w:rsidRDefault="008A18F3" w:rsidP="00ED60C0">
            <w:pPr>
              <w:pStyle w:val="TableParagraph"/>
              <w:tabs>
                <w:tab w:val="left" w:pos="423"/>
                <w:tab w:val="left" w:pos="3383"/>
              </w:tabs>
              <w:spacing w:before="74" w:line="244" w:lineRule="exact"/>
              <w:ind w:left="50"/>
              <w:rPr>
                <w:color w:val="231F20"/>
              </w:rPr>
            </w:pPr>
            <w:r>
              <w:rPr>
                <w:color w:val="231F20"/>
              </w:rPr>
              <w:t>k</w:t>
            </w:r>
            <w:r w:rsidR="00302089">
              <w:rPr>
                <w:color w:val="231F20"/>
              </w:rPr>
              <w:t>.</w:t>
            </w:r>
            <w:r w:rsidR="00302089">
              <w:rPr>
                <w:color w:val="231F20"/>
              </w:rPr>
              <w:tab/>
              <w:t>Traders</w:t>
            </w:r>
            <w:r w:rsidR="00302089">
              <w:rPr>
                <w:color w:val="231F20"/>
              </w:rPr>
              <w:tab/>
              <w:t>:</w:t>
            </w:r>
          </w:p>
          <w:p w:rsidR="008A18F3" w:rsidRDefault="008A18F3" w:rsidP="00ED60C0">
            <w:pPr>
              <w:pStyle w:val="TableParagraph"/>
              <w:tabs>
                <w:tab w:val="left" w:pos="423"/>
                <w:tab w:val="left" w:pos="3383"/>
              </w:tabs>
              <w:spacing w:before="74" w:line="244" w:lineRule="exact"/>
              <w:ind w:left="50"/>
              <w:rPr>
                <w:color w:val="231F20"/>
              </w:rPr>
            </w:pPr>
            <w:r>
              <w:rPr>
                <w:color w:val="231F20"/>
              </w:rPr>
              <w:t>l. Service Holders                                :</w:t>
            </w:r>
          </w:p>
          <w:p w:rsidR="008A18F3" w:rsidRDefault="008A18F3" w:rsidP="00ED60C0">
            <w:pPr>
              <w:pStyle w:val="TableParagraph"/>
              <w:tabs>
                <w:tab w:val="left" w:pos="423"/>
                <w:tab w:val="left" w:pos="3383"/>
              </w:tabs>
              <w:spacing w:before="74" w:line="244" w:lineRule="exact"/>
              <w:ind w:left="50"/>
            </w:pPr>
            <w:r>
              <w:rPr>
                <w:color w:val="231F20"/>
              </w:rPr>
              <w:t>m. Others                                             :</w:t>
            </w:r>
          </w:p>
        </w:tc>
        <w:tc>
          <w:tcPr>
            <w:tcW w:w="6297" w:type="dxa"/>
          </w:tcPr>
          <w:p w:rsidR="008A18F3" w:rsidRDefault="008A18F3" w:rsidP="008A18F3">
            <w:pPr>
              <w:pStyle w:val="TableParagraph"/>
              <w:spacing w:before="74" w:line="244" w:lineRule="exact"/>
              <w:ind w:right="48"/>
            </w:pPr>
          </w:p>
          <w:p w:rsidR="008A18F3" w:rsidRDefault="008A18F3" w:rsidP="004A0515">
            <w:pPr>
              <w:pStyle w:val="TableParagraph"/>
              <w:spacing w:before="74" w:line="244" w:lineRule="exact"/>
              <w:ind w:right="48"/>
            </w:pPr>
          </w:p>
        </w:tc>
      </w:tr>
    </w:tbl>
    <w:p w:rsidR="00302089" w:rsidRDefault="00302089" w:rsidP="00302089">
      <w:pPr>
        <w:pStyle w:val="BodyText"/>
        <w:spacing w:before="4"/>
        <w:rPr>
          <w:b/>
          <w:sz w:val="28"/>
        </w:rPr>
      </w:pPr>
    </w:p>
    <w:p w:rsidR="008A18F3" w:rsidRPr="004A0515" w:rsidRDefault="008467AF" w:rsidP="004A0515">
      <w:pPr>
        <w:tabs>
          <w:tab w:val="left" w:pos="668"/>
        </w:tabs>
        <w:spacing w:line="225" w:lineRule="auto"/>
        <w:ind w:left="439" w:right="507"/>
        <w:jc w:val="right"/>
        <w:rPr>
          <w:b/>
          <w:sz w:val="28"/>
        </w:rPr>
      </w:pPr>
      <w:r>
        <w:rPr>
          <w:b/>
          <w:color w:val="231F20"/>
          <w:w w:val="110"/>
          <w:sz w:val="28"/>
        </w:rPr>
        <w:t>29</w:t>
      </w:r>
      <w:r w:rsidR="001E3FC5">
        <w:rPr>
          <w:b/>
          <w:color w:val="231F20"/>
          <w:w w:val="110"/>
          <w:sz w:val="28"/>
        </w:rPr>
        <w:t xml:space="preserve">. </w:t>
      </w:r>
      <w:r w:rsidR="008A18F3" w:rsidRPr="004A0515">
        <w:rPr>
          <w:b/>
          <w:color w:val="231F20"/>
          <w:w w:val="110"/>
          <w:sz w:val="28"/>
        </w:rPr>
        <w:t>AsperPRAwellbeingstatusoftheHHs,theeconomiccategorywisenumberof households</w:t>
      </w:r>
    </w:p>
    <w:p w:rsidR="008A18F3" w:rsidRDefault="008A18F3" w:rsidP="008A18F3">
      <w:pPr>
        <w:pStyle w:val="BodyText"/>
        <w:tabs>
          <w:tab w:val="left" w:pos="1040"/>
          <w:tab w:val="left" w:pos="4000"/>
          <w:tab w:val="left" w:pos="4300"/>
        </w:tabs>
        <w:spacing w:before="132"/>
        <w:ind w:left="667"/>
      </w:pPr>
      <w:r>
        <w:rPr>
          <w:color w:val="231F20"/>
          <w:w w:val="105"/>
        </w:rPr>
        <w:t>a.</w:t>
      </w:r>
      <w:r>
        <w:rPr>
          <w:color w:val="231F20"/>
          <w:w w:val="105"/>
        </w:rPr>
        <w:tab/>
        <w:t>ModeratelyPoor</w:t>
      </w:r>
      <w:r>
        <w:rPr>
          <w:color w:val="231F20"/>
          <w:w w:val="105"/>
        </w:rPr>
        <w:tab/>
        <w:t>:</w:t>
      </w:r>
      <w:r>
        <w:rPr>
          <w:color w:val="231F20"/>
          <w:w w:val="105"/>
        </w:rPr>
        <w:tab/>
      </w:r>
      <w:r>
        <w:rPr>
          <w:color w:val="231F20"/>
          <w:spacing w:val="-4"/>
          <w:w w:val="125"/>
        </w:rPr>
        <w:t>……………………………………………….</w:t>
      </w:r>
    </w:p>
    <w:p w:rsidR="008A18F3" w:rsidRDefault="008A18F3" w:rsidP="008A18F3">
      <w:pPr>
        <w:pStyle w:val="BodyText"/>
        <w:tabs>
          <w:tab w:val="left" w:pos="1040"/>
          <w:tab w:val="left" w:pos="4000"/>
          <w:tab w:val="left" w:pos="4300"/>
        </w:tabs>
        <w:spacing w:before="144"/>
        <w:ind w:left="667"/>
      </w:pPr>
      <w:r>
        <w:rPr>
          <w:color w:val="231F20"/>
          <w:spacing w:val="-3"/>
          <w:w w:val="105"/>
        </w:rPr>
        <w:t>b.</w:t>
      </w:r>
      <w:r>
        <w:rPr>
          <w:color w:val="231F20"/>
          <w:spacing w:val="-3"/>
          <w:w w:val="105"/>
        </w:rPr>
        <w:tab/>
      </w:r>
      <w:r>
        <w:rPr>
          <w:color w:val="231F20"/>
          <w:w w:val="105"/>
        </w:rPr>
        <w:t>Poor</w:t>
      </w:r>
      <w:r>
        <w:rPr>
          <w:color w:val="231F20"/>
          <w:w w:val="105"/>
        </w:rPr>
        <w:tab/>
        <w:t>:</w:t>
      </w:r>
      <w:r>
        <w:rPr>
          <w:color w:val="231F20"/>
          <w:w w:val="105"/>
        </w:rPr>
        <w:tab/>
      </w:r>
      <w:r>
        <w:rPr>
          <w:color w:val="231F20"/>
          <w:spacing w:val="-4"/>
          <w:w w:val="125"/>
        </w:rPr>
        <w:t>……………………………………………….</w:t>
      </w:r>
    </w:p>
    <w:p w:rsidR="008A18F3" w:rsidRDefault="008A18F3" w:rsidP="008A18F3">
      <w:pPr>
        <w:pStyle w:val="BodyText"/>
        <w:tabs>
          <w:tab w:val="left" w:pos="1040"/>
          <w:tab w:val="left" w:pos="4000"/>
          <w:tab w:val="left" w:pos="4300"/>
        </w:tabs>
        <w:spacing w:before="145"/>
        <w:ind w:left="667"/>
      </w:pPr>
      <w:r>
        <w:rPr>
          <w:color w:val="231F20"/>
          <w:w w:val="105"/>
        </w:rPr>
        <w:t>c.</w:t>
      </w:r>
      <w:r>
        <w:rPr>
          <w:color w:val="231F20"/>
          <w:w w:val="105"/>
        </w:rPr>
        <w:tab/>
        <w:t>VeryPoor</w:t>
      </w:r>
      <w:r>
        <w:rPr>
          <w:color w:val="231F20"/>
          <w:w w:val="105"/>
        </w:rPr>
        <w:tab/>
        <w:t>:</w:t>
      </w:r>
      <w:r>
        <w:rPr>
          <w:color w:val="231F20"/>
          <w:w w:val="105"/>
        </w:rPr>
        <w:tab/>
      </w:r>
      <w:r>
        <w:rPr>
          <w:color w:val="231F20"/>
          <w:spacing w:val="-4"/>
          <w:w w:val="125"/>
        </w:rPr>
        <w:t>……………………………………………….</w:t>
      </w:r>
    </w:p>
    <w:p w:rsidR="008A18F3" w:rsidRDefault="008A18F3" w:rsidP="008A18F3">
      <w:pPr>
        <w:pStyle w:val="BodyText"/>
        <w:tabs>
          <w:tab w:val="left" w:pos="1040"/>
          <w:tab w:val="left" w:pos="4000"/>
          <w:tab w:val="left" w:pos="4300"/>
        </w:tabs>
        <w:spacing w:before="145"/>
        <w:ind w:left="667"/>
      </w:pPr>
      <w:r>
        <w:rPr>
          <w:color w:val="231F20"/>
          <w:w w:val="105"/>
        </w:rPr>
        <w:t>d.</w:t>
      </w:r>
      <w:r>
        <w:rPr>
          <w:color w:val="231F20"/>
          <w:w w:val="105"/>
        </w:rPr>
        <w:tab/>
        <w:t>Well-off</w:t>
      </w:r>
      <w:r>
        <w:rPr>
          <w:color w:val="231F20"/>
          <w:w w:val="105"/>
        </w:rPr>
        <w:tab/>
        <w:t>:</w:t>
      </w:r>
      <w:r>
        <w:rPr>
          <w:color w:val="231F20"/>
          <w:w w:val="105"/>
        </w:rPr>
        <w:tab/>
      </w:r>
      <w:r>
        <w:rPr>
          <w:color w:val="231F20"/>
          <w:spacing w:val="-4"/>
          <w:w w:val="125"/>
        </w:rPr>
        <w:t>……………………………………………….</w:t>
      </w:r>
    </w:p>
    <w:p w:rsidR="008A18F3" w:rsidRDefault="008A18F3" w:rsidP="008A18F3">
      <w:pPr>
        <w:pStyle w:val="BodyText"/>
        <w:tabs>
          <w:tab w:val="left" w:pos="1040"/>
          <w:tab w:val="left" w:pos="4000"/>
          <w:tab w:val="left" w:pos="4300"/>
        </w:tabs>
        <w:spacing w:before="145"/>
        <w:ind w:left="667"/>
      </w:pPr>
      <w:r>
        <w:rPr>
          <w:color w:val="231F20"/>
        </w:rPr>
        <w:t>e.</w:t>
      </w:r>
      <w:r>
        <w:rPr>
          <w:color w:val="231F20"/>
        </w:rPr>
        <w:tab/>
        <w:t>BPL/APL</w:t>
      </w:r>
      <w:r>
        <w:rPr>
          <w:color w:val="231F20"/>
        </w:rPr>
        <w:tab/>
        <w:t>:</w:t>
      </w:r>
      <w:r>
        <w:rPr>
          <w:color w:val="231F20"/>
        </w:rPr>
        <w:tab/>
      </w:r>
      <w:r>
        <w:rPr>
          <w:color w:val="231F20"/>
          <w:spacing w:val="-4"/>
          <w:w w:val="125"/>
        </w:rPr>
        <w:t>……………………………………………….</w:t>
      </w:r>
    </w:p>
    <w:p w:rsidR="00302089" w:rsidRDefault="00302089" w:rsidP="004A0515">
      <w:pPr>
        <w:pStyle w:val="BodyText"/>
        <w:tabs>
          <w:tab w:val="left" w:pos="1040"/>
          <w:tab w:val="left" w:pos="4000"/>
          <w:tab w:val="left" w:pos="4300"/>
        </w:tabs>
        <w:spacing w:before="100"/>
        <w:ind w:left="667"/>
        <w:rPr>
          <w:sz w:val="19"/>
        </w:rPr>
      </w:pPr>
    </w:p>
    <w:p w:rsidR="001461B6" w:rsidRDefault="001461B6" w:rsidP="001461B6">
      <w:pPr>
        <w:pStyle w:val="ListParagraph"/>
        <w:widowControl/>
        <w:autoSpaceDE/>
        <w:autoSpaceDN/>
        <w:spacing w:before="120" w:after="120" w:line="360" w:lineRule="auto"/>
        <w:ind w:left="0" w:firstLine="0"/>
        <w:contextualSpacing/>
        <w:rPr>
          <w:rFonts w:asciiTheme="minorHAnsi" w:hAnsiTheme="minorHAnsi" w:cstheme="minorHAnsi"/>
          <w:b/>
          <w:noProof/>
        </w:rPr>
      </w:pPr>
    </w:p>
    <w:p w:rsidR="008A18F3" w:rsidRDefault="001E3FC5" w:rsidP="004A0515">
      <w:pPr>
        <w:pStyle w:val="ListParagraph"/>
        <w:tabs>
          <w:tab w:val="left" w:pos="668"/>
          <w:tab w:val="left" w:pos="4420"/>
        </w:tabs>
        <w:spacing w:before="221"/>
        <w:ind w:left="667" w:firstLine="0"/>
        <w:rPr>
          <w:b/>
          <w:sz w:val="28"/>
        </w:rPr>
      </w:pPr>
      <w:r>
        <w:rPr>
          <w:b/>
          <w:color w:val="231F20"/>
          <w:w w:val="110"/>
          <w:sz w:val="28"/>
        </w:rPr>
        <w:t>3</w:t>
      </w:r>
      <w:r w:rsidR="008467AF">
        <w:rPr>
          <w:b/>
          <w:color w:val="231F20"/>
          <w:w w:val="110"/>
          <w:sz w:val="28"/>
        </w:rPr>
        <w:t>0</w:t>
      </w:r>
      <w:r>
        <w:rPr>
          <w:b/>
          <w:color w:val="231F20"/>
          <w:w w:val="110"/>
          <w:sz w:val="28"/>
        </w:rPr>
        <w:t xml:space="preserve">. </w:t>
      </w:r>
      <w:r w:rsidR="008A18F3">
        <w:rPr>
          <w:b/>
          <w:color w:val="231F20"/>
          <w:w w:val="110"/>
          <w:sz w:val="28"/>
        </w:rPr>
        <w:t>Land withIrrigationfacility</w:t>
      </w:r>
      <w:r w:rsidR="008A18F3">
        <w:rPr>
          <w:b/>
          <w:color w:val="231F20"/>
          <w:w w:val="110"/>
          <w:sz w:val="28"/>
        </w:rPr>
        <w:tab/>
        <w:t>: (InHa.)</w:t>
      </w:r>
    </w:p>
    <w:p w:rsidR="008A18F3" w:rsidRDefault="008A18F3" w:rsidP="008A18F3">
      <w:pPr>
        <w:pStyle w:val="ListParagraph"/>
        <w:numPr>
          <w:ilvl w:val="1"/>
          <w:numId w:val="46"/>
        </w:numPr>
        <w:tabs>
          <w:tab w:val="left" w:pos="1040"/>
          <w:tab w:val="left" w:pos="1041"/>
        </w:tabs>
        <w:spacing w:before="129"/>
      </w:pPr>
      <w:r>
        <w:rPr>
          <w:color w:val="231F20"/>
          <w:spacing w:val="-4"/>
          <w:w w:val="105"/>
        </w:rPr>
        <w:t xml:space="preserve">Total </w:t>
      </w:r>
      <w:r>
        <w:rPr>
          <w:color w:val="231F20"/>
          <w:w w:val="105"/>
        </w:rPr>
        <w:t>Cultivable Land with Irrigationfacility:</w:t>
      </w:r>
    </w:p>
    <w:p w:rsidR="008A18F3" w:rsidRDefault="008A18F3" w:rsidP="008A18F3">
      <w:pPr>
        <w:pStyle w:val="ListParagraph"/>
        <w:numPr>
          <w:ilvl w:val="1"/>
          <w:numId w:val="46"/>
        </w:numPr>
        <w:tabs>
          <w:tab w:val="left" w:pos="1040"/>
          <w:tab w:val="left" w:pos="1041"/>
        </w:tabs>
        <w:spacing w:before="145"/>
      </w:pPr>
      <w:r>
        <w:rPr>
          <w:color w:val="231F20"/>
          <w:spacing w:val="-4"/>
          <w:w w:val="105"/>
        </w:rPr>
        <w:lastRenderedPageBreak/>
        <w:t xml:space="preserve">Total </w:t>
      </w:r>
      <w:r>
        <w:rPr>
          <w:color w:val="231F20"/>
          <w:w w:val="105"/>
        </w:rPr>
        <w:t>Cultivable Land without Irrigationfacility:</w:t>
      </w:r>
    </w:p>
    <w:p w:rsidR="008A18F3" w:rsidRDefault="008A18F3" w:rsidP="008A18F3">
      <w:pPr>
        <w:pStyle w:val="BodyText"/>
        <w:spacing w:before="6"/>
        <w:rPr>
          <w:sz w:val="26"/>
        </w:rPr>
      </w:pPr>
    </w:p>
    <w:p w:rsidR="008A18F3" w:rsidRPr="004A0515" w:rsidRDefault="001E3FC5" w:rsidP="004A0515">
      <w:pPr>
        <w:tabs>
          <w:tab w:val="left" w:pos="1040"/>
        </w:tabs>
        <w:spacing w:before="110"/>
        <w:rPr>
          <w:b/>
          <w:sz w:val="28"/>
        </w:rPr>
      </w:pPr>
      <w:r w:rsidRPr="004A0515">
        <w:rPr>
          <w:b/>
          <w:color w:val="231F20"/>
          <w:w w:val="110"/>
          <w:sz w:val="28"/>
        </w:rPr>
        <w:t>3</w:t>
      </w:r>
      <w:r w:rsidR="00A72B7A">
        <w:rPr>
          <w:b/>
          <w:color w:val="231F20"/>
          <w:w w:val="110"/>
          <w:sz w:val="28"/>
        </w:rPr>
        <w:t>1</w:t>
      </w:r>
      <w:r w:rsidRPr="004A0515">
        <w:rPr>
          <w:b/>
          <w:color w:val="231F20"/>
          <w:w w:val="110"/>
          <w:sz w:val="28"/>
        </w:rPr>
        <w:t xml:space="preserve">. </w:t>
      </w:r>
      <w:r w:rsidR="008A18F3" w:rsidRPr="004A0515">
        <w:rPr>
          <w:b/>
          <w:color w:val="231F20"/>
          <w:w w:val="110"/>
          <w:sz w:val="28"/>
        </w:rPr>
        <w:t>Irrigated Area (inHa)</w:t>
      </w:r>
    </w:p>
    <w:p w:rsidR="008A18F3" w:rsidRDefault="008A18F3" w:rsidP="008A18F3">
      <w:pPr>
        <w:pStyle w:val="BodyText"/>
        <w:tabs>
          <w:tab w:val="left" w:pos="1380"/>
          <w:tab w:val="left" w:pos="4340"/>
          <w:tab w:val="left" w:pos="4640"/>
        </w:tabs>
        <w:spacing w:before="129"/>
        <w:ind w:left="1007"/>
      </w:pPr>
      <w:r>
        <w:rPr>
          <w:color w:val="231F20"/>
          <w:w w:val="105"/>
        </w:rPr>
        <w:t>a.</w:t>
      </w:r>
      <w:r>
        <w:rPr>
          <w:color w:val="231F20"/>
          <w:w w:val="105"/>
        </w:rPr>
        <w:tab/>
        <w:t>Irrigated byRiver/Canal</w:t>
      </w:r>
      <w:r>
        <w:rPr>
          <w:color w:val="231F20"/>
          <w:w w:val="105"/>
        </w:rPr>
        <w:tab/>
        <w:t>:</w:t>
      </w:r>
      <w:r>
        <w:rPr>
          <w:color w:val="231F20"/>
          <w:w w:val="105"/>
        </w:rPr>
        <w:tab/>
      </w:r>
      <w:r>
        <w:rPr>
          <w:color w:val="231F20"/>
          <w:spacing w:val="-4"/>
          <w:w w:val="125"/>
        </w:rPr>
        <w:t>……………………………………………….</w:t>
      </w:r>
    </w:p>
    <w:p w:rsidR="008A18F3" w:rsidRDefault="008A18F3" w:rsidP="008A18F3">
      <w:pPr>
        <w:pStyle w:val="BodyText"/>
        <w:tabs>
          <w:tab w:val="left" w:pos="1380"/>
          <w:tab w:val="left" w:pos="4340"/>
          <w:tab w:val="left" w:pos="4640"/>
        </w:tabs>
        <w:spacing w:before="145"/>
        <w:ind w:left="1007"/>
      </w:pPr>
      <w:r>
        <w:rPr>
          <w:color w:val="231F20"/>
          <w:spacing w:val="-3"/>
          <w:w w:val="105"/>
        </w:rPr>
        <w:t>b.</w:t>
      </w:r>
      <w:r>
        <w:rPr>
          <w:color w:val="231F20"/>
          <w:spacing w:val="-3"/>
          <w:w w:val="105"/>
        </w:rPr>
        <w:tab/>
      </w:r>
      <w:r>
        <w:rPr>
          <w:color w:val="231F20"/>
          <w:w w:val="105"/>
        </w:rPr>
        <w:t>LiftPump</w:t>
      </w:r>
      <w:r>
        <w:rPr>
          <w:color w:val="231F20"/>
          <w:w w:val="105"/>
        </w:rPr>
        <w:tab/>
        <w:t>:</w:t>
      </w:r>
      <w:r>
        <w:rPr>
          <w:color w:val="231F20"/>
          <w:w w:val="105"/>
        </w:rPr>
        <w:tab/>
      </w:r>
      <w:r>
        <w:rPr>
          <w:color w:val="231F20"/>
          <w:spacing w:val="-4"/>
          <w:w w:val="125"/>
        </w:rPr>
        <w:t>……………………………………………….</w:t>
      </w:r>
    </w:p>
    <w:p w:rsidR="008A18F3" w:rsidRDefault="008A18F3" w:rsidP="008A18F3">
      <w:pPr>
        <w:pStyle w:val="BodyText"/>
        <w:tabs>
          <w:tab w:val="left" w:pos="1380"/>
          <w:tab w:val="left" w:pos="4640"/>
        </w:tabs>
        <w:spacing w:before="145"/>
        <w:ind w:left="1007"/>
      </w:pPr>
      <w:r>
        <w:rPr>
          <w:color w:val="231F20"/>
          <w:w w:val="105"/>
        </w:rPr>
        <w:t>c.</w:t>
      </w:r>
      <w:r>
        <w:rPr>
          <w:color w:val="231F20"/>
          <w:w w:val="105"/>
        </w:rPr>
        <w:tab/>
        <w:t>Anyothersource(pleasespecify):</w:t>
      </w:r>
      <w:r>
        <w:rPr>
          <w:color w:val="231F20"/>
          <w:w w:val="105"/>
        </w:rPr>
        <w:tab/>
      </w:r>
      <w:r>
        <w:rPr>
          <w:color w:val="231F20"/>
          <w:spacing w:val="-4"/>
          <w:w w:val="125"/>
        </w:rPr>
        <w:t>…………………………………………….</w:t>
      </w:r>
    </w:p>
    <w:p w:rsidR="008A18F3" w:rsidRPr="00786A1C" w:rsidRDefault="001E3FC5" w:rsidP="00786A1C">
      <w:pPr>
        <w:tabs>
          <w:tab w:val="left" w:pos="881"/>
        </w:tabs>
        <w:spacing w:before="221"/>
        <w:rPr>
          <w:b/>
          <w:sz w:val="28"/>
        </w:rPr>
      </w:pPr>
      <w:r w:rsidRPr="00786A1C">
        <w:rPr>
          <w:b/>
          <w:color w:val="231F20"/>
          <w:w w:val="110"/>
          <w:sz w:val="28"/>
        </w:rPr>
        <w:t>3</w:t>
      </w:r>
      <w:r w:rsidR="00A72B7A">
        <w:rPr>
          <w:b/>
          <w:color w:val="231F20"/>
          <w:w w:val="110"/>
          <w:sz w:val="28"/>
        </w:rPr>
        <w:t>2</w:t>
      </w:r>
      <w:r w:rsidRPr="00786A1C">
        <w:rPr>
          <w:b/>
          <w:color w:val="231F20"/>
          <w:w w:val="110"/>
          <w:sz w:val="28"/>
        </w:rPr>
        <w:t xml:space="preserve">. </w:t>
      </w:r>
      <w:r w:rsidR="008A18F3" w:rsidRPr="00786A1C">
        <w:rPr>
          <w:b/>
          <w:color w:val="231F20"/>
          <w:w w:val="110"/>
          <w:sz w:val="28"/>
        </w:rPr>
        <w:t>Detailsofagricultureforpreviousyear</w:t>
      </w:r>
    </w:p>
    <w:p w:rsidR="008A18F3" w:rsidRDefault="008A18F3" w:rsidP="008A18F3">
      <w:pPr>
        <w:pStyle w:val="BodyText"/>
        <w:tabs>
          <w:tab w:val="left" w:pos="1380"/>
          <w:tab w:val="left" w:pos="4340"/>
          <w:tab w:val="left" w:pos="4640"/>
        </w:tabs>
        <w:spacing w:before="129"/>
        <w:ind w:left="1007"/>
      </w:pPr>
      <w:r>
        <w:rPr>
          <w:color w:val="231F20"/>
          <w:w w:val="105"/>
        </w:rPr>
        <w:t>a.</w:t>
      </w:r>
      <w:r>
        <w:rPr>
          <w:color w:val="231F20"/>
          <w:w w:val="105"/>
        </w:rPr>
        <w:tab/>
        <w:t>Single cropped area(inha)</w:t>
      </w:r>
      <w:r>
        <w:rPr>
          <w:color w:val="231F20"/>
          <w:w w:val="105"/>
        </w:rPr>
        <w:tab/>
        <w:t>:</w:t>
      </w:r>
      <w:r>
        <w:rPr>
          <w:color w:val="231F20"/>
          <w:w w:val="105"/>
        </w:rPr>
        <w:tab/>
      </w:r>
      <w:r>
        <w:rPr>
          <w:color w:val="231F20"/>
          <w:spacing w:val="-4"/>
          <w:w w:val="125"/>
        </w:rPr>
        <w:t>……………………………………………….</w:t>
      </w:r>
    </w:p>
    <w:p w:rsidR="008A18F3" w:rsidRDefault="008A18F3" w:rsidP="008A18F3">
      <w:pPr>
        <w:pStyle w:val="BodyText"/>
        <w:tabs>
          <w:tab w:val="left" w:pos="1380"/>
          <w:tab w:val="left" w:pos="4340"/>
          <w:tab w:val="left" w:pos="4640"/>
        </w:tabs>
        <w:spacing w:before="144"/>
        <w:ind w:left="1007"/>
      </w:pPr>
      <w:r>
        <w:rPr>
          <w:color w:val="231F20"/>
          <w:spacing w:val="-3"/>
          <w:w w:val="105"/>
        </w:rPr>
        <w:t>b.</w:t>
      </w:r>
      <w:r>
        <w:rPr>
          <w:color w:val="231F20"/>
          <w:spacing w:val="-3"/>
          <w:w w:val="105"/>
        </w:rPr>
        <w:tab/>
      </w:r>
      <w:r>
        <w:rPr>
          <w:color w:val="231F20"/>
          <w:w w:val="105"/>
        </w:rPr>
        <w:t>Multicroppedarea(inha)</w:t>
      </w:r>
      <w:r>
        <w:rPr>
          <w:color w:val="231F20"/>
          <w:w w:val="105"/>
        </w:rPr>
        <w:tab/>
        <w:t>:</w:t>
      </w:r>
      <w:r>
        <w:rPr>
          <w:color w:val="231F20"/>
          <w:w w:val="105"/>
        </w:rPr>
        <w:tab/>
      </w:r>
      <w:r>
        <w:rPr>
          <w:color w:val="231F20"/>
          <w:spacing w:val="-4"/>
          <w:w w:val="125"/>
        </w:rPr>
        <w:t>……………………………………………….</w:t>
      </w:r>
    </w:p>
    <w:p w:rsidR="008A18F3" w:rsidRDefault="008A18F3" w:rsidP="008A18F3">
      <w:pPr>
        <w:pStyle w:val="BodyText"/>
        <w:tabs>
          <w:tab w:val="left" w:pos="1380"/>
          <w:tab w:val="left" w:pos="4340"/>
          <w:tab w:val="left" w:pos="4640"/>
        </w:tabs>
        <w:spacing w:before="145"/>
        <w:ind w:left="1007"/>
      </w:pPr>
      <w:r>
        <w:rPr>
          <w:color w:val="231F20"/>
          <w:w w:val="105"/>
        </w:rPr>
        <w:t>c.</w:t>
      </w:r>
      <w:r>
        <w:rPr>
          <w:color w:val="231F20"/>
          <w:w w:val="105"/>
        </w:rPr>
        <w:tab/>
        <w:t>Fallow(inha)</w:t>
      </w:r>
      <w:r>
        <w:rPr>
          <w:color w:val="231F20"/>
          <w:w w:val="105"/>
        </w:rPr>
        <w:tab/>
        <w:t>:</w:t>
      </w:r>
      <w:r>
        <w:rPr>
          <w:color w:val="231F20"/>
          <w:w w:val="105"/>
        </w:rPr>
        <w:tab/>
      </w:r>
      <w:r>
        <w:rPr>
          <w:color w:val="231F20"/>
          <w:spacing w:val="-4"/>
          <w:w w:val="125"/>
        </w:rPr>
        <w:t>……………………………………………….</w:t>
      </w:r>
    </w:p>
    <w:p w:rsidR="008A18F3" w:rsidRDefault="008A18F3" w:rsidP="008A18F3">
      <w:pPr>
        <w:pStyle w:val="BodyText"/>
        <w:tabs>
          <w:tab w:val="left" w:pos="1380"/>
          <w:tab w:val="left" w:pos="4340"/>
          <w:tab w:val="left" w:pos="4640"/>
        </w:tabs>
        <w:spacing w:before="145"/>
        <w:ind w:left="1007"/>
      </w:pPr>
      <w:r>
        <w:rPr>
          <w:color w:val="231F20"/>
          <w:w w:val="105"/>
        </w:rPr>
        <w:t>d.</w:t>
      </w:r>
      <w:r>
        <w:rPr>
          <w:color w:val="231F20"/>
          <w:w w:val="105"/>
        </w:rPr>
        <w:tab/>
        <w:t xml:space="preserve">Fruit </w:t>
      </w:r>
      <w:r w:rsidR="00626D31">
        <w:rPr>
          <w:color w:val="231F20"/>
          <w:w w:val="105"/>
        </w:rPr>
        <w:t>(AgroForestry)</w:t>
      </w:r>
      <w:r>
        <w:rPr>
          <w:color w:val="231F20"/>
          <w:w w:val="105"/>
        </w:rPr>
        <w:t>orchard(inha)</w:t>
      </w:r>
      <w:r>
        <w:rPr>
          <w:color w:val="231F20"/>
          <w:w w:val="105"/>
        </w:rPr>
        <w:tab/>
        <w:t>:</w:t>
      </w:r>
      <w:r>
        <w:rPr>
          <w:color w:val="231F20"/>
          <w:w w:val="105"/>
        </w:rPr>
        <w:tab/>
      </w:r>
      <w:r>
        <w:rPr>
          <w:color w:val="231F20"/>
          <w:spacing w:val="-4"/>
          <w:w w:val="125"/>
        </w:rPr>
        <w:t>……………………………….</w:t>
      </w:r>
    </w:p>
    <w:p w:rsidR="008A18F3" w:rsidRDefault="008A18F3" w:rsidP="008A18F3">
      <w:pPr>
        <w:pStyle w:val="BodyText"/>
        <w:tabs>
          <w:tab w:val="left" w:pos="1380"/>
          <w:tab w:val="left" w:pos="4340"/>
          <w:tab w:val="left" w:pos="4640"/>
        </w:tabs>
        <w:spacing w:before="145"/>
        <w:ind w:left="1007"/>
      </w:pPr>
      <w:r>
        <w:rPr>
          <w:color w:val="231F20"/>
          <w:w w:val="105"/>
        </w:rPr>
        <w:t>e.</w:t>
      </w:r>
      <w:r>
        <w:rPr>
          <w:color w:val="231F20"/>
          <w:w w:val="105"/>
        </w:rPr>
        <w:tab/>
        <w:t>Plantation</w:t>
      </w:r>
      <w:r w:rsidR="00626D31">
        <w:rPr>
          <w:color w:val="231F20"/>
          <w:spacing w:val="-16"/>
          <w:w w:val="105"/>
        </w:rPr>
        <w:t>(</w:t>
      </w:r>
      <w:r w:rsidR="00626D31">
        <w:rPr>
          <w:color w:val="231F20"/>
          <w:w w:val="105"/>
        </w:rPr>
        <w:t xml:space="preserve">Other </w:t>
      </w:r>
      <w:r>
        <w:rPr>
          <w:color w:val="231F20"/>
          <w:w w:val="105"/>
        </w:rPr>
        <w:t>inha)</w:t>
      </w:r>
      <w:r>
        <w:rPr>
          <w:color w:val="231F20"/>
          <w:w w:val="105"/>
        </w:rPr>
        <w:tab/>
        <w:t>:</w:t>
      </w:r>
      <w:r>
        <w:rPr>
          <w:color w:val="231F20"/>
          <w:w w:val="105"/>
        </w:rPr>
        <w:tab/>
      </w:r>
      <w:r>
        <w:rPr>
          <w:color w:val="231F20"/>
          <w:spacing w:val="-4"/>
          <w:w w:val="125"/>
        </w:rPr>
        <w:t>……………………………………………….</w:t>
      </w:r>
    </w:p>
    <w:p w:rsidR="008A18F3" w:rsidRPr="004A0515" w:rsidRDefault="001E3FC5" w:rsidP="004A0515">
      <w:pPr>
        <w:tabs>
          <w:tab w:val="left" w:pos="881"/>
        </w:tabs>
        <w:spacing w:before="221"/>
        <w:ind w:left="439"/>
        <w:rPr>
          <w:b/>
          <w:sz w:val="28"/>
        </w:rPr>
      </w:pPr>
      <w:r>
        <w:rPr>
          <w:b/>
          <w:color w:val="231F20"/>
          <w:w w:val="105"/>
          <w:sz w:val="28"/>
        </w:rPr>
        <w:t>3</w:t>
      </w:r>
      <w:r w:rsidR="00A72B7A">
        <w:rPr>
          <w:b/>
          <w:color w:val="231F20"/>
          <w:w w:val="105"/>
          <w:sz w:val="28"/>
        </w:rPr>
        <w:t>3</w:t>
      </w:r>
      <w:r>
        <w:rPr>
          <w:b/>
          <w:color w:val="231F20"/>
          <w:w w:val="105"/>
          <w:sz w:val="28"/>
        </w:rPr>
        <w:t xml:space="preserve">. </w:t>
      </w:r>
      <w:r w:rsidR="008A18F3" w:rsidRPr="004A0515">
        <w:rPr>
          <w:b/>
          <w:color w:val="231F20"/>
          <w:w w:val="105"/>
          <w:sz w:val="28"/>
        </w:rPr>
        <w:t>HHs with Homested land (InNos)</w:t>
      </w:r>
    </w:p>
    <w:p w:rsidR="008A18F3" w:rsidRDefault="008A18F3" w:rsidP="008A18F3">
      <w:pPr>
        <w:pStyle w:val="ListParagraph"/>
        <w:numPr>
          <w:ilvl w:val="1"/>
          <w:numId w:val="46"/>
        </w:numPr>
        <w:tabs>
          <w:tab w:val="left" w:pos="1380"/>
          <w:tab w:val="left" w:pos="1381"/>
        </w:tabs>
        <w:spacing w:before="129"/>
        <w:ind w:left="1380"/>
      </w:pPr>
      <w:r>
        <w:rPr>
          <w:color w:val="231F20"/>
        </w:rPr>
        <w:t>WithPatta</w:t>
      </w:r>
    </w:p>
    <w:p w:rsidR="008A18F3" w:rsidRPr="00786A1C" w:rsidRDefault="008A18F3" w:rsidP="008A18F3">
      <w:pPr>
        <w:pStyle w:val="ListParagraph"/>
        <w:numPr>
          <w:ilvl w:val="1"/>
          <w:numId w:val="46"/>
        </w:numPr>
        <w:tabs>
          <w:tab w:val="left" w:pos="1380"/>
          <w:tab w:val="left" w:pos="1381"/>
        </w:tabs>
        <w:spacing w:before="144"/>
        <w:ind w:left="1380"/>
      </w:pPr>
      <w:r>
        <w:rPr>
          <w:color w:val="231F20"/>
        </w:rPr>
        <w:t>WithoutPatta</w:t>
      </w:r>
    </w:p>
    <w:p w:rsidR="00626D31" w:rsidRDefault="00626D31" w:rsidP="00626D31">
      <w:pPr>
        <w:tabs>
          <w:tab w:val="left" w:pos="1380"/>
          <w:tab w:val="left" w:pos="1381"/>
        </w:tabs>
        <w:spacing w:before="144"/>
        <w:jc w:val="right"/>
      </w:pPr>
    </w:p>
    <w:p w:rsidR="00626D31" w:rsidRDefault="00626D31" w:rsidP="00626D31">
      <w:pPr>
        <w:tabs>
          <w:tab w:val="left" w:pos="1380"/>
          <w:tab w:val="left" w:pos="1381"/>
        </w:tabs>
        <w:spacing w:before="144"/>
        <w:jc w:val="right"/>
      </w:pPr>
    </w:p>
    <w:p w:rsidR="00626D31" w:rsidRDefault="008467AF" w:rsidP="008467AF">
      <w:pPr>
        <w:tabs>
          <w:tab w:val="left" w:pos="1184"/>
          <w:tab w:val="left" w:pos="1380"/>
          <w:tab w:val="left" w:pos="1381"/>
        </w:tabs>
        <w:spacing w:before="144"/>
      </w:pPr>
      <w:r>
        <w:tab/>
      </w:r>
    </w:p>
    <w:p w:rsidR="008A18F3" w:rsidRPr="00A72B7A" w:rsidRDefault="008A18F3" w:rsidP="00A72B7A">
      <w:pPr>
        <w:pStyle w:val="ListParagraph"/>
        <w:numPr>
          <w:ilvl w:val="0"/>
          <w:numId w:val="77"/>
        </w:numPr>
        <w:tabs>
          <w:tab w:val="left" w:pos="881"/>
        </w:tabs>
        <w:spacing w:before="223"/>
        <w:rPr>
          <w:b/>
          <w:sz w:val="28"/>
        </w:rPr>
      </w:pPr>
      <w:r w:rsidRPr="00A72B7A">
        <w:rPr>
          <w:b/>
          <w:color w:val="231F20"/>
          <w:w w:val="105"/>
          <w:sz w:val="28"/>
        </w:rPr>
        <w:t>Gender relatedIssues.</w:t>
      </w:r>
    </w:p>
    <w:p w:rsidR="008A18F3" w:rsidRDefault="008A18F3" w:rsidP="008A18F3">
      <w:pPr>
        <w:spacing w:before="175"/>
        <w:ind w:left="1839" w:right="1559"/>
        <w:jc w:val="center"/>
        <w:rPr>
          <w:b/>
          <w:sz w:val="20"/>
        </w:rPr>
      </w:pPr>
      <w:r>
        <w:rPr>
          <w:b/>
          <w:color w:val="231F20"/>
          <w:w w:val="110"/>
          <w:sz w:val="20"/>
        </w:rPr>
        <w:t>Table-</w:t>
      </w:r>
      <w:r w:rsidR="001E3FC5">
        <w:rPr>
          <w:b/>
          <w:color w:val="231F20"/>
          <w:w w:val="110"/>
          <w:sz w:val="20"/>
        </w:rPr>
        <w:t>11</w:t>
      </w:r>
    </w:p>
    <w:p w:rsidR="008A18F3" w:rsidRDefault="008A18F3" w:rsidP="008A18F3">
      <w:pPr>
        <w:pStyle w:val="BodyText"/>
        <w:spacing w:before="1"/>
        <w:rPr>
          <w:b/>
          <w:sz w:val="16"/>
        </w:rPr>
      </w:pPr>
    </w:p>
    <w:tbl>
      <w:tblPr>
        <w:tblW w:w="0" w:type="auto"/>
        <w:tblInd w:w="4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3780"/>
        <w:gridCol w:w="3231"/>
        <w:gridCol w:w="3286"/>
      </w:tblGrid>
      <w:tr w:rsidR="008A18F3" w:rsidTr="00ED60C0">
        <w:trPr>
          <w:trHeight w:val="282"/>
        </w:trPr>
        <w:tc>
          <w:tcPr>
            <w:tcW w:w="3780" w:type="dxa"/>
            <w:shd w:val="clear" w:color="auto" w:fill="E6E7E8"/>
          </w:tcPr>
          <w:p w:rsidR="008A18F3" w:rsidRDefault="008A18F3" w:rsidP="00ED60C0">
            <w:pPr>
              <w:pStyle w:val="TableParagraph"/>
              <w:spacing w:before="31" w:line="231" w:lineRule="exact"/>
              <w:ind w:left="1517" w:right="1498"/>
              <w:jc w:val="center"/>
              <w:rPr>
                <w:sz w:val="19"/>
              </w:rPr>
            </w:pPr>
            <w:r>
              <w:rPr>
                <w:color w:val="231F20"/>
                <w:sz w:val="19"/>
              </w:rPr>
              <w:t>Activities</w:t>
            </w:r>
          </w:p>
        </w:tc>
        <w:tc>
          <w:tcPr>
            <w:tcW w:w="6517" w:type="dxa"/>
            <w:gridSpan w:val="2"/>
            <w:shd w:val="clear" w:color="auto" w:fill="E6E7E8"/>
          </w:tcPr>
          <w:p w:rsidR="008A18F3" w:rsidRDefault="008A18F3" w:rsidP="00ED60C0">
            <w:pPr>
              <w:pStyle w:val="TableParagraph"/>
              <w:spacing w:before="31" w:line="231" w:lineRule="exact"/>
              <w:ind w:left="2610" w:right="2589"/>
              <w:jc w:val="center"/>
              <w:rPr>
                <w:sz w:val="19"/>
              </w:rPr>
            </w:pPr>
            <w:r>
              <w:rPr>
                <w:color w:val="231F20"/>
                <w:w w:val="105"/>
                <w:sz w:val="19"/>
              </w:rPr>
              <w:t>Responsibilities</w:t>
            </w:r>
          </w:p>
        </w:tc>
      </w:tr>
      <w:tr w:rsidR="008A18F3" w:rsidTr="00ED60C0">
        <w:trPr>
          <w:trHeight w:val="282"/>
        </w:trPr>
        <w:tc>
          <w:tcPr>
            <w:tcW w:w="3780" w:type="dxa"/>
            <w:shd w:val="clear" w:color="auto" w:fill="E6E7E8"/>
          </w:tcPr>
          <w:p w:rsidR="008A18F3" w:rsidRDefault="008A18F3" w:rsidP="00ED60C0">
            <w:pPr>
              <w:pStyle w:val="TableParagraph"/>
              <w:rPr>
                <w:sz w:val="20"/>
              </w:rPr>
            </w:pPr>
          </w:p>
        </w:tc>
        <w:tc>
          <w:tcPr>
            <w:tcW w:w="3231" w:type="dxa"/>
            <w:shd w:val="clear" w:color="auto" w:fill="E6E7E8"/>
          </w:tcPr>
          <w:p w:rsidR="008A18F3" w:rsidRDefault="008A18F3" w:rsidP="00ED60C0">
            <w:pPr>
              <w:pStyle w:val="TableParagraph"/>
              <w:spacing w:before="31" w:line="231" w:lineRule="exact"/>
              <w:ind w:left="1252" w:right="1232"/>
              <w:jc w:val="center"/>
              <w:rPr>
                <w:sz w:val="19"/>
              </w:rPr>
            </w:pPr>
            <w:r>
              <w:rPr>
                <w:color w:val="231F20"/>
                <w:sz w:val="19"/>
              </w:rPr>
              <w:t>Male (%)</w:t>
            </w:r>
          </w:p>
        </w:tc>
        <w:tc>
          <w:tcPr>
            <w:tcW w:w="3286" w:type="dxa"/>
            <w:shd w:val="clear" w:color="auto" w:fill="E6E7E8"/>
          </w:tcPr>
          <w:p w:rsidR="008A18F3" w:rsidRDefault="008A18F3" w:rsidP="00ED60C0">
            <w:pPr>
              <w:pStyle w:val="TableParagraph"/>
              <w:spacing w:before="31" w:line="231" w:lineRule="exact"/>
              <w:ind w:left="1173" w:right="1152"/>
              <w:jc w:val="center"/>
              <w:rPr>
                <w:sz w:val="19"/>
              </w:rPr>
            </w:pPr>
            <w:r>
              <w:rPr>
                <w:color w:val="231F20"/>
                <w:w w:val="105"/>
                <w:sz w:val="19"/>
              </w:rPr>
              <w:t>Female (%)</w:t>
            </w:r>
          </w:p>
        </w:tc>
      </w:tr>
      <w:tr w:rsidR="008A18F3" w:rsidTr="00ED60C0">
        <w:trPr>
          <w:trHeight w:val="371"/>
        </w:trPr>
        <w:tc>
          <w:tcPr>
            <w:tcW w:w="3780" w:type="dxa"/>
          </w:tcPr>
          <w:p w:rsidR="008A18F3" w:rsidRDefault="008A18F3" w:rsidP="00ED60C0">
            <w:pPr>
              <w:pStyle w:val="TableParagraph"/>
              <w:spacing w:before="59"/>
              <w:ind w:left="80"/>
            </w:pPr>
            <w:r>
              <w:rPr>
                <w:color w:val="231F20"/>
                <w:w w:val="105"/>
              </w:rPr>
              <w:t>Bringing fuel wood</w:t>
            </w:r>
          </w:p>
        </w:tc>
        <w:tc>
          <w:tcPr>
            <w:tcW w:w="3231" w:type="dxa"/>
          </w:tcPr>
          <w:p w:rsidR="008A18F3" w:rsidRDefault="008A18F3" w:rsidP="00ED60C0">
            <w:pPr>
              <w:pStyle w:val="TableParagraph"/>
            </w:pPr>
          </w:p>
        </w:tc>
        <w:tc>
          <w:tcPr>
            <w:tcW w:w="3286" w:type="dxa"/>
          </w:tcPr>
          <w:p w:rsidR="008A18F3" w:rsidRDefault="008A18F3" w:rsidP="00ED60C0">
            <w:pPr>
              <w:pStyle w:val="TableParagraph"/>
            </w:pPr>
          </w:p>
        </w:tc>
      </w:tr>
      <w:tr w:rsidR="008A18F3" w:rsidTr="00ED60C0">
        <w:trPr>
          <w:trHeight w:val="371"/>
        </w:trPr>
        <w:tc>
          <w:tcPr>
            <w:tcW w:w="3780" w:type="dxa"/>
          </w:tcPr>
          <w:p w:rsidR="008A18F3" w:rsidRDefault="008A18F3" w:rsidP="00ED60C0">
            <w:pPr>
              <w:pStyle w:val="TableParagraph"/>
              <w:spacing w:before="59"/>
              <w:ind w:left="80"/>
            </w:pPr>
            <w:r>
              <w:rPr>
                <w:color w:val="231F20"/>
                <w:w w:val="105"/>
              </w:rPr>
              <w:t>Fetching drinking water</w:t>
            </w:r>
          </w:p>
        </w:tc>
        <w:tc>
          <w:tcPr>
            <w:tcW w:w="3231" w:type="dxa"/>
          </w:tcPr>
          <w:p w:rsidR="008A18F3" w:rsidRDefault="008A18F3" w:rsidP="00ED60C0">
            <w:pPr>
              <w:pStyle w:val="TableParagraph"/>
            </w:pPr>
          </w:p>
        </w:tc>
        <w:tc>
          <w:tcPr>
            <w:tcW w:w="3286" w:type="dxa"/>
          </w:tcPr>
          <w:p w:rsidR="008A18F3" w:rsidRDefault="008A18F3" w:rsidP="00ED60C0">
            <w:pPr>
              <w:pStyle w:val="TableParagraph"/>
            </w:pPr>
          </w:p>
        </w:tc>
      </w:tr>
      <w:tr w:rsidR="008A18F3" w:rsidTr="00ED60C0">
        <w:trPr>
          <w:trHeight w:val="371"/>
        </w:trPr>
        <w:tc>
          <w:tcPr>
            <w:tcW w:w="3780" w:type="dxa"/>
          </w:tcPr>
          <w:p w:rsidR="008A18F3" w:rsidRDefault="008A18F3" w:rsidP="00ED60C0">
            <w:pPr>
              <w:pStyle w:val="TableParagraph"/>
              <w:spacing w:before="59"/>
              <w:ind w:left="80"/>
            </w:pPr>
            <w:r>
              <w:rPr>
                <w:color w:val="231F20"/>
                <w:w w:val="105"/>
              </w:rPr>
              <w:t>Household Chores</w:t>
            </w:r>
          </w:p>
        </w:tc>
        <w:tc>
          <w:tcPr>
            <w:tcW w:w="3231" w:type="dxa"/>
          </w:tcPr>
          <w:p w:rsidR="008A18F3" w:rsidRDefault="008A18F3" w:rsidP="00ED60C0">
            <w:pPr>
              <w:pStyle w:val="TableParagraph"/>
            </w:pPr>
          </w:p>
        </w:tc>
        <w:tc>
          <w:tcPr>
            <w:tcW w:w="3286" w:type="dxa"/>
          </w:tcPr>
          <w:p w:rsidR="008A18F3" w:rsidRDefault="008A18F3" w:rsidP="00ED60C0">
            <w:pPr>
              <w:pStyle w:val="TableParagraph"/>
            </w:pPr>
          </w:p>
        </w:tc>
      </w:tr>
      <w:tr w:rsidR="008A18F3" w:rsidTr="00ED60C0">
        <w:trPr>
          <w:trHeight w:val="371"/>
        </w:trPr>
        <w:tc>
          <w:tcPr>
            <w:tcW w:w="3780" w:type="dxa"/>
          </w:tcPr>
          <w:p w:rsidR="008A18F3" w:rsidRDefault="008A18F3" w:rsidP="00ED60C0">
            <w:pPr>
              <w:pStyle w:val="TableParagraph"/>
              <w:spacing w:before="59"/>
              <w:ind w:left="80"/>
            </w:pPr>
            <w:r>
              <w:rPr>
                <w:color w:val="231F20"/>
              </w:rPr>
              <w:t>Works in the field (In Hours)</w:t>
            </w:r>
          </w:p>
        </w:tc>
        <w:tc>
          <w:tcPr>
            <w:tcW w:w="3231" w:type="dxa"/>
          </w:tcPr>
          <w:p w:rsidR="008A18F3" w:rsidRDefault="008A18F3" w:rsidP="00ED60C0">
            <w:pPr>
              <w:pStyle w:val="TableParagraph"/>
            </w:pPr>
          </w:p>
        </w:tc>
        <w:tc>
          <w:tcPr>
            <w:tcW w:w="3286" w:type="dxa"/>
          </w:tcPr>
          <w:p w:rsidR="008A18F3" w:rsidRDefault="008A18F3" w:rsidP="00ED60C0">
            <w:pPr>
              <w:pStyle w:val="TableParagraph"/>
            </w:pPr>
          </w:p>
        </w:tc>
      </w:tr>
      <w:tr w:rsidR="008A18F3" w:rsidTr="00ED60C0">
        <w:trPr>
          <w:trHeight w:val="371"/>
        </w:trPr>
        <w:tc>
          <w:tcPr>
            <w:tcW w:w="3780" w:type="dxa"/>
          </w:tcPr>
          <w:p w:rsidR="008A18F3" w:rsidRDefault="008A18F3" w:rsidP="00ED60C0">
            <w:pPr>
              <w:pStyle w:val="TableParagraph"/>
              <w:spacing w:before="59"/>
              <w:ind w:left="80"/>
            </w:pPr>
            <w:r>
              <w:rPr>
                <w:color w:val="231F20"/>
              </w:rPr>
              <w:t>Wages in Private works (In Rs.)</w:t>
            </w:r>
          </w:p>
        </w:tc>
        <w:tc>
          <w:tcPr>
            <w:tcW w:w="3231" w:type="dxa"/>
          </w:tcPr>
          <w:p w:rsidR="008A18F3" w:rsidRDefault="008A18F3" w:rsidP="00ED60C0">
            <w:pPr>
              <w:pStyle w:val="TableParagraph"/>
            </w:pPr>
          </w:p>
        </w:tc>
        <w:tc>
          <w:tcPr>
            <w:tcW w:w="3286" w:type="dxa"/>
          </w:tcPr>
          <w:p w:rsidR="008A18F3" w:rsidRDefault="008A18F3" w:rsidP="00ED60C0">
            <w:pPr>
              <w:pStyle w:val="TableParagraph"/>
            </w:pPr>
          </w:p>
        </w:tc>
      </w:tr>
      <w:tr w:rsidR="008A18F3" w:rsidTr="00ED60C0">
        <w:trPr>
          <w:trHeight w:val="371"/>
        </w:trPr>
        <w:tc>
          <w:tcPr>
            <w:tcW w:w="3780" w:type="dxa"/>
          </w:tcPr>
          <w:p w:rsidR="008A18F3" w:rsidRDefault="008A18F3" w:rsidP="00ED60C0">
            <w:pPr>
              <w:pStyle w:val="TableParagraph"/>
              <w:spacing w:before="59"/>
              <w:ind w:left="80"/>
            </w:pPr>
            <w:r>
              <w:rPr>
                <w:color w:val="231F20"/>
              </w:rPr>
              <w:t>Wages in Govt. / Project Works (In Rs.)</w:t>
            </w:r>
          </w:p>
        </w:tc>
        <w:tc>
          <w:tcPr>
            <w:tcW w:w="3231" w:type="dxa"/>
          </w:tcPr>
          <w:p w:rsidR="008A18F3" w:rsidRDefault="008A18F3" w:rsidP="00ED60C0">
            <w:pPr>
              <w:pStyle w:val="TableParagraph"/>
            </w:pPr>
          </w:p>
        </w:tc>
        <w:tc>
          <w:tcPr>
            <w:tcW w:w="3286" w:type="dxa"/>
          </w:tcPr>
          <w:p w:rsidR="008A18F3" w:rsidRDefault="008A18F3" w:rsidP="00ED60C0">
            <w:pPr>
              <w:pStyle w:val="TableParagraph"/>
            </w:pPr>
          </w:p>
        </w:tc>
      </w:tr>
      <w:tr w:rsidR="008A18F3" w:rsidTr="00ED60C0">
        <w:trPr>
          <w:trHeight w:val="371"/>
        </w:trPr>
        <w:tc>
          <w:tcPr>
            <w:tcW w:w="3780" w:type="dxa"/>
          </w:tcPr>
          <w:p w:rsidR="008A18F3" w:rsidRDefault="008A18F3" w:rsidP="00ED60C0">
            <w:pPr>
              <w:pStyle w:val="TableParagraph"/>
              <w:spacing w:before="59"/>
              <w:ind w:left="80"/>
            </w:pPr>
            <w:r>
              <w:rPr>
                <w:color w:val="231F20"/>
                <w:w w:val="105"/>
              </w:rPr>
              <w:t>Owenership of Landed property</w:t>
            </w:r>
          </w:p>
        </w:tc>
        <w:tc>
          <w:tcPr>
            <w:tcW w:w="3231" w:type="dxa"/>
          </w:tcPr>
          <w:p w:rsidR="008A18F3" w:rsidRDefault="008A18F3" w:rsidP="00ED60C0">
            <w:pPr>
              <w:pStyle w:val="TableParagraph"/>
            </w:pPr>
          </w:p>
        </w:tc>
        <w:tc>
          <w:tcPr>
            <w:tcW w:w="3286" w:type="dxa"/>
          </w:tcPr>
          <w:p w:rsidR="008A18F3" w:rsidRDefault="008A18F3" w:rsidP="00ED60C0">
            <w:pPr>
              <w:pStyle w:val="TableParagraph"/>
            </w:pPr>
          </w:p>
        </w:tc>
      </w:tr>
      <w:tr w:rsidR="008A18F3" w:rsidTr="00ED60C0">
        <w:trPr>
          <w:trHeight w:val="371"/>
        </w:trPr>
        <w:tc>
          <w:tcPr>
            <w:tcW w:w="3780" w:type="dxa"/>
          </w:tcPr>
          <w:p w:rsidR="008A18F3" w:rsidRDefault="008A18F3" w:rsidP="00ED60C0">
            <w:pPr>
              <w:pStyle w:val="TableParagraph"/>
              <w:spacing w:before="59"/>
              <w:ind w:left="80"/>
            </w:pPr>
            <w:r>
              <w:rPr>
                <w:color w:val="231F20"/>
                <w:w w:val="105"/>
              </w:rPr>
              <w:t>Decision on financial matter</w:t>
            </w:r>
          </w:p>
        </w:tc>
        <w:tc>
          <w:tcPr>
            <w:tcW w:w="3231" w:type="dxa"/>
          </w:tcPr>
          <w:p w:rsidR="008A18F3" w:rsidRDefault="008A18F3" w:rsidP="00ED60C0">
            <w:pPr>
              <w:pStyle w:val="TableParagraph"/>
            </w:pPr>
          </w:p>
        </w:tc>
        <w:tc>
          <w:tcPr>
            <w:tcW w:w="3286" w:type="dxa"/>
          </w:tcPr>
          <w:p w:rsidR="008A18F3" w:rsidRDefault="008A18F3" w:rsidP="00ED60C0">
            <w:pPr>
              <w:pStyle w:val="TableParagraph"/>
            </w:pPr>
          </w:p>
        </w:tc>
      </w:tr>
      <w:tr w:rsidR="008A18F3" w:rsidTr="00ED60C0">
        <w:trPr>
          <w:trHeight w:val="841"/>
        </w:trPr>
        <w:tc>
          <w:tcPr>
            <w:tcW w:w="3780" w:type="dxa"/>
          </w:tcPr>
          <w:p w:rsidR="008A18F3" w:rsidRDefault="008A18F3" w:rsidP="00ED60C0">
            <w:pPr>
              <w:pStyle w:val="TableParagraph"/>
              <w:spacing w:before="59"/>
              <w:ind w:left="80"/>
            </w:pPr>
            <w:r>
              <w:rPr>
                <w:color w:val="231F20"/>
              </w:rPr>
              <w:t>Participation in JFMC Meeting</w:t>
            </w:r>
          </w:p>
        </w:tc>
        <w:tc>
          <w:tcPr>
            <w:tcW w:w="3231" w:type="dxa"/>
          </w:tcPr>
          <w:p w:rsidR="008A18F3" w:rsidRDefault="008A18F3" w:rsidP="00ED60C0">
            <w:pPr>
              <w:pStyle w:val="TableParagraph"/>
            </w:pPr>
          </w:p>
        </w:tc>
        <w:tc>
          <w:tcPr>
            <w:tcW w:w="3286" w:type="dxa"/>
          </w:tcPr>
          <w:p w:rsidR="008A18F3" w:rsidRDefault="008A18F3" w:rsidP="00ED60C0">
            <w:pPr>
              <w:pStyle w:val="TableParagraph"/>
            </w:pPr>
          </w:p>
        </w:tc>
      </w:tr>
      <w:tr w:rsidR="008A18F3" w:rsidTr="00ED60C0">
        <w:trPr>
          <w:trHeight w:val="841"/>
        </w:trPr>
        <w:tc>
          <w:tcPr>
            <w:tcW w:w="3780" w:type="dxa"/>
          </w:tcPr>
          <w:p w:rsidR="008A18F3" w:rsidRDefault="008A18F3" w:rsidP="00ED60C0">
            <w:pPr>
              <w:pStyle w:val="TableParagraph"/>
              <w:spacing w:before="59"/>
              <w:ind w:left="80"/>
            </w:pPr>
            <w:r>
              <w:rPr>
                <w:color w:val="231F20"/>
              </w:rPr>
              <w:lastRenderedPageBreak/>
              <w:t>Others Gender issues (Pl. Specify)</w:t>
            </w:r>
          </w:p>
        </w:tc>
        <w:tc>
          <w:tcPr>
            <w:tcW w:w="3231" w:type="dxa"/>
          </w:tcPr>
          <w:p w:rsidR="008A18F3" w:rsidRDefault="008A18F3" w:rsidP="00ED60C0">
            <w:pPr>
              <w:pStyle w:val="TableParagraph"/>
            </w:pPr>
          </w:p>
        </w:tc>
        <w:tc>
          <w:tcPr>
            <w:tcW w:w="3286" w:type="dxa"/>
          </w:tcPr>
          <w:p w:rsidR="008A18F3" w:rsidRDefault="008A18F3" w:rsidP="00ED60C0">
            <w:pPr>
              <w:pStyle w:val="TableParagraph"/>
            </w:pPr>
          </w:p>
        </w:tc>
      </w:tr>
      <w:tr w:rsidR="00626D31" w:rsidTr="00ED60C0">
        <w:trPr>
          <w:trHeight w:val="841"/>
        </w:trPr>
        <w:tc>
          <w:tcPr>
            <w:tcW w:w="3780" w:type="dxa"/>
          </w:tcPr>
          <w:p w:rsidR="00626D31" w:rsidRDefault="00626D31" w:rsidP="00ED60C0">
            <w:pPr>
              <w:pStyle w:val="TableParagraph"/>
              <w:spacing w:before="59"/>
              <w:ind w:left="80"/>
              <w:rPr>
                <w:color w:val="231F20"/>
              </w:rPr>
            </w:pPr>
          </w:p>
        </w:tc>
        <w:tc>
          <w:tcPr>
            <w:tcW w:w="3231" w:type="dxa"/>
          </w:tcPr>
          <w:p w:rsidR="00626D31" w:rsidRDefault="00626D31" w:rsidP="00ED60C0">
            <w:pPr>
              <w:pStyle w:val="TableParagraph"/>
            </w:pPr>
          </w:p>
        </w:tc>
        <w:tc>
          <w:tcPr>
            <w:tcW w:w="3286" w:type="dxa"/>
          </w:tcPr>
          <w:p w:rsidR="00626D31" w:rsidRDefault="00626D31" w:rsidP="00ED60C0">
            <w:pPr>
              <w:pStyle w:val="TableParagraph"/>
            </w:pPr>
          </w:p>
        </w:tc>
      </w:tr>
      <w:tr w:rsidR="00626D31" w:rsidTr="00ED60C0">
        <w:trPr>
          <w:trHeight w:val="841"/>
        </w:trPr>
        <w:tc>
          <w:tcPr>
            <w:tcW w:w="3780" w:type="dxa"/>
          </w:tcPr>
          <w:p w:rsidR="00626D31" w:rsidRDefault="00626D31" w:rsidP="00ED60C0">
            <w:pPr>
              <w:pStyle w:val="TableParagraph"/>
              <w:spacing w:before="59"/>
              <w:ind w:left="80"/>
              <w:rPr>
                <w:color w:val="231F20"/>
              </w:rPr>
            </w:pPr>
          </w:p>
        </w:tc>
        <w:tc>
          <w:tcPr>
            <w:tcW w:w="3231" w:type="dxa"/>
          </w:tcPr>
          <w:p w:rsidR="00626D31" w:rsidRDefault="00626D31" w:rsidP="00ED60C0">
            <w:pPr>
              <w:pStyle w:val="TableParagraph"/>
            </w:pPr>
          </w:p>
        </w:tc>
        <w:tc>
          <w:tcPr>
            <w:tcW w:w="3286" w:type="dxa"/>
          </w:tcPr>
          <w:p w:rsidR="00626D31" w:rsidRDefault="00626D31" w:rsidP="00ED60C0">
            <w:pPr>
              <w:pStyle w:val="TableParagraph"/>
            </w:pPr>
          </w:p>
        </w:tc>
      </w:tr>
      <w:tr w:rsidR="00626D31" w:rsidTr="00ED60C0">
        <w:trPr>
          <w:trHeight w:val="841"/>
        </w:trPr>
        <w:tc>
          <w:tcPr>
            <w:tcW w:w="3780" w:type="dxa"/>
          </w:tcPr>
          <w:p w:rsidR="00626D31" w:rsidRDefault="00626D31" w:rsidP="00ED60C0">
            <w:pPr>
              <w:pStyle w:val="TableParagraph"/>
              <w:spacing w:before="59"/>
              <w:ind w:left="80"/>
              <w:rPr>
                <w:color w:val="231F20"/>
              </w:rPr>
            </w:pPr>
          </w:p>
        </w:tc>
        <w:tc>
          <w:tcPr>
            <w:tcW w:w="3231" w:type="dxa"/>
          </w:tcPr>
          <w:p w:rsidR="00626D31" w:rsidRDefault="00626D31" w:rsidP="00ED60C0">
            <w:pPr>
              <w:pStyle w:val="TableParagraph"/>
            </w:pPr>
          </w:p>
        </w:tc>
        <w:tc>
          <w:tcPr>
            <w:tcW w:w="3286" w:type="dxa"/>
          </w:tcPr>
          <w:p w:rsidR="00626D31" w:rsidRDefault="00626D31" w:rsidP="00ED60C0">
            <w:pPr>
              <w:pStyle w:val="TableParagraph"/>
            </w:pPr>
          </w:p>
        </w:tc>
      </w:tr>
    </w:tbl>
    <w:p w:rsidR="008A18F3" w:rsidRDefault="008A18F3" w:rsidP="001461B6">
      <w:pPr>
        <w:pStyle w:val="ListParagraph"/>
        <w:widowControl/>
        <w:autoSpaceDE/>
        <w:autoSpaceDN/>
        <w:spacing w:before="120" w:after="120" w:line="360" w:lineRule="auto"/>
        <w:ind w:left="0" w:firstLine="0"/>
        <w:contextualSpacing/>
        <w:rPr>
          <w:rFonts w:asciiTheme="minorHAnsi" w:hAnsiTheme="minorHAnsi" w:cstheme="minorHAnsi"/>
          <w:b/>
          <w:noProof/>
        </w:rPr>
      </w:pPr>
    </w:p>
    <w:p w:rsidR="008A18F3" w:rsidRDefault="008A18F3" w:rsidP="001461B6">
      <w:pPr>
        <w:pStyle w:val="ListParagraph"/>
        <w:widowControl/>
        <w:autoSpaceDE/>
        <w:autoSpaceDN/>
        <w:spacing w:before="120" w:after="120" w:line="360" w:lineRule="auto"/>
        <w:ind w:left="0" w:firstLine="0"/>
        <w:contextualSpacing/>
        <w:rPr>
          <w:rFonts w:asciiTheme="minorHAnsi" w:hAnsiTheme="minorHAnsi" w:cstheme="minorHAnsi"/>
          <w:b/>
          <w:noProof/>
        </w:rPr>
      </w:pPr>
    </w:p>
    <w:p w:rsidR="008A18F3" w:rsidRDefault="008A18F3" w:rsidP="001461B6">
      <w:pPr>
        <w:pStyle w:val="ListParagraph"/>
        <w:widowControl/>
        <w:autoSpaceDE/>
        <w:autoSpaceDN/>
        <w:spacing w:before="120" w:after="120" w:line="360" w:lineRule="auto"/>
        <w:ind w:left="0" w:firstLine="0"/>
        <w:contextualSpacing/>
        <w:rPr>
          <w:rFonts w:asciiTheme="minorHAnsi" w:hAnsiTheme="minorHAnsi" w:cstheme="minorHAnsi"/>
          <w:b/>
          <w:noProof/>
        </w:rPr>
      </w:pPr>
    </w:p>
    <w:p w:rsidR="006E2E75" w:rsidRDefault="006E2E75">
      <w:pPr>
        <w:rPr>
          <w:rFonts w:eastAsia="Times New Roman" w:cstheme="minorHAnsi"/>
          <w:b/>
          <w:noProof/>
          <w:lang w:val="en-US" w:bidi="en-US"/>
        </w:rPr>
      </w:pPr>
      <w:r>
        <w:rPr>
          <w:rFonts w:cstheme="minorHAnsi"/>
          <w:b/>
          <w:noProof/>
        </w:rPr>
        <w:br w:type="page"/>
      </w:r>
    </w:p>
    <w:p w:rsidR="006E2E75" w:rsidRDefault="006E2E75" w:rsidP="00A72B7A">
      <w:pPr>
        <w:pStyle w:val="Heading1"/>
        <w:ind w:left="993" w:right="714"/>
      </w:pPr>
      <w:bookmarkStart w:id="14" w:name="_Toc32833214"/>
      <w:r>
        <w:rPr>
          <w:w w:val="110"/>
        </w:rPr>
        <w:lastRenderedPageBreak/>
        <w:t>Format-II. Village Resource Profile</w:t>
      </w:r>
      <w:bookmarkEnd w:id="14"/>
    </w:p>
    <w:p w:rsidR="006E2E75" w:rsidRDefault="006E2E75" w:rsidP="006E2E75">
      <w:pPr>
        <w:pStyle w:val="ListParagraph"/>
        <w:numPr>
          <w:ilvl w:val="0"/>
          <w:numId w:val="49"/>
        </w:numPr>
        <w:tabs>
          <w:tab w:val="left" w:pos="310"/>
        </w:tabs>
        <w:spacing w:before="189"/>
        <w:jc w:val="left"/>
        <w:rPr>
          <w:b/>
          <w:sz w:val="28"/>
        </w:rPr>
      </w:pPr>
      <w:r>
        <w:rPr>
          <w:b/>
          <w:color w:val="231F20"/>
          <w:w w:val="105"/>
          <w:sz w:val="28"/>
        </w:rPr>
        <w:t>HouseholdAssets:</w:t>
      </w:r>
    </w:p>
    <w:p w:rsidR="006E2E75" w:rsidRDefault="006E2E75" w:rsidP="006E2E75">
      <w:pPr>
        <w:pStyle w:val="BodyText"/>
        <w:tabs>
          <w:tab w:val="left" w:pos="667"/>
        </w:tabs>
        <w:spacing w:before="129"/>
        <w:ind w:left="100"/>
      </w:pPr>
      <w:r>
        <w:rPr>
          <w:color w:val="231F20"/>
          <w:w w:val="105"/>
        </w:rPr>
        <w:t>a.</w:t>
      </w:r>
      <w:r>
        <w:rPr>
          <w:color w:val="231F20"/>
          <w:w w:val="105"/>
        </w:rPr>
        <w:tab/>
        <w:t>Number of householdswith</w:t>
      </w:r>
    </w:p>
    <w:p w:rsidR="006E2E75" w:rsidRDefault="006E2E75" w:rsidP="006E2E75">
      <w:pPr>
        <w:pStyle w:val="ListParagraph"/>
        <w:numPr>
          <w:ilvl w:val="0"/>
          <w:numId w:val="48"/>
        </w:numPr>
        <w:tabs>
          <w:tab w:val="left" w:pos="307"/>
        </w:tabs>
        <w:spacing w:before="221"/>
        <w:rPr>
          <w:b/>
          <w:sz w:val="28"/>
        </w:rPr>
      </w:pPr>
      <w:r>
        <w:rPr>
          <w:b/>
          <w:color w:val="231F20"/>
          <w:w w:val="110"/>
          <w:sz w:val="28"/>
        </w:rPr>
        <w:t>KuchhaHouses</w:t>
      </w:r>
    </w:p>
    <w:p w:rsidR="006E2E75" w:rsidRDefault="006E2E75" w:rsidP="006E2E75">
      <w:pPr>
        <w:pStyle w:val="BodyText"/>
        <w:tabs>
          <w:tab w:val="left" w:pos="1040"/>
          <w:tab w:val="left" w:pos="4000"/>
          <w:tab w:val="left" w:pos="4300"/>
        </w:tabs>
        <w:spacing w:before="129"/>
        <w:ind w:left="667"/>
      </w:pPr>
      <w:r>
        <w:rPr>
          <w:color w:val="231F20"/>
          <w:w w:val="105"/>
        </w:rPr>
        <w:t>a.</w:t>
      </w:r>
      <w:r>
        <w:rPr>
          <w:color w:val="231F20"/>
          <w:w w:val="105"/>
        </w:rPr>
        <w:tab/>
        <w:t>Thatchedroof</w:t>
      </w:r>
      <w:r>
        <w:rPr>
          <w:color w:val="231F20"/>
          <w:w w:val="105"/>
        </w:rPr>
        <w:tab/>
        <w:t>:</w:t>
      </w:r>
      <w:r>
        <w:rPr>
          <w:color w:val="231F20"/>
          <w:w w:val="105"/>
        </w:rPr>
        <w:tab/>
      </w:r>
      <w:r>
        <w:rPr>
          <w:color w:val="231F20"/>
          <w:w w:val="120"/>
        </w:rPr>
        <w:t>…………………………………....…….</w:t>
      </w:r>
    </w:p>
    <w:p w:rsidR="006E2E75" w:rsidRDefault="006E2E75" w:rsidP="006E2E75">
      <w:pPr>
        <w:pStyle w:val="BodyText"/>
        <w:tabs>
          <w:tab w:val="left" w:pos="1040"/>
          <w:tab w:val="left" w:pos="4000"/>
          <w:tab w:val="left" w:pos="4300"/>
        </w:tabs>
        <w:spacing w:before="145"/>
        <w:ind w:left="667"/>
      </w:pPr>
      <w:r>
        <w:rPr>
          <w:color w:val="231F20"/>
          <w:spacing w:val="-3"/>
          <w:w w:val="105"/>
        </w:rPr>
        <w:t>b.</w:t>
      </w:r>
      <w:r>
        <w:rPr>
          <w:color w:val="231F20"/>
          <w:spacing w:val="-3"/>
          <w:w w:val="105"/>
        </w:rPr>
        <w:tab/>
      </w:r>
      <w:r>
        <w:rPr>
          <w:color w:val="231F20"/>
          <w:w w:val="105"/>
        </w:rPr>
        <w:t>Tiledroof</w:t>
      </w:r>
      <w:r>
        <w:rPr>
          <w:color w:val="231F20"/>
          <w:w w:val="105"/>
        </w:rPr>
        <w:tab/>
        <w:t>:</w:t>
      </w:r>
      <w:r>
        <w:rPr>
          <w:color w:val="231F20"/>
          <w:w w:val="105"/>
        </w:rPr>
        <w:tab/>
      </w:r>
      <w:r>
        <w:rPr>
          <w:color w:val="231F20"/>
          <w:w w:val="120"/>
        </w:rPr>
        <w:t>…………………………………....……</w:t>
      </w:r>
      <w:r w:rsidR="0020241C">
        <w:rPr>
          <w:color w:val="231F20"/>
          <w:w w:val="120"/>
        </w:rPr>
        <w:t>.</w:t>
      </w:r>
    </w:p>
    <w:p w:rsidR="006E2E75" w:rsidRDefault="006E2E75" w:rsidP="006E2E75">
      <w:pPr>
        <w:pStyle w:val="BodyText"/>
        <w:tabs>
          <w:tab w:val="left" w:pos="1040"/>
          <w:tab w:val="left" w:pos="4000"/>
          <w:tab w:val="left" w:pos="4300"/>
        </w:tabs>
        <w:spacing w:before="144"/>
        <w:ind w:left="667"/>
      </w:pPr>
      <w:r>
        <w:rPr>
          <w:color w:val="231F20"/>
          <w:w w:val="105"/>
        </w:rPr>
        <w:t>c.</w:t>
      </w:r>
      <w:r>
        <w:rPr>
          <w:color w:val="231F20"/>
          <w:w w:val="105"/>
        </w:rPr>
        <w:tab/>
        <w:t>Asbestos/tinroof</w:t>
      </w:r>
      <w:r>
        <w:rPr>
          <w:color w:val="231F20"/>
          <w:w w:val="105"/>
        </w:rPr>
        <w:tab/>
        <w:t>:</w:t>
      </w:r>
      <w:r>
        <w:rPr>
          <w:color w:val="231F20"/>
          <w:w w:val="105"/>
        </w:rPr>
        <w:tab/>
      </w:r>
      <w:r>
        <w:rPr>
          <w:color w:val="231F20"/>
          <w:w w:val="120"/>
        </w:rPr>
        <w:t>………………………………....……….</w:t>
      </w:r>
    </w:p>
    <w:p w:rsidR="006E2E75" w:rsidRDefault="006E2E75" w:rsidP="006E2E75">
      <w:pPr>
        <w:pStyle w:val="ListParagraph"/>
        <w:numPr>
          <w:ilvl w:val="0"/>
          <w:numId w:val="48"/>
        </w:numPr>
        <w:tabs>
          <w:tab w:val="left" w:pos="384"/>
        </w:tabs>
        <w:spacing w:before="222"/>
        <w:ind w:left="383" w:hanging="284"/>
        <w:rPr>
          <w:b/>
          <w:sz w:val="28"/>
        </w:rPr>
      </w:pPr>
      <w:r>
        <w:rPr>
          <w:b/>
          <w:color w:val="231F20"/>
          <w:w w:val="110"/>
          <w:sz w:val="28"/>
        </w:rPr>
        <w:t>PuccaHouses</w:t>
      </w:r>
    </w:p>
    <w:p w:rsidR="006E2E75" w:rsidRDefault="006E2E75" w:rsidP="006E2E75">
      <w:pPr>
        <w:pStyle w:val="BodyText"/>
        <w:tabs>
          <w:tab w:val="left" w:pos="1040"/>
          <w:tab w:val="left" w:pos="4300"/>
        </w:tabs>
        <w:spacing w:before="128"/>
        <w:ind w:left="667"/>
      </w:pPr>
      <w:r>
        <w:rPr>
          <w:color w:val="231F20"/>
          <w:w w:val="105"/>
        </w:rPr>
        <w:t>a.</w:t>
      </w:r>
      <w:r>
        <w:rPr>
          <w:color w:val="231F20"/>
          <w:w w:val="105"/>
        </w:rPr>
        <w:tab/>
        <w:t>Asbestos/tinroof</w:t>
      </w:r>
      <w:r>
        <w:rPr>
          <w:color w:val="231F20"/>
          <w:w w:val="105"/>
        </w:rPr>
        <w:tab/>
        <w:t xml:space="preserve">:    </w:t>
      </w:r>
      <w:r w:rsidR="0020241C">
        <w:rPr>
          <w:color w:val="231F20"/>
          <w:w w:val="105"/>
        </w:rPr>
        <w:t>…..</w:t>
      </w:r>
      <w:r>
        <w:rPr>
          <w:color w:val="231F20"/>
          <w:spacing w:val="-3"/>
          <w:w w:val="125"/>
        </w:rPr>
        <w:t>…………………………………</w:t>
      </w:r>
      <w:r w:rsidR="0020241C">
        <w:rPr>
          <w:color w:val="231F20"/>
          <w:spacing w:val="-3"/>
          <w:w w:val="125"/>
        </w:rPr>
        <w:t>..</w:t>
      </w:r>
    </w:p>
    <w:p w:rsidR="006E2E75" w:rsidRDefault="006E2E75" w:rsidP="006E2E75">
      <w:pPr>
        <w:pStyle w:val="BodyText"/>
        <w:tabs>
          <w:tab w:val="left" w:pos="1040"/>
          <w:tab w:val="left" w:pos="4300"/>
        </w:tabs>
        <w:spacing w:before="145"/>
        <w:ind w:left="667"/>
      </w:pPr>
      <w:r>
        <w:rPr>
          <w:color w:val="231F20"/>
          <w:spacing w:val="-3"/>
          <w:w w:val="105"/>
        </w:rPr>
        <w:t>b.</w:t>
      </w:r>
      <w:r>
        <w:rPr>
          <w:color w:val="231F20"/>
          <w:spacing w:val="-3"/>
          <w:w w:val="105"/>
        </w:rPr>
        <w:tab/>
      </w:r>
      <w:r>
        <w:rPr>
          <w:color w:val="231F20"/>
          <w:w w:val="105"/>
        </w:rPr>
        <w:t>RCCroof</w:t>
      </w:r>
      <w:r>
        <w:rPr>
          <w:color w:val="231F20"/>
          <w:w w:val="105"/>
        </w:rPr>
        <w:tab/>
        <w:t xml:space="preserve">:   </w:t>
      </w:r>
      <w:r w:rsidR="0020241C">
        <w:rPr>
          <w:color w:val="231F20"/>
          <w:w w:val="105"/>
        </w:rPr>
        <w:t>………</w:t>
      </w:r>
      <w:r>
        <w:rPr>
          <w:color w:val="231F20"/>
          <w:spacing w:val="-3"/>
          <w:w w:val="125"/>
        </w:rPr>
        <w:t>………………………………</w:t>
      </w:r>
      <w:r w:rsidR="0020241C">
        <w:rPr>
          <w:color w:val="231F20"/>
          <w:spacing w:val="-3"/>
          <w:w w:val="125"/>
        </w:rPr>
        <w:t>.</w:t>
      </w:r>
    </w:p>
    <w:p w:rsidR="006E2E75" w:rsidRDefault="006E2E75" w:rsidP="006E2E75">
      <w:pPr>
        <w:pStyle w:val="BodyText"/>
        <w:tabs>
          <w:tab w:val="left" w:pos="1040"/>
          <w:tab w:val="left" w:pos="4300"/>
        </w:tabs>
        <w:spacing w:before="145"/>
        <w:ind w:left="667"/>
      </w:pPr>
      <w:r>
        <w:rPr>
          <w:color w:val="231F20"/>
          <w:spacing w:val="-3"/>
          <w:w w:val="105"/>
        </w:rPr>
        <w:t>b.</w:t>
      </w:r>
      <w:r>
        <w:rPr>
          <w:color w:val="231F20"/>
          <w:spacing w:val="-3"/>
          <w:w w:val="105"/>
        </w:rPr>
        <w:tab/>
      </w:r>
      <w:r>
        <w:rPr>
          <w:color w:val="231F20"/>
          <w:w w:val="105"/>
        </w:rPr>
        <w:t>Number ofhouseelectrified</w:t>
      </w:r>
      <w:r>
        <w:rPr>
          <w:color w:val="231F20"/>
          <w:w w:val="105"/>
        </w:rPr>
        <w:tab/>
        <w:t xml:space="preserve">: </w:t>
      </w:r>
      <w:r w:rsidR="0020241C">
        <w:rPr>
          <w:color w:val="231F20"/>
          <w:w w:val="105"/>
        </w:rPr>
        <w:t>…..</w:t>
      </w:r>
      <w:r>
        <w:rPr>
          <w:color w:val="231F20"/>
          <w:spacing w:val="-3"/>
          <w:w w:val="125"/>
        </w:rPr>
        <w:t>…………………………………….</w:t>
      </w:r>
    </w:p>
    <w:p w:rsidR="006E2E75" w:rsidRDefault="006E2E75" w:rsidP="006E2E75">
      <w:pPr>
        <w:pStyle w:val="BodyText"/>
        <w:tabs>
          <w:tab w:val="left" w:pos="1040"/>
        </w:tabs>
        <w:spacing w:before="145"/>
        <w:ind w:left="667"/>
      </w:pPr>
      <w:r>
        <w:rPr>
          <w:color w:val="231F20"/>
          <w:w w:val="105"/>
        </w:rPr>
        <w:t>c.</w:t>
      </w:r>
      <w:r>
        <w:rPr>
          <w:color w:val="231F20"/>
          <w:w w:val="105"/>
        </w:rPr>
        <w:tab/>
        <w:t>Number   of   households   owned   livestock   :</w:t>
      </w:r>
      <w:r>
        <w:rPr>
          <w:color w:val="231F20"/>
          <w:w w:val="120"/>
        </w:rPr>
        <w:t>…………………</w:t>
      </w:r>
      <w:r w:rsidR="0020241C">
        <w:rPr>
          <w:color w:val="231F20"/>
          <w:w w:val="120"/>
        </w:rPr>
        <w:t>………...</w:t>
      </w:r>
    </w:p>
    <w:p w:rsidR="006E2E75" w:rsidRDefault="006E2E75" w:rsidP="006E2E75">
      <w:pPr>
        <w:pStyle w:val="BodyText"/>
        <w:tabs>
          <w:tab w:val="left" w:pos="1040"/>
          <w:tab w:val="left" w:pos="4300"/>
        </w:tabs>
        <w:spacing w:before="145"/>
        <w:ind w:left="667"/>
      </w:pPr>
      <w:r>
        <w:rPr>
          <w:color w:val="231F20"/>
          <w:w w:val="105"/>
        </w:rPr>
        <w:t>d.</w:t>
      </w:r>
      <w:r>
        <w:rPr>
          <w:color w:val="231F20"/>
          <w:w w:val="105"/>
        </w:rPr>
        <w:tab/>
        <w:t>No. of HHsownedcycle</w:t>
      </w:r>
      <w:r>
        <w:rPr>
          <w:color w:val="231F20"/>
          <w:w w:val="105"/>
        </w:rPr>
        <w:tab/>
        <w:t>:</w:t>
      </w:r>
      <w:r w:rsidR="0020241C">
        <w:rPr>
          <w:color w:val="231F20"/>
          <w:w w:val="105"/>
        </w:rPr>
        <w:t>..</w:t>
      </w:r>
      <w:r>
        <w:rPr>
          <w:color w:val="231F20"/>
          <w:spacing w:val="-3"/>
          <w:w w:val="125"/>
        </w:rPr>
        <w:t>……………………………………….</w:t>
      </w:r>
    </w:p>
    <w:p w:rsidR="006E2E75" w:rsidRDefault="006E2E75" w:rsidP="006E2E75">
      <w:pPr>
        <w:pStyle w:val="BodyText"/>
        <w:tabs>
          <w:tab w:val="left" w:pos="1040"/>
          <w:tab w:val="left" w:pos="4300"/>
        </w:tabs>
        <w:spacing w:before="144"/>
        <w:ind w:left="667"/>
      </w:pPr>
      <w:r>
        <w:rPr>
          <w:color w:val="231F20"/>
          <w:w w:val="105"/>
        </w:rPr>
        <w:t>e.</w:t>
      </w:r>
      <w:r>
        <w:rPr>
          <w:color w:val="231F20"/>
          <w:w w:val="105"/>
        </w:rPr>
        <w:tab/>
        <w:t>No.ofHHsownedtwowheeler</w:t>
      </w:r>
      <w:r>
        <w:rPr>
          <w:color w:val="231F20"/>
          <w:w w:val="105"/>
        </w:rPr>
        <w:tab/>
        <w:t xml:space="preserve">: </w:t>
      </w:r>
      <w:r w:rsidR="0020241C">
        <w:rPr>
          <w:color w:val="231F20"/>
          <w:w w:val="105"/>
        </w:rPr>
        <w:t>……</w:t>
      </w:r>
      <w:r>
        <w:rPr>
          <w:color w:val="231F20"/>
          <w:spacing w:val="-3"/>
          <w:w w:val="125"/>
        </w:rPr>
        <w:t>…………………………………….</w:t>
      </w:r>
    </w:p>
    <w:p w:rsidR="006E2E75" w:rsidRDefault="006E2E75" w:rsidP="006E2E75">
      <w:pPr>
        <w:pStyle w:val="ListParagraph"/>
        <w:numPr>
          <w:ilvl w:val="0"/>
          <w:numId w:val="47"/>
        </w:numPr>
        <w:tabs>
          <w:tab w:val="left" w:pos="1040"/>
          <w:tab w:val="left" w:pos="1041"/>
        </w:tabs>
        <w:spacing w:before="145"/>
      </w:pPr>
      <w:r>
        <w:rPr>
          <w:color w:val="231F20"/>
          <w:w w:val="105"/>
        </w:rPr>
        <w:t>Number of households owning tractors</w:t>
      </w:r>
      <w:r w:rsidR="00E93005">
        <w:rPr>
          <w:color w:val="231F20"/>
          <w:w w:val="105"/>
        </w:rPr>
        <w:t>/hand tiller</w:t>
      </w:r>
      <w:r>
        <w:rPr>
          <w:color w:val="231F20"/>
          <w:w w:val="105"/>
        </w:rPr>
        <w:t xml:space="preserve"> :</w:t>
      </w:r>
      <w:r>
        <w:rPr>
          <w:color w:val="231F20"/>
          <w:w w:val="120"/>
        </w:rPr>
        <w:t>…………………</w:t>
      </w:r>
      <w:r w:rsidR="0020241C">
        <w:rPr>
          <w:color w:val="231F20"/>
          <w:w w:val="120"/>
        </w:rPr>
        <w:t>……………..</w:t>
      </w:r>
    </w:p>
    <w:p w:rsidR="006E2E75" w:rsidRDefault="006E2E75" w:rsidP="006E2E75">
      <w:pPr>
        <w:pStyle w:val="ListParagraph"/>
        <w:numPr>
          <w:ilvl w:val="0"/>
          <w:numId w:val="47"/>
        </w:numPr>
        <w:tabs>
          <w:tab w:val="left" w:pos="1040"/>
          <w:tab w:val="left" w:pos="1041"/>
        </w:tabs>
        <w:spacing w:before="145"/>
      </w:pPr>
      <w:r>
        <w:rPr>
          <w:color w:val="231F20"/>
          <w:w w:val="105"/>
        </w:rPr>
        <w:t>No.ofHHsownedradio/taperecorder:</w:t>
      </w:r>
      <w:r>
        <w:rPr>
          <w:color w:val="231F20"/>
          <w:w w:val="125"/>
        </w:rPr>
        <w:t>……………………………</w:t>
      </w:r>
      <w:r w:rsidR="0020241C">
        <w:rPr>
          <w:color w:val="231F20"/>
          <w:w w:val="125"/>
        </w:rPr>
        <w:t>…………</w:t>
      </w:r>
    </w:p>
    <w:p w:rsidR="006E2E75" w:rsidRDefault="006E2E75" w:rsidP="006E2E75">
      <w:pPr>
        <w:pStyle w:val="BodyText"/>
        <w:tabs>
          <w:tab w:val="left" w:pos="1040"/>
          <w:tab w:val="left" w:pos="4300"/>
        </w:tabs>
        <w:spacing w:before="145"/>
        <w:ind w:left="667"/>
      </w:pPr>
      <w:r>
        <w:rPr>
          <w:color w:val="231F20"/>
          <w:w w:val="105"/>
        </w:rPr>
        <w:t>h.</w:t>
      </w:r>
      <w:r>
        <w:rPr>
          <w:color w:val="231F20"/>
          <w:w w:val="105"/>
        </w:rPr>
        <w:tab/>
        <w:t>No. HHsownedtelevision</w:t>
      </w:r>
      <w:r>
        <w:rPr>
          <w:color w:val="231F20"/>
          <w:w w:val="105"/>
        </w:rPr>
        <w:tab/>
        <w:t>:</w:t>
      </w:r>
      <w:r>
        <w:rPr>
          <w:color w:val="231F20"/>
          <w:spacing w:val="-3"/>
          <w:w w:val="125"/>
        </w:rPr>
        <w:t>……………………………………….</w:t>
      </w:r>
    </w:p>
    <w:p w:rsidR="006E2E75" w:rsidRDefault="006E2E75" w:rsidP="006E2E75">
      <w:pPr>
        <w:pStyle w:val="BodyText"/>
        <w:tabs>
          <w:tab w:val="left" w:pos="1040"/>
        </w:tabs>
        <w:spacing w:before="145"/>
        <w:ind w:left="667"/>
      </w:pPr>
      <w:r>
        <w:rPr>
          <w:color w:val="231F20"/>
          <w:w w:val="105"/>
        </w:rPr>
        <w:t>i.</w:t>
      </w:r>
      <w:r>
        <w:rPr>
          <w:color w:val="231F20"/>
          <w:w w:val="105"/>
        </w:rPr>
        <w:tab/>
        <w:t>Number of householdshaving</w:t>
      </w:r>
    </w:p>
    <w:p w:rsidR="006E2E75" w:rsidRDefault="006E2E75" w:rsidP="006E2E75">
      <w:pPr>
        <w:pStyle w:val="BodyText"/>
        <w:tabs>
          <w:tab w:val="left" w:pos="4300"/>
        </w:tabs>
        <w:spacing w:before="31"/>
        <w:ind w:left="1040"/>
        <w:rPr>
          <w:color w:val="231F20"/>
          <w:w w:val="125"/>
        </w:rPr>
      </w:pPr>
      <w:r>
        <w:rPr>
          <w:color w:val="231F20"/>
          <w:w w:val="105"/>
        </w:rPr>
        <w:t>mechanisedfarmequipment</w:t>
      </w:r>
      <w:r>
        <w:rPr>
          <w:color w:val="231F20"/>
          <w:w w:val="105"/>
        </w:rPr>
        <w:tab/>
        <w:t>:</w:t>
      </w:r>
      <w:r>
        <w:rPr>
          <w:color w:val="231F20"/>
          <w:w w:val="125"/>
        </w:rPr>
        <w:t>…………………………………………..</w:t>
      </w:r>
    </w:p>
    <w:p w:rsidR="00E93005" w:rsidRDefault="00E93005" w:rsidP="006E2E75">
      <w:pPr>
        <w:pStyle w:val="BodyText"/>
        <w:tabs>
          <w:tab w:val="left" w:pos="4300"/>
        </w:tabs>
        <w:spacing w:before="31"/>
        <w:ind w:left="1040"/>
      </w:pPr>
    </w:p>
    <w:p w:rsidR="00E93005" w:rsidRDefault="00E93005" w:rsidP="006E2E75">
      <w:pPr>
        <w:pStyle w:val="BodyText"/>
        <w:tabs>
          <w:tab w:val="left" w:pos="4300"/>
        </w:tabs>
        <w:spacing w:before="31"/>
        <w:ind w:left="1040"/>
      </w:pPr>
    </w:p>
    <w:p w:rsidR="00E93005" w:rsidRDefault="00E93005" w:rsidP="006E2E75">
      <w:pPr>
        <w:pStyle w:val="BodyText"/>
        <w:tabs>
          <w:tab w:val="left" w:pos="4300"/>
        </w:tabs>
        <w:spacing w:before="31"/>
        <w:ind w:left="1040"/>
      </w:pPr>
    </w:p>
    <w:p w:rsidR="00E93005" w:rsidRDefault="00E93005" w:rsidP="006E2E75">
      <w:pPr>
        <w:pStyle w:val="BodyText"/>
        <w:tabs>
          <w:tab w:val="left" w:pos="4300"/>
        </w:tabs>
        <w:spacing w:before="31"/>
        <w:ind w:left="1040"/>
      </w:pPr>
    </w:p>
    <w:p w:rsidR="00E93005" w:rsidRDefault="00E93005" w:rsidP="006E2E75">
      <w:pPr>
        <w:pStyle w:val="BodyText"/>
        <w:tabs>
          <w:tab w:val="left" w:pos="4300"/>
        </w:tabs>
        <w:spacing w:before="31"/>
        <w:ind w:left="1040"/>
      </w:pPr>
    </w:p>
    <w:p w:rsidR="00E93005" w:rsidRDefault="00E93005" w:rsidP="006E2E75">
      <w:pPr>
        <w:pStyle w:val="BodyText"/>
        <w:tabs>
          <w:tab w:val="left" w:pos="4300"/>
        </w:tabs>
        <w:spacing w:before="31"/>
        <w:ind w:left="1040"/>
      </w:pPr>
    </w:p>
    <w:p w:rsidR="00E93005" w:rsidRDefault="00E93005" w:rsidP="006E2E75">
      <w:pPr>
        <w:pStyle w:val="BodyText"/>
        <w:tabs>
          <w:tab w:val="left" w:pos="4300"/>
        </w:tabs>
        <w:spacing w:before="31"/>
        <w:ind w:left="1040"/>
      </w:pPr>
    </w:p>
    <w:p w:rsidR="00E93005" w:rsidRDefault="00E93005" w:rsidP="006E2E75">
      <w:pPr>
        <w:pStyle w:val="BodyText"/>
        <w:tabs>
          <w:tab w:val="left" w:pos="4300"/>
        </w:tabs>
        <w:spacing w:before="31"/>
        <w:ind w:left="1040"/>
      </w:pPr>
    </w:p>
    <w:p w:rsidR="006E2E75" w:rsidRDefault="006E2E75" w:rsidP="006E2E75">
      <w:pPr>
        <w:pStyle w:val="BodyText"/>
        <w:spacing w:before="3"/>
        <w:rPr>
          <w:sz w:val="28"/>
        </w:rPr>
      </w:pPr>
    </w:p>
    <w:p w:rsidR="006E2E75" w:rsidRDefault="006E2E75" w:rsidP="006E2E75">
      <w:pPr>
        <w:rPr>
          <w:sz w:val="28"/>
        </w:rPr>
        <w:sectPr w:rsidR="006E2E75" w:rsidSect="0019577E">
          <w:headerReference w:type="default" r:id="rId12"/>
          <w:footerReference w:type="default" r:id="rId13"/>
          <w:pgSz w:w="11906" w:h="16838" w:code="9"/>
          <w:pgMar w:top="1200" w:right="520" w:bottom="280" w:left="580" w:header="946" w:footer="0" w:gutter="0"/>
          <w:cols w:space="720"/>
          <w:docGrid w:linePitch="299"/>
        </w:sectPr>
      </w:pPr>
    </w:p>
    <w:p w:rsidR="006E2E75" w:rsidRDefault="006E2E75" w:rsidP="006E2E75">
      <w:pPr>
        <w:pStyle w:val="ListParagraph"/>
        <w:numPr>
          <w:ilvl w:val="0"/>
          <w:numId w:val="49"/>
        </w:numPr>
        <w:tabs>
          <w:tab w:val="left" w:pos="379"/>
        </w:tabs>
        <w:spacing w:before="111"/>
        <w:ind w:left="378" w:hanging="279"/>
        <w:jc w:val="left"/>
        <w:rPr>
          <w:b/>
          <w:sz w:val="28"/>
        </w:rPr>
      </w:pPr>
      <w:r>
        <w:rPr>
          <w:b/>
          <w:color w:val="231F20"/>
          <w:w w:val="105"/>
          <w:sz w:val="28"/>
        </w:rPr>
        <w:lastRenderedPageBreak/>
        <w:t>Village Resources/Facilities:</w:t>
      </w:r>
    </w:p>
    <w:p w:rsidR="006E2E75" w:rsidRDefault="006E2E75" w:rsidP="006E2E75">
      <w:pPr>
        <w:pStyle w:val="BodyText"/>
        <w:rPr>
          <w:b/>
        </w:rPr>
      </w:pPr>
    </w:p>
    <w:p w:rsidR="006E2E75" w:rsidRDefault="006E2E75" w:rsidP="006E2E75">
      <w:pPr>
        <w:pStyle w:val="BodyText"/>
        <w:spacing w:before="4"/>
        <w:rPr>
          <w:b/>
          <w:sz w:val="27"/>
        </w:rPr>
      </w:pPr>
    </w:p>
    <w:p w:rsidR="006E2E75" w:rsidRDefault="006E2E75" w:rsidP="004A0515">
      <w:pPr>
        <w:ind w:left="100"/>
        <w:jc w:val="center"/>
        <w:rPr>
          <w:b/>
          <w:sz w:val="20"/>
        </w:rPr>
      </w:pPr>
      <w:r>
        <w:rPr>
          <w:b/>
          <w:color w:val="231F20"/>
          <w:w w:val="110"/>
          <w:sz w:val="20"/>
        </w:rPr>
        <w:t xml:space="preserve">Table </w:t>
      </w:r>
      <w:r w:rsidR="009F69AB">
        <w:rPr>
          <w:b/>
          <w:color w:val="231F20"/>
          <w:w w:val="110"/>
          <w:sz w:val="20"/>
        </w:rPr>
        <w:t>12</w:t>
      </w:r>
    </w:p>
    <w:p w:rsidR="006E2E75" w:rsidRDefault="006E2E75" w:rsidP="006E2E75">
      <w:pPr>
        <w:pStyle w:val="BodyText"/>
        <w:spacing w:before="1" w:after="1"/>
        <w:rPr>
          <w:b/>
          <w:sz w:val="16"/>
        </w:rPr>
      </w:pPr>
    </w:p>
    <w:tbl>
      <w:tblPr>
        <w:tblW w:w="10320" w:type="dxa"/>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580"/>
        <w:gridCol w:w="2580"/>
        <w:gridCol w:w="2580"/>
        <w:gridCol w:w="2580"/>
      </w:tblGrid>
      <w:tr w:rsidR="006E2E75" w:rsidTr="00E93005">
        <w:trPr>
          <w:trHeight w:val="552"/>
        </w:trPr>
        <w:tc>
          <w:tcPr>
            <w:tcW w:w="2580" w:type="dxa"/>
            <w:shd w:val="clear" w:color="auto" w:fill="E6E7E8"/>
          </w:tcPr>
          <w:p w:rsidR="006E2E75" w:rsidRDefault="006E2E75" w:rsidP="00ED60C0">
            <w:pPr>
              <w:pStyle w:val="TableParagraph"/>
              <w:spacing w:before="31"/>
              <w:ind w:left="134" w:right="115"/>
              <w:jc w:val="center"/>
              <w:rPr>
                <w:sz w:val="19"/>
              </w:rPr>
            </w:pPr>
            <w:r>
              <w:rPr>
                <w:color w:val="231F20"/>
                <w:sz w:val="19"/>
              </w:rPr>
              <w:t>Type of infrastructure/</w:t>
            </w:r>
          </w:p>
          <w:p w:rsidR="006E2E75" w:rsidRDefault="006E2E75" w:rsidP="00ED60C0">
            <w:pPr>
              <w:pStyle w:val="TableParagraph"/>
              <w:spacing w:before="38" w:line="231" w:lineRule="exact"/>
              <w:ind w:left="134" w:right="115"/>
              <w:jc w:val="center"/>
              <w:rPr>
                <w:sz w:val="19"/>
              </w:rPr>
            </w:pPr>
            <w:r>
              <w:rPr>
                <w:color w:val="231F20"/>
                <w:w w:val="105"/>
                <w:sz w:val="19"/>
              </w:rPr>
              <w:t>amenity</w:t>
            </w:r>
          </w:p>
        </w:tc>
        <w:tc>
          <w:tcPr>
            <w:tcW w:w="2580" w:type="dxa"/>
            <w:shd w:val="clear" w:color="auto" w:fill="E6E7E8"/>
          </w:tcPr>
          <w:p w:rsidR="006E2E75" w:rsidRDefault="006E2E75" w:rsidP="00ED60C0">
            <w:pPr>
              <w:pStyle w:val="TableParagraph"/>
              <w:spacing w:before="31"/>
              <w:ind w:left="134" w:right="116"/>
              <w:jc w:val="center"/>
              <w:rPr>
                <w:sz w:val="19"/>
              </w:rPr>
            </w:pPr>
            <w:r>
              <w:rPr>
                <w:color w:val="231F20"/>
                <w:w w:val="105"/>
                <w:sz w:val="19"/>
              </w:rPr>
              <w:t>Location</w:t>
            </w:r>
          </w:p>
        </w:tc>
        <w:tc>
          <w:tcPr>
            <w:tcW w:w="2580" w:type="dxa"/>
            <w:shd w:val="clear" w:color="auto" w:fill="E6E7E8"/>
          </w:tcPr>
          <w:p w:rsidR="006E2E75" w:rsidRDefault="006E2E75" w:rsidP="00ED60C0">
            <w:pPr>
              <w:pStyle w:val="TableParagraph"/>
              <w:spacing w:before="31"/>
              <w:ind w:left="273"/>
              <w:rPr>
                <w:sz w:val="19"/>
              </w:rPr>
            </w:pPr>
            <w:r>
              <w:rPr>
                <w:color w:val="231F20"/>
                <w:sz w:val="19"/>
              </w:rPr>
              <w:t>Distance from village, if in</w:t>
            </w:r>
          </w:p>
          <w:p w:rsidR="006E2E75" w:rsidRDefault="006E2E75" w:rsidP="00ED60C0">
            <w:pPr>
              <w:pStyle w:val="TableParagraph"/>
              <w:spacing w:before="38" w:line="231" w:lineRule="exact"/>
              <w:ind w:left="337"/>
              <w:rPr>
                <w:sz w:val="19"/>
              </w:rPr>
            </w:pPr>
            <w:r>
              <w:rPr>
                <w:color w:val="231F20"/>
                <w:sz w:val="19"/>
              </w:rPr>
              <w:t>another location (in KM)</w:t>
            </w:r>
          </w:p>
        </w:tc>
        <w:tc>
          <w:tcPr>
            <w:tcW w:w="2580" w:type="dxa"/>
            <w:shd w:val="clear" w:color="auto" w:fill="E6E7E8"/>
          </w:tcPr>
          <w:p w:rsidR="006E2E75" w:rsidRDefault="00E93005" w:rsidP="00ED60C0">
            <w:pPr>
              <w:pStyle w:val="TableParagraph"/>
              <w:spacing w:before="38" w:line="231" w:lineRule="exact"/>
              <w:ind w:left="133" w:right="117"/>
              <w:jc w:val="center"/>
              <w:rPr>
                <w:sz w:val="19"/>
              </w:rPr>
            </w:pPr>
            <w:r>
              <w:rPr>
                <w:color w:val="231F20"/>
                <w:w w:val="105"/>
                <w:sz w:val="19"/>
              </w:rPr>
              <w:t xml:space="preserve">Physical condition (Good/Workable/Need immediate repair) </w:t>
            </w:r>
          </w:p>
        </w:tc>
      </w:tr>
      <w:tr w:rsidR="006E2E75" w:rsidTr="00E93005">
        <w:trPr>
          <w:trHeight w:val="371"/>
        </w:trPr>
        <w:tc>
          <w:tcPr>
            <w:tcW w:w="2580" w:type="dxa"/>
          </w:tcPr>
          <w:p w:rsidR="006E2E75" w:rsidRDefault="006E2E75" w:rsidP="00ED60C0">
            <w:pPr>
              <w:pStyle w:val="TableParagraph"/>
              <w:spacing w:before="59"/>
              <w:ind w:left="80"/>
            </w:pPr>
            <w:r>
              <w:rPr>
                <w:color w:val="231F20"/>
              </w:rPr>
              <w:t>Primary school</w:t>
            </w: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r>
      <w:tr w:rsidR="006E2E75" w:rsidTr="00E93005">
        <w:trPr>
          <w:trHeight w:val="371"/>
        </w:trPr>
        <w:tc>
          <w:tcPr>
            <w:tcW w:w="2580" w:type="dxa"/>
          </w:tcPr>
          <w:p w:rsidR="006E2E75" w:rsidRDefault="006E2E75" w:rsidP="00ED60C0">
            <w:pPr>
              <w:pStyle w:val="TableParagraph"/>
              <w:spacing w:before="59"/>
              <w:ind w:left="80"/>
            </w:pPr>
            <w:r>
              <w:rPr>
                <w:color w:val="231F20"/>
                <w:w w:val="105"/>
              </w:rPr>
              <w:t>Secondary school</w:t>
            </w: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r>
      <w:tr w:rsidR="006E2E75" w:rsidTr="00E93005">
        <w:trPr>
          <w:trHeight w:val="371"/>
        </w:trPr>
        <w:tc>
          <w:tcPr>
            <w:tcW w:w="2580" w:type="dxa"/>
          </w:tcPr>
          <w:p w:rsidR="006E2E75" w:rsidRDefault="006E2E75" w:rsidP="00ED60C0">
            <w:pPr>
              <w:pStyle w:val="TableParagraph"/>
              <w:spacing w:before="59"/>
              <w:ind w:left="80"/>
            </w:pPr>
            <w:r>
              <w:rPr>
                <w:color w:val="231F20"/>
                <w:w w:val="105"/>
              </w:rPr>
              <w:t>High school</w:t>
            </w: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r>
      <w:tr w:rsidR="006E2E75" w:rsidTr="00E93005">
        <w:trPr>
          <w:trHeight w:val="371"/>
        </w:trPr>
        <w:tc>
          <w:tcPr>
            <w:tcW w:w="2580" w:type="dxa"/>
          </w:tcPr>
          <w:p w:rsidR="006E2E75" w:rsidRDefault="006E2E75" w:rsidP="00ED60C0">
            <w:pPr>
              <w:pStyle w:val="TableParagraph"/>
              <w:spacing w:before="59"/>
              <w:ind w:left="80"/>
            </w:pPr>
            <w:r>
              <w:rPr>
                <w:color w:val="231F20"/>
                <w:w w:val="105"/>
              </w:rPr>
              <w:t>Junior College</w:t>
            </w: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r>
      <w:tr w:rsidR="006E2E75" w:rsidTr="00E93005">
        <w:trPr>
          <w:trHeight w:val="371"/>
        </w:trPr>
        <w:tc>
          <w:tcPr>
            <w:tcW w:w="2580" w:type="dxa"/>
          </w:tcPr>
          <w:p w:rsidR="006E2E75" w:rsidRDefault="006E2E75" w:rsidP="00ED60C0">
            <w:pPr>
              <w:pStyle w:val="TableParagraph"/>
              <w:spacing w:before="59"/>
              <w:ind w:left="80"/>
            </w:pPr>
            <w:r>
              <w:rPr>
                <w:color w:val="231F20"/>
                <w:w w:val="105"/>
              </w:rPr>
              <w:t>Degree College</w:t>
            </w: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r>
      <w:tr w:rsidR="006E2E75" w:rsidTr="00E93005">
        <w:trPr>
          <w:trHeight w:val="371"/>
        </w:trPr>
        <w:tc>
          <w:tcPr>
            <w:tcW w:w="2580" w:type="dxa"/>
          </w:tcPr>
          <w:p w:rsidR="006E2E75" w:rsidRDefault="006E2E75" w:rsidP="00ED60C0">
            <w:pPr>
              <w:pStyle w:val="TableParagraph"/>
              <w:spacing w:before="59"/>
              <w:ind w:left="80"/>
            </w:pPr>
            <w:r>
              <w:rPr>
                <w:color w:val="231F20"/>
              </w:rPr>
              <w:t>Primary Health Centre</w:t>
            </w: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r>
      <w:tr w:rsidR="006E2E75" w:rsidTr="00E93005">
        <w:trPr>
          <w:trHeight w:val="371"/>
        </w:trPr>
        <w:tc>
          <w:tcPr>
            <w:tcW w:w="2580" w:type="dxa"/>
          </w:tcPr>
          <w:p w:rsidR="006E2E75" w:rsidRDefault="006E2E75" w:rsidP="00ED60C0">
            <w:pPr>
              <w:pStyle w:val="TableParagraph"/>
              <w:spacing w:before="59"/>
              <w:ind w:left="80"/>
            </w:pPr>
            <w:r>
              <w:rPr>
                <w:color w:val="231F20"/>
                <w:w w:val="105"/>
              </w:rPr>
              <w:t>Hospital</w:t>
            </w: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r>
      <w:tr w:rsidR="006E2E75" w:rsidTr="00E93005">
        <w:trPr>
          <w:trHeight w:val="371"/>
        </w:trPr>
        <w:tc>
          <w:tcPr>
            <w:tcW w:w="2580" w:type="dxa"/>
          </w:tcPr>
          <w:p w:rsidR="006E2E75" w:rsidRDefault="006E2E75" w:rsidP="00ED60C0">
            <w:pPr>
              <w:pStyle w:val="TableParagraph"/>
              <w:spacing w:before="59"/>
              <w:ind w:left="80"/>
            </w:pPr>
            <w:r>
              <w:rPr>
                <w:color w:val="231F20"/>
                <w:w w:val="105"/>
              </w:rPr>
              <w:t>Anganwadi Centre</w:t>
            </w: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c>
          <w:tcPr>
            <w:tcW w:w="2580" w:type="dxa"/>
          </w:tcPr>
          <w:p w:rsidR="006E2E75" w:rsidRDefault="006E2E75" w:rsidP="00ED60C0">
            <w:pPr>
              <w:pStyle w:val="TableParagraph"/>
            </w:pPr>
          </w:p>
        </w:tc>
      </w:tr>
      <w:tr w:rsidR="00E93005" w:rsidTr="00E93005">
        <w:trPr>
          <w:trHeight w:val="371"/>
        </w:trPr>
        <w:tc>
          <w:tcPr>
            <w:tcW w:w="2580" w:type="dxa"/>
          </w:tcPr>
          <w:p w:rsidR="00E93005" w:rsidRDefault="00E93005" w:rsidP="00E93005">
            <w:pPr>
              <w:pStyle w:val="TableParagraph"/>
              <w:spacing w:before="59"/>
              <w:ind w:left="80"/>
              <w:rPr>
                <w:color w:val="231F20"/>
                <w:w w:val="105"/>
              </w:rPr>
            </w:pPr>
            <w:r>
              <w:rPr>
                <w:color w:val="231F20"/>
              </w:rPr>
              <w:t>Veterinary Hospital</w:t>
            </w: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pStyle w:val="TableParagraph"/>
              <w:spacing w:before="59"/>
              <w:ind w:left="80"/>
              <w:rPr>
                <w:color w:val="231F20"/>
              </w:rPr>
            </w:pPr>
            <w:r>
              <w:rPr>
                <w:color w:val="231F20"/>
              </w:rPr>
              <w:t>Gram Panchayat Office</w:t>
            </w: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pStyle w:val="TableParagraph"/>
              <w:spacing w:before="59"/>
              <w:ind w:left="80"/>
              <w:rPr>
                <w:color w:val="231F20"/>
              </w:rPr>
            </w:pPr>
            <w:r>
              <w:rPr>
                <w:color w:val="231F20"/>
              </w:rPr>
              <w:t>Bank</w:t>
            </w: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pStyle w:val="TableParagraph"/>
              <w:spacing w:before="59"/>
              <w:ind w:left="80"/>
              <w:rPr>
                <w:color w:val="231F20"/>
              </w:rPr>
            </w:pPr>
            <w:r>
              <w:rPr>
                <w:color w:val="231F20"/>
              </w:rPr>
              <w:t>Transport facility</w:t>
            </w: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pStyle w:val="TableParagraph"/>
              <w:spacing w:before="59"/>
              <w:ind w:left="80"/>
              <w:rPr>
                <w:color w:val="231F20"/>
              </w:rPr>
            </w:pPr>
            <w:r>
              <w:rPr>
                <w:color w:val="231F20"/>
                <w:w w:val="105"/>
              </w:rPr>
              <w:t>Drinking</w:t>
            </w:r>
            <w:r>
              <w:rPr>
                <w:color w:val="231F20"/>
                <w:w w:val="105"/>
              </w:rPr>
              <w:tab/>
            </w:r>
            <w:r>
              <w:rPr>
                <w:color w:val="231F20"/>
                <w:spacing w:val="-3"/>
                <w:w w:val="105"/>
              </w:rPr>
              <w:t>Water</w:t>
            </w:r>
            <w:r>
              <w:rPr>
                <w:color w:val="231F20"/>
                <w:spacing w:val="-3"/>
                <w:w w:val="105"/>
              </w:rPr>
              <w:tab/>
            </w:r>
            <w:r>
              <w:rPr>
                <w:color w:val="231F20"/>
                <w:spacing w:val="-5"/>
              </w:rPr>
              <w:t xml:space="preserve">–Bore </w:t>
            </w:r>
            <w:r>
              <w:rPr>
                <w:color w:val="231F20"/>
                <w:w w:val="105"/>
              </w:rPr>
              <w:t>wells</w:t>
            </w: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pStyle w:val="TableParagraph"/>
              <w:spacing w:before="59"/>
              <w:ind w:left="80"/>
              <w:rPr>
                <w:color w:val="231F20"/>
                <w:w w:val="105"/>
              </w:rPr>
            </w:pPr>
            <w:r>
              <w:rPr>
                <w:color w:val="231F20"/>
                <w:w w:val="105"/>
              </w:rPr>
              <w:t>Public Water Supply</w:t>
            </w: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pStyle w:val="TableParagraph"/>
              <w:spacing w:before="59"/>
              <w:ind w:left="80"/>
              <w:rPr>
                <w:color w:val="231F20"/>
                <w:w w:val="105"/>
              </w:rPr>
            </w:pPr>
            <w:r>
              <w:rPr>
                <w:color w:val="231F20"/>
                <w:w w:val="105"/>
              </w:rPr>
              <w:t>Tank</w:t>
            </w: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pStyle w:val="TableParagraph"/>
              <w:spacing w:before="59" w:line="268" w:lineRule="auto"/>
              <w:ind w:left="80" w:right="301"/>
            </w:pPr>
            <w:r>
              <w:rPr>
                <w:color w:val="231F20"/>
              </w:rPr>
              <w:t xml:space="preserve">JFMC assets : JFMC Building , Mini CFC / Other asset </w:t>
            </w:r>
          </w:p>
          <w:p w:rsidR="00E93005" w:rsidRDefault="00E93005" w:rsidP="00E93005">
            <w:pPr>
              <w:pStyle w:val="TableParagraph"/>
              <w:spacing w:before="167"/>
              <w:ind w:left="80"/>
            </w:pPr>
            <w:r>
              <w:rPr>
                <w:color w:val="231F20"/>
              </w:rPr>
              <w:t>1.</w:t>
            </w:r>
          </w:p>
          <w:p w:rsidR="00E93005" w:rsidRDefault="00E93005" w:rsidP="00E93005">
            <w:pPr>
              <w:pStyle w:val="TableParagraph"/>
              <w:spacing w:before="202"/>
              <w:ind w:left="80"/>
            </w:pPr>
            <w:r>
              <w:rPr>
                <w:color w:val="231F20"/>
              </w:rPr>
              <w:t>2.</w:t>
            </w:r>
          </w:p>
          <w:p w:rsidR="00E93005" w:rsidRDefault="00E93005" w:rsidP="00E93005">
            <w:pPr>
              <w:pStyle w:val="TableParagraph"/>
              <w:spacing w:before="201"/>
              <w:ind w:left="80"/>
            </w:pPr>
            <w:r>
              <w:rPr>
                <w:color w:val="231F20"/>
              </w:rPr>
              <w:t>3.</w:t>
            </w:r>
          </w:p>
          <w:p w:rsidR="00E93005" w:rsidRDefault="00E93005" w:rsidP="00E93005">
            <w:pPr>
              <w:pStyle w:val="TableParagraph"/>
              <w:spacing w:before="59"/>
              <w:ind w:left="80"/>
              <w:rPr>
                <w:color w:val="231F20"/>
                <w:w w:val="105"/>
              </w:rPr>
            </w:pPr>
            <w:r>
              <w:rPr>
                <w:color w:val="231F20"/>
              </w:rPr>
              <w:t>4.</w:t>
            </w: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spacing w:before="59" w:line="268" w:lineRule="auto"/>
              <w:ind w:left="80" w:right="301"/>
              <w:rPr>
                <w:color w:val="231F20"/>
              </w:rPr>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spacing w:before="59" w:line="268" w:lineRule="auto"/>
              <w:ind w:left="80" w:right="301"/>
              <w:rPr>
                <w:color w:val="231F20"/>
              </w:rPr>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spacing w:before="59" w:line="268" w:lineRule="auto"/>
              <w:ind w:left="80" w:right="301"/>
              <w:rPr>
                <w:color w:val="231F20"/>
              </w:rPr>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r w:rsidR="00E93005" w:rsidTr="00E93005">
        <w:trPr>
          <w:trHeight w:val="371"/>
        </w:trPr>
        <w:tc>
          <w:tcPr>
            <w:tcW w:w="2580" w:type="dxa"/>
          </w:tcPr>
          <w:p w:rsidR="00E93005" w:rsidRDefault="00E93005" w:rsidP="00E93005">
            <w:pPr>
              <w:spacing w:before="59" w:line="268" w:lineRule="auto"/>
              <w:ind w:left="80" w:right="301"/>
              <w:rPr>
                <w:color w:val="231F20"/>
              </w:rPr>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c>
          <w:tcPr>
            <w:tcW w:w="2580" w:type="dxa"/>
          </w:tcPr>
          <w:p w:rsidR="00E93005" w:rsidRDefault="00E93005" w:rsidP="00E93005">
            <w:pPr>
              <w:pStyle w:val="TableParagraph"/>
            </w:pPr>
          </w:p>
        </w:tc>
      </w:tr>
    </w:tbl>
    <w:p w:rsidR="008A18F3" w:rsidRDefault="008A18F3" w:rsidP="001461B6">
      <w:pPr>
        <w:pStyle w:val="ListParagraph"/>
        <w:widowControl/>
        <w:autoSpaceDE/>
        <w:autoSpaceDN/>
        <w:spacing w:before="120" w:after="120" w:line="360" w:lineRule="auto"/>
        <w:ind w:left="0" w:firstLine="0"/>
        <w:contextualSpacing/>
        <w:rPr>
          <w:rFonts w:asciiTheme="minorHAnsi" w:hAnsiTheme="minorHAnsi" w:cstheme="minorHAnsi"/>
          <w:b/>
          <w:noProof/>
        </w:rPr>
      </w:pPr>
    </w:p>
    <w:p w:rsidR="008A18F3" w:rsidRDefault="008A18F3" w:rsidP="001461B6">
      <w:pPr>
        <w:pStyle w:val="ListParagraph"/>
        <w:widowControl/>
        <w:autoSpaceDE/>
        <w:autoSpaceDN/>
        <w:spacing w:before="120" w:after="120" w:line="360" w:lineRule="auto"/>
        <w:ind w:left="0" w:firstLine="0"/>
        <w:contextualSpacing/>
        <w:rPr>
          <w:rFonts w:asciiTheme="minorHAnsi" w:hAnsiTheme="minorHAnsi" w:cstheme="minorHAnsi"/>
          <w:b/>
          <w:noProof/>
        </w:rPr>
      </w:pPr>
    </w:p>
    <w:p w:rsidR="008A18F3" w:rsidRDefault="008A18F3" w:rsidP="001461B6">
      <w:pPr>
        <w:pStyle w:val="ListParagraph"/>
        <w:widowControl/>
        <w:autoSpaceDE/>
        <w:autoSpaceDN/>
        <w:spacing w:before="120" w:after="120" w:line="360" w:lineRule="auto"/>
        <w:ind w:left="0" w:firstLine="0"/>
        <w:contextualSpacing/>
        <w:rPr>
          <w:rFonts w:asciiTheme="minorHAnsi" w:hAnsiTheme="minorHAnsi" w:cstheme="minorHAnsi"/>
          <w:b/>
          <w:noProof/>
        </w:rPr>
      </w:pPr>
    </w:p>
    <w:p w:rsidR="00E93005" w:rsidRPr="004A0515" w:rsidRDefault="00E93005" w:rsidP="004A0515">
      <w:pPr>
        <w:pStyle w:val="ListParagraph"/>
        <w:numPr>
          <w:ilvl w:val="0"/>
          <w:numId w:val="49"/>
        </w:numPr>
        <w:tabs>
          <w:tab w:val="left" w:pos="602"/>
        </w:tabs>
        <w:spacing w:before="111"/>
        <w:jc w:val="left"/>
        <w:rPr>
          <w:b/>
          <w:sz w:val="28"/>
        </w:rPr>
      </w:pPr>
      <w:r w:rsidRPr="004A0515">
        <w:rPr>
          <w:b/>
          <w:color w:val="231F20"/>
          <w:w w:val="110"/>
          <w:sz w:val="28"/>
        </w:rPr>
        <w:t>ConsolidatedInformationon</w:t>
      </w:r>
      <w:r w:rsidRPr="004A0515">
        <w:rPr>
          <w:b/>
          <w:color w:val="231F20"/>
          <w:spacing w:val="-3"/>
          <w:w w:val="110"/>
          <w:sz w:val="28"/>
        </w:rPr>
        <w:t>Farm</w:t>
      </w:r>
      <w:r w:rsidRPr="004A0515">
        <w:rPr>
          <w:b/>
          <w:color w:val="231F20"/>
          <w:w w:val="110"/>
          <w:sz w:val="28"/>
        </w:rPr>
        <w:t>Land&amp;Croppingpattern:</w:t>
      </w:r>
    </w:p>
    <w:p w:rsidR="00E93005" w:rsidRDefault="00E93005" w:rsidP="009F69AB">
      <w:pPr>
        <w:ind w:left="100"/>
        <w:jc w:val="center"/>
        <w:rPr>
          <w:b/>
          <w:color w:val="231F20"/>
          <w:w w:val="110"/>
          <w:sz w:val="20"/>
        </w:rPr>
      </w:pPr>
      <w:r w:rsidRPr="004A0515">
        <w:rPr>
          <w:b/>
          <w:color w:val="231F20"/>
          <w:w w:val="110"/>
          <w:sz w:val="20"/>
        </w:rPr>
        <w:t>Table :</w:t>
      </w:r>
      <w:r w:rsidR="009F69AB" w:rsidRPr="004A0515">
        <w:rPr>
          <w:b/>
          <w:color w:val="231F20"/>
          <w:w w:val="110"/>
          <w:sz w:val="20"/>
        </w:rPr>
        <w:t>13</w:t>
      </w:r>
    </w:p>
    <w:p w:rsidR="009F69AB" w:rsidRPr="004A0515" w:rsidRDefault="009F69AB" w:rsidP="004A0515">
      <w:pPr>
        <w:pStyle w:val="ListParagraph"/>
        <w:numPr>
          <w:ilvl w:val="0"/>
          <w:numId w:val="65"/>
        </w:numPr>
        <w:rPr>
          <w:b/>
          <w:color w:val="231F20"/>
          <w:w w:val="110"/>
          <w:sz w:val="20"/>
        </w:rPr>
      </w:pPr>
      <w:r>
        <w:rPr>
          <w:b/>
          <w:color w:val="231F20"/>
          <w:w w:val="110"/>
          <w:sz w:val="20"/>
        </w:rPr>
        <w:t>Consolidate information</w:t>
      </w:r>
    </w:p>
    <w:p w:rsidR="00E93005" w:rsidRDefault="00E93005" w:rsidP="004A0515">
      <w:pPr>
        <w:pStyle w:val="BodyText"/>
        <w:spacing w:before="1"/>
        <w:jc w:val="center"/>
        <w:rPr>
          <w:b/>
          <w:i/>
          <w:sz w:val="16"/>
        </w:rPr>
      </w:pPr>
    </w:p>
    <w:tbl>
      <w:tblPr>
        <w:tblW w:w="10494" w:type="dxa"/>
        <w:tblInd w:w="253"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150"/>
        <w:gridCol w:w="481"/>
        <w:gridCol w:w="1129"/>
        <w:gridCol w:w="1506"/>
        <w:gridCol w:w="1417"/>
        <w:gridCol w:w="1504"/>
        <w:gridCol w:w="2307"/>
      </w:tblGrid>
      <w:tr w:rsidR="00E93005" w:rsidTr="00786A1C">
        <w:trPr>
          <w:trHeight w:val="552"/>
        </w:trPr>
        <w:tc>
          <w:tcPr>
            <w:tcW w:w="2150" w:type="dxa"/>
            <w:shd w:val="clear" w:color="auto" w:fill="auto"/>
          </w:tcPr>
          <w:p w:rsidR="00E93005" w:rsidRDefault="00E93005" w:rsidP="00ED60C0">
            <w:pPr>
              <w:pStyle w:val="TableParagraph"/>
              <w:spacing w:before="31"/>
              <w:ind w:left="82"/>
              <w:rPr>
                <w:sz w:val="19"/>
              </w:rPr>
            </w:pPr>
            <w:r>
              <w:rPr>
                <w:color w:val="231F20"/>
                <w:w w:val="105"/>
                <w:sz w:val="19"/>
              </w:rPr>
              <w:t>Name of the Land Owner</w:t>
            </w:r>
          </w:p>
        </w:tc>
        <w:tc>
          <w:tcPr>
            <w:tcW w:w="481" w:type="dxa"/>
            <w:shd w:val="clear" w:color="auto" w:fill="auto"/>
          </w:tcPr>
          <w:p w:rsidR="00E93005" w:rsidRDefault="00E93005" w:rsidP="00ED60C0">
            <w:pPr>
              <w:pStyle w:val="TableParagraph"/>
              <w:spacing w:before="31"/>
              <w:ind w:left="102"/>
              <w:rPr>
                <w:sz w:val="19"/>
              </w:rPr>
            </w:pPr>
            <w:r>
              <w:rPr>
                <w:color w:val="231F20"/>
                <w:w w:val="105"/>
                <w:sz w:val="19"/>
              </w:rPr>
              <w:t>Sex</w:t>
            </w:r>
          </w:p>
        </w:tc>
        <w:tc>
          <w:tcPr>
            <w:tcW w:w="1129" w:type="dxa"/>
            <w:shd w:val="clear" w:color="auto" w:fill="auto"/>
          </w:tcPr>
          <w:p w:rsidR="00E93005" w:rsidRDefault="00E93005" w:rsidP="00ED60C0">
            <w:pPr>
              <w:pStyle w:val="TableParagraph"/>
              <w:spacing w:before="31"/>
              <w:ind w:left="97" w:right="75"/>
              <w:jc w:val="center"/>
              <w:rPr>
                <w:sz w:val="19"/>
              </w:rPr>
            </w:pPr>
            <w:r>
              <w:rPr>
                <w:color w:val="231F20"/>
                <w:sz w:val="19"/>
              </w:rPr>
              <w:t>No. of plots</w:t>
            </w:r>
          </w:p>
          <w:p w:rsidR="00E93005" w:rsidRDefault="00E93005" w:rsidP="00ED60C0">
            <w:pPr>
              <w:pStyle w:val="TableParagraph"/>
              <w:spacing w:before="38" w:line="231" w:lineRule="exact"/>
              <w:ind w:left="97" w:right="75"/>
              <w:jc w:val="center"/>
              <w:rPr>
                <w:sz w:val="19"/>
              </w:rPr>
            </w:pPr>
            <w:r>
              <w:rPr>
                <w:color w:val="231F20"/>
                <w:w w:val="105"/>
                <w:sz w:val="19"/>
              </w:rPr>
              <w:t>holding</w:t>
            </w:r>
          </w:p>
        </w:tc>
        <w:tc>
          <w:tcPr>
            <w:tcW w:w="1506" w:type="dxa"/>
            <w:shd w:val="clear" w:color="auto" w:fill="auto"/>
          </w:tcPr>
          <w:p w:rsidR="00E93005" w:rsidRDefault="00E93005" w:rsidP="00ED60C0">
            <w:pPr>
              <w:pStyle w:val="TableParagraph"/>
              <w:spacing w:before="31"/>
              <w:ind w:left="160" w:right="134"/>
              <w:jc w:val="center"/>
              <w:rPr>
                <w:sz w:val="19"/>
              </w:rPr>
            </w:pPr>
            <w:r>
              <w:rPr>
                <w:color w:val="231F20"/>
                <w:w w:val="105"/>
                <w:sz w:val="19"/>
              </w:rPr>
              <w:t>Total Land Holding Category</w:t>
            </w:r>
          </w:p>
          <w:p w:rsidR="00E93005" w:rsidRDefault="00E93005" w:rsidP="00ED60C0">
            <w:pPr>
              <w:pStyle w:val="TableParagraph"/>
              <w:spacing w:before="38" w:line="231" w:lineRule="exact"/>
              <w:ind w:left="160" w:right="134"/>
              <w:jc w:val="center"/>
              <w:rPr>
                <w:sz w:val="19"/>
              </w:rPr>
            </w:pPr>
            <w:r>
              <w:rPr>
                <w:color w:val="231F20"/>
                <w:sz w:val="19"/>
              </w:rPr>
              <w:t>Wise (in Ac</w:t>
            </w:r>
            <w:r w:rsidR="0020241C">
              <w:rPr>
                <w:color w:val="231F20"/>
                <w:sz w:val="19"/>
              </w:rPr>
              <w:t>/Kani</w:t>
            </w:r>
            <w:r>
              <w:rPr>
                <w:color w:val="231F20"/>
                <w:sz w:val="19"/>
              </w:rPr>
              <w:t>)</w:t>
            </w:r>
          </w:p>
        </w:tc>
        <w:tc>
          <w:tcPr>
            <w:tcW w:w="2921" w:type="dxa"/>
            <w:gridSpan w:val="2"/>
            <w:shd w:val="clear" w:color="auto" w:fill="auto"/>
          </w:tcPr>
          <w:p w:rsidR="00E93005" w:rsidRDefault="00E93005" w:rsidP="00ED60C0">
            <w:pPr>
              <w:pStyle w:val="TableParagraph"/>
              <w:spacing w:before="31"/>
              <w:ind w:left="268"/>
              <w:rPr>
                <w:sz w:val="19"/>
              </w:rPr>
            </w:pPr>
            <w:r>
              <w:rPr>
                <w:color w:val="231F20"/>
                <w:sz w:val="19"/>
              </w:rPr>
              <w:t>Irrigation Status</w:t>
            </w:r>
          </w:p>
        </w:tc>
        <w:tc>
          <w:tcPr>
            <w:tcW w:w="2307" w:type="dxa"/>
            <w:shd w:val="clear" w:color="auto" w:fill="auto"/>
          </w:tcPr>
          <w:p w:rsidR="00E93005" w:rsidRDefault="00E93005" w:rsidP="00ED60C0">
            <w:pPr>
              <w:pStyle w:val="TableParagraph"/>
              <w:spacing w:before="31"/>
              <w:ind w:left="301"/>
              <w:rPr>
                <w:sz w:val="19"/>
              </w:rPr>
            </w:pPr>
            <w:r>
              <w:rPr>
                <w:color w:val="231F20"/>
                <w:w w:val="105"/>
                <w:sz w:val="19"/>
              </w:rPr>
              <w:t>Types of Crops Grown</w:t>
            </w:r>
          </w:p>
        </w:tc>
      </w:tr>
      <w:tr w:rsidR="00E93005" w:rsidTr="0020241C">
        <w:trPr>
          <w:trHeight w:val="822"/>
        </w:trPr>
        <w:tc>
          <w:tcPr>
            <w:tcW w:w="2150" w:type="dxa"/>
            <w:shd w:val="clear" w:color="auto" w:fill="auto"/>
          </w:tcPr>
          <w:p w:rsidR="00E93005" w:rsidRDefault="00E93005" w:rsidP="00ED60C0">
            <w:pPr>
              <w:pStyle w:val="TableParagraph"/>
              <w:rPr>
                <w:sz w:val="20"/>
              </w:rPr>
            </w:pPr>
          </w:p>
        </w:tc>
        <w:tc>
          <w:tcPr>
            <w:tcW w:w="481" w:type="dxa"/>
            <w:shd w:val="clear" w:color="auto" w:fill="auto"/>
          </w:tcPr>
          <w:p w:rsidR="00E93005" w:rsidRDefault="00E93005" w:rsidP="00ED60C0">
            <w:pPr>
              <w:pStyle w:val="TableParagraph"/>
              <w:rPr>
                <w:sz w:val="20"/>
              </w:rPr>
            </w:pPr>
          </w:p>
        </w:tc>
        <w:tc>
          <w:tcPr>
            <w:tcW w:w="1129" w:type="dxa"/>
            <w:shd w:val="clear" w:color="auto" w:fill="auto"/>
          </w:tcPr>
          <w:p w:rsidR="00E93005" w:rsidRDefault="00E93005" w:rsidP="00ED60C0">
            <w:pPr>
              <w:pStyle w:val="TableParagraph"/>
              <w:rPr>
                <w:sz w:val="20"/>
              </w:rPr>
            </w:pPr>
          </w:p>
        </w:tc>
        <w:tc>
          <w:tcPr>
            <w:tcW w:w="1506" w:type="dxa"/>
            <w:shd w:val="clear" w:color="auto" w:fill="auto"/>
          </w:tcPr>
          <w:p w:rsidR="00E93005" w:rsidRDefault="00E93005" w:rsidP="00ED60C0">
            <w:pPr>
              <w:pStyle w:val="TableParagraph"/>
              <w:spacing w:before="31"/>
              <w:ind w:left="256"/>
              <w:rPr>
                <w:sz w:val="19"/>
              </w:rPr>
            </w:pPr>
          </w:p>
        </w:tc>
        <w:tc>
          <w:tcPr>
            <w:tcW w:w="1417" w:type="dxa"/>
            <w:shd w:val="clear" w:color="auto" w:fill="auto"/>
          </w:tcPr>
          <w:p w:rsidR="00E93005" w:rsidRDefault="00E93005" w:rsidP="00ED60C0">
            <w:pPr>
              <w:pStyle w:val="TableParagraph"/>
              <w:spacing w:before="31" w:line="278" w:lineRule="auto"/>
              <w:ind w:left="238" w:right="62" w:hanging="143"/>
              <w:rPr>
                <w:sz w:val="19"/>
              </w:rPr>
            </w:pPr>
            <w:r>
              <w:rPr>
                <w:color w:val="231F20"/>
                <w:sz w:val="19"/>
              </w:rPr>
              <w:t xml:space="preserve">Irrigated </w:t>
            </w:r>
            <w:r>
              <w:rPr>
                <w:color w:val="231F20"/>
                <w:w w:val="105"/>
                <w:sz w:val="19"/>
              </w:rPr>
              <w:t>Land</w:t>
            </w:r>
          </w:p>
          <w:p w:rsidR="00E93005" w:rsidRDefault="00E93005" w:rsidP="00ED60C0">
            <w:pPr>
              <w:pStyle w:val="TableParagraph"/>
              <w:spacing w:before="2" w:line="231" w:lineRule="exact"/>
              <w:ind w:left="185"/>
              <w:rPr>
                <w:sz w:val="19"/>
              </w:rPr>
            </w:pPr>
            <w:r>
              <w:rPr>
                <w:color w:val="231F20"/>
                <w:sz w:val="19"/>
              </w:rPr>
              <w:t>(In Kani)</w:t>
            </w:r>
          </w:p>
        </w:tc>
        <w:tc>
          <w:tcPr>
            <w:tcW w:w="1504" w:type="dxa"/>
            <w:shd w:val="clear" w:color="auto" w:fill="auto"/>
          </w:tcPr>
          <w:p w:rsidR="00E93005" w:rsidRDefault="00E93005" w:rsidP="00ED60C0">
            <w:pPr>
              <w:pStyle w:val="TableParagraph"/>
              <w:spacing w:before="31" w:line="278" w:lineRule="auto"/>
              <w:ind w:left="130" w:right="93" w:firstLine="171"/>
              <w:rPr>
                <w:sz w:val="19"/>
              </w:rPr>
            </w:pPr>
            <w:r>
              <w:rPr>
                <w:color w:val="231F20"/>
                <w:w w:val="105"/>
                <w:sz w:val="19"/>
              </w:rPr>
              <w:t xml:space="preserve">Non </w:t>
            </w:r>
            <w:r>
              <w:rPr>
                <w:color w:val="231F20"/>
                <w:sz w:val="19"/>
              </w:rPr>
              <w:t>Irrigated</w:t>
            </w:r>
          </w:p>
          <w:p w:rsidR="00E93005" w:rsidRDefault="00E93005" w:rsidP="00ED60C0">
            <w:pPr>
              <w:pStyle w:val="TableParagraph"/>
              <w:spacing w:before="2" w:line="231" w:lineRule="exact"/>
              <w:ind w:left="219"/>
              <w:rPr>
                <w:sz w:val="19"/>
              </w:rPr>
            </w:pPr>
            <w:r>
              <w:rPr>
                <w:color w:val="231F20"/>
                <w:sz w:val="19"/>
              </w:rPr>
              <w:t>(In Kani)</w:t>
            </w:r>
          </w:p>
        </w:tc>
        <w:tc>
          <w:tcPr>
            <w:tcW w:w="2307" w:type="dxa"/>
            <w:shd w:val="clear" w:color="auto" w:fill="auto"/>
          </w:tcPr>
          <w:p w:rsidR="00E93005" w:rsidRDefault="00E93005" w:rsidP="00ED60C0">
            <w:pPr>
              <w:pStyle w:val="TableParagraph"/>
              <w:spacing w:before="31" w:line="278" w:lineRule="auto"/>
              <w:ind w:left="181" w:right="118" w:firstLine="9"/>
              <w:rPr>
                <w:sz w:val="19"/>
              </w:rPr>
            </w:pPr>
          </w:p>
        </w:tc>
      </w:tr>
      <w:tr w:rsidR="00E93005" w:rsidTr="0020241C">
        <w:trPr>
          <w:trHeight w:val="371"/>
        </w:trPr>
        <w:tc>
          <w:tcPr>
            <w:tcW w:w="2150" w:type="dxa"/>
          </w:tcPr>
          <w:p w:rsidR="00E93005" w:rsidRDefault="00E93005" w:rsidP="00ED60C0">
            <w:pPr>
              <w:pStyle w:val="TableParagraph"/>
              <w:rPr>
                <w:sz w:val="20"/>
              </w:rPr>
            </w:pPr>
          </w:p>
        </w:tc>
        <w:tc>
          <w:tcPr>
            <w:tcW w:w="481" w:type="dxa"/>
          </w:tcPr>
          <w:p w:rsidR="00E93005" w:rsidRDefault="00E93005" w:rsidP="00ED60C0">
            <w:pPr>
              <w:pStyle w:val="TableParagraph"/>
              <w:rPr>
                <w:sz w:val="20"/>
              </w:rPr>
            </w:pPr>
          </w:p>
        </w:tc>
        <w:tc>
          <w:tcPr>
            <w:tcW w:w="1129" w:type="dxa"/>
          </w:tcPr>
          <w:p w:rsidR="00E93005" w:rsidRDefault="00E93005" w:rsidP="00ED60C0">
            <w:pPr>
              <w:pStyle w:val="TableParagraph"/>
              <w:rPr>
                <w:sz w:val="20"/>
              </w:rPr>
            </w:pPr>
          </w:p>
        </w:tc>
        <w:tc>
          <w:tcPr>
            <w:tcW w:w="1506" w:type="dxa"/>
            <w:shd w:val="clear" w:color="auto" w:fill="auto"/>
          </w:tcPr>
          <w:p w:rsidR="00E93005" w:rsidRDefault="00E93005" w:rsidP="00ED60C0">
            <w:pPr>
              <w:pStyle w:val="TableParagraph"/>
              <w:rPr>
                <w:sz w:val="20"/>
              </w:rPr>
            </w:pPr>
          </w:p>
        </w:tc>
        <w:tc>
          <w:tcPr>
            <w:tcW w:w="1417" w:type="dxa"/>
          </w:tcPr>
          <w:p w:rsidR="00E93005" w:rsidRDefault="00E93005" w:rsidP="00ED60C0">
            <w:pPr>
              <w:pStyle w:val="TableParagraph"/>
              <w:rPr>
                <w:sz w:val="20"/>
              </w:rPr>
            </w:pPr>
          </w:p>
        </w:tc>
        <w:tc>
          <w:tcPr>
            <w:tcW w:w="1504" w:type="dxa"/>
          </w:tcPr>
          <w:p w:rsidR="00E93005" w:rsidRDefault="00E93005" w:rsidP="00ED60C0">
            <w:pPr>
              <w:pStyle w:val="TableParagraph"/>
              <w:rPr>
                <w:sz w:val="20"/>
              </w:rPr>
            </w:pPr>
          </w:p>
        </w:tc>
        <w:tc>
          <w:tcPr>
            <w:tcW w:w="2307" w:type="dxa"/>
            <w:shd w:val="clear" w:color="auto" w:fill="auto"/>
          </w:tcPr>
          <w:p w:rsidR="00E93005" w:rsidRDefault="00E93005" w:rsidP="00ED60C0">
            <w:pPr>
              <w:pStyle w:val="TableParagraph"/>
              <w:rPr>
                <w:sz w:val="20"/>
              </w:rPr>
            </w:pPr>
          </w:p>
        </w:tc>
      </w:tr>
      <w:tr w:rsidR="00E93005" w:rsidTr="0020241C">
        <w:trPr>
          <w:trHeight w:val="371"/>
        </w:trPr>
        <w:tc>
          <w:tcPr>
            <w:tcW w:w="2150" w:type="dxa"/>
          </w:tcPr>
          <w:p w:rsidR="00E93005" w:rsidRDefault="00E93005" w:rsidP="00ED60C0">
            <w:pPr>
              <w:pStyle w:val="TableParagraph"/>
              <w:rPr>
                <w:sz w:val="20"/>
              </w:rPr>
            </w:pPr>
          </w:p>
        </w:tc>
        <w:tc>
          <w:tcPr>
            <w:tcW w:w="481" w:type="dxa"/>
          </w:tcPr>
          <w:p w:rsidR="00E93005" w:rsidRDefault="00E93005" w:rsidP="00ED60C0">
            <w:pPr>
              <w:pStyle w:val="TableParagraph"/>
              <w:rPr>
                <w:sz w:val="20"/>
              </w:rPr>
            </w:pPr>
          </w:p>
        </w:tc>
        <w:tc>
          <w:tcPr>
            <w:tcW w:w="1129" w:type="dxa"/>
          </w:tcPr>
          <w:p w:rsidR="00E93005" w:rsidRDefault="00E93005" w:rsidP="00ED60C0">
            <w:pPr>
              <w:pStyle w:val="TableParagraph"/>
              <w:rPr>
                <w:sz w:val="20"/>
              </w:rPr>
            </w:pPr>
          </w:p>
        </w:tc>
        <w:tc>
          <w:tcPr>
            <w:tcW w:w="1506" w:type="dxa"/>
            <w:shd w:val="clear" w:color="auto" w:fill="auto"/>
          </w:tcPr>
          <w:p w:rsidR="00E93005" w:rsidRDefault="00E93005" w:rsidP="00ED60C0">
            <w:pPr>
              <w:pStyle w:val="TableParagraph"/>
              <w:rPr>
                <w:sz w:val="20"/>
              </w:rPr>
            </w:pPr>
          </w:p>
        </w:tc>
        <w:tc>
          <w:tcPr>
            <w:tcW w:w="1417" w:type="dxa"/>
          </w:tcPr>
          <w:p w:rsidR="00E93005" w:rsidRDefault="00E93005" w:rsidP="00ED60C0">
            <w:pPr>
              <w:pStyle w:val="TableParagraph"/>
              <w:rPr>
                <w:sz w:val="20"/>
              </w:rPr>
            </w:pPr>
          </w:p>
        </w:tc>
        <w:tc>
          <w:tcPr>
            <w:tcW w:w="1504" w:type="dxa"/>
          </w:tcPr>
          <w:p w:rsidR="00E93005" w:rsidRDefault="00E93005" w:rsidP="00ED60C0">
            <w:pPr>
              <w:pStyle w:val="TableParagraph"/>
              <w:rPr>
                <w:sz w:val="20"/>
              </w:rPr>
            </w:pPr>
          </w:p>
        </w:tc>
        <w:tc>
          <w:tcPr>
            <w:tcW w:w="2307" w:type="dxa"/>
            <w:shd w:val="clear" w:color="auto" w:fill="auto"/>
          </w:tcPr>
          <w:p w:rsidR="00E93005" w:rsidRDefault="00E93005" w:rsidP="00ED60C0">
            <w:pPr>
              <w:pStyle w:val="TableParagraph"/>
              <w:rPr>
                <w:sz w:val="20"/>
              </w:rPr>
            </w:pPr>
          </w:p>
        </w:tc>
      </w:tr>
      <w:tr w:rsidR="00E93005" w:rsidTr="0020241C">
        <w:trPr>
          <w:trHeight w:val="371"/>
        </w:trPr>
        <w:tc>
          <w:tcPr>
            <w:tcW w:w="2150" w:type="dxa"/>
          </w:tcPr>
          <w:p w:rsidR="00E93005" w:rsidRDefault="00E93005" w:rsidP="00ED60C0">
            <w:pPr>
              <w:pStyle w:val="TableParagraph"/>
              <w:rPr>
                <w:sz w:val="20"/>
              </w:rPr>
            </w:pPr>
          </w:p>
        </w:tc>
        <w:tc>
          <w:tcPr>
            <w:tcW w:w="481" w:type="dxa"/>
          </w:tcPr>
          <w:p w:rsidR="00E93005" w:rsidRDefault="00E93005" w:rsidP="00ED60C0">
            <w:pPr>
              <w:pStyle w:val="TableParagraph"/>
              <w:rPr>
                <w:sz w:val="20"/>
              </w:rPr>
            </w:pPr>
          </w:p>
        </w:tc>
        <w:tc>
          <w:tcPr>
            <w:tcW w:w="1129" w:type="dxa"/>
          </w:tcPr>
          <w:p w:rsidR="00E93005" w:rsidRDefault="00E93005" w:rsidP="00ED60C0">
            <w:pPr>
              <w:pStyle w:val="TableParagraph"/>
              <w:rPr>
                <w:sz w:val="20"/>
              </w:rPr>
            </w:pPr>
          </w:p>
        </w:tc>
        <w:tc>
          <w:tcPr>
            <w:tcW w:w="1506" w:type="dxa"/>
            <w:shd w:val="clear" w:color="auto" w:fill="auto"/>
          </w:tcPr>
          <w:p w:rsidR="00E93005" w:rsidRDefault="00E93005" w:rsidP="00ED60C0">
            <w:pPr>
              <w:pStyle w:val="TableParagraph"/>
              <w:rPr>
                <w:sz w:val="20"/>
              </w:rPr>
            </w:pPr>
          </w:p>
        </w:tc>
        <w:tc>
          <w:tcPr>
            <w:tcW w:w="1417" w:type="dxa"/>
          </w:tcPr>
          <w:p w:rsidR="00E93005" w:rsidRDefault="00E93005" w:rsidP="00ED60C0">
            <w:pPr>
              <w:pStyle w:val="TableParagraph"/>
              <w:rPr>
                <w:sz w:val="20"/>
              </w:rPr>
            </w:pPr>
          </w:p>
        </w:tc>
        <w:tc>
          <w:tcPr>
            <w:tcW w:w="1504" w:type="dxa"/>
          </w:tcPr>
          <w:p w:rsidR="00E93005" w:rsidRDefault="00E93005" w:rsidP="00ED60C0">
            <w:pPr>
              <w:pStyle w:val="TableParagraph"/>
              <w:rPr>
                <w:sz w:val="20"/>
              </w:rPr>
            </w:pPr>
          </w:p>
        </w:tc>
        <w:tc>
          <w:tcPr>
            <w:tcW w:w="2307" w:type="dxa"/>
            <w:shd w:val="clear" w:color="auto" w:fill="auto"/>
          </w:tcPr>
          <w:p w:rsidR="00E93005" w:rsidRDefault="00E93005" w:rsidP="00ED60C0">
            <w:pPr>
              <w:pStyle w:val="TableParagraph"/>
              <w:rPr>
                <w:sz w:val="20"/>
              </w:rPr>
            </w:pPr>
          </w:p>
        </w:tc>
      </w:tr>
      <w:tr w:rsidR="00E93005" w:rsidTr="0020241C">
        <w:trPr>
          <w:trHeight w:val="371"/>
        </w:trPr>
        <w:tc>
          <w:tcPr>
            <w:tcW w:w="2150" w:type="dxa"/>
          </w:tcPr>
          <w:p w:rsidR="00E93005" w:rsidRDefault="00E93005" w:rsidP="00ED60C0">
            <w:pPr>
              <w:pStyle w:val="TableParagraph"/>
              <w:rPr>
                <w:sz w:val="20"/>
              </w:rPr>
            </w:pPr>
          </w:p>
        </w:tc>
        <w:tc>
          <w:tcPr>
            <w:tcW w:w="481" w:type="dxa"/>
          </w:tcPr>
          <w:p w:rsidR="00E93005" w:rsidRDefault="00E93005" w:rsidP="00ED60C0">
            <w:pPr>
              <w:pStyle w:val="TableParagraph"/>
              <w:rPr>
                <w:sz w:val="20"/>
              </w:rPr>
            </w:pPr>
          </w:p>
        </w:tc>
        <w:tc>
          <w:tcPr>
            <w:tcW w:w="1129" w:type="dxa"/>
          </w:tcPr>
          <w:p w:rsidR="00E93005" w:rsidRDefault="00E93005" w:rsidP="00ED60C0">
            <w:pPr>
              <w:pStyle w:val="TableParagraph"/>
              <w:rPr>
                <w:sz w:val="20"/>
              </w:rPr>
            </w:pPr>
          </w:p>
        </w:tc>
        <w:tc>
          <w:tcPr>
            <w:tcW w:w="1506" w:type="dxa"/>
            <w:shd w:val="clear" w:color="auto" w:fill="auto"/>
          </w:tcPr>
          <w:p w:rsidR="00E93005" w:rsidRDefault="00E93005" w:rsidP="00ED60C0">
            <w:pPr>
              <w:pStyle w:val="TableParagraph"/>
              <w:rPr>
                <w:sz w:val="20"/>
              </w:rPr>
            </w:pPr>
          </w:p>
        </w:tc>
        <w:tc>
          <w:tcPr>
            <w:tcW w:w="1417" w:type="dxa"/>
          </w:tcPr>
          <w:p w:rsidR="00E93005" w:rsidRDefault="00E93005" w:rsidP="00ED60C0">
            <w:pPr>
              <w:pStyle w:val="TableParagraph"/>
              <w:rPr>
                <w:sz w:val="20"/>
              </w:rPr>
            </w:pPr>
          </w:p>
        </w:tc>
        <w:tc>
          <w:tcPr>
            <w:tcW w:w="1504" w:type="dxa"/>
          </w:tcPr>
          <w:p w:rsidR="00E93005" w:rsidRDefault="00E93005" w:rsidP="00ED60C0">
            <w:pPr>
              <w:pStyle w:val="TableParagraph"/>
              <w:rPr>
                <w:sz w:val="20"/>
              </w:rPr>
            </w:pPr>
          </w:p>
        </w:tc>
        <w:tc>
          <w:tcPr>
            <w:tcW w:w="2307" w:type="dxa"/>
            <w:shd w:val="clear" w:color="auto" w:fill="auto"/>
          </w:tcPr>
          <w:p w:rsidR="00E93005" w:rsidRDefault="00E93005" w:rsidP="00ED60C0">
            <w:pPr>
              <w:pStyle w:val="TableParagraph"/>
              <w:rPr>
                <w:sz w:val="20"/>
              </w:rPr>
            </w:pPr>
          </w:p>
        </w:tc>
      </w:tr>
      <w:tr w:rsidR="00E93005" w:rsidTr="0020241C">
        <w:trPr>
          <w:trHeight w:val="371"/>
        </w:trPr>
        <w:tc>
          <w:tcPr>
            <w:tcW w:w="2150" w:type="dxa"/>
          </w:tcPr>
          <w:p w:rsidR="00E93005" w:rsidRDefault="00E93005" w:rsidP="00ED60C0">
            <w:pPr>
              <w:pStyle w:val="TableParagraph"/>
              <w:rPr>
                <w:sz w:val="20"/>
              </w:rPr>
            </w:pPr>
          </w:p>
        </w:tc>
        <w:tc>
          <w:tcPr>
            <w:tcW w:w="481" w:type="dxa"/>
          </w:tcPr>
          <w:p w:rsidR="00E93005" w:rsidRDefault="00E93005" w:rsidP="00ED60C0">
            <w:pPr>
              <w:pStyle w:val="TableParagraph"/>
              <w:rPr>
                <w:sz w:val="20"/>
              </w:rPr>
            </w:pPr>
          </w:p>
        </w:tc>
        <w:tc>
          <w:tcPr>
            <w:tcW w:w="1129" w:type="dxa"/>
          </w:tcPr>
          <w:p w:rsidR="00E93005" w:rsidRDefault="00E93005" w:rsidP="00ED60C0">
            <w:pPr>
              <w:pStyle w:val="TableParagraph"/>
              <w:rPr>
                <w:sz w:val="20"/>
              </w:rPr>
            </w:pPr>
          </w:p>
        </w:tc>
        <w:tc>
          <w:tcPr>
            <w:tcW w:w="1506" w:type="dxa"/>
            <w:shd w:val="clear" w:color="auto" w:fill="auto"/>
          </w:tcPr>
          <w:p w:rsidR="00E93005" w:rsidRDefault="00E93005" w:rsidP="00ED60C0">
            <w:pPr>
              <w:pStyle w:val="TableParagraph"/>
              <w:rPr>
                <w:sz w:val="20"/>
              </w:rPr>
            </w:pPr>
          </w:p>
        </w:tc>
        <w:tc>
          <w:tcPr>
            <w:tcW w:w="1417" w:type="dxa"/>
          </w:tcPr>
          <w:p w:rsidR="00E93005" w:rsidRDefault="00E93005" w:rsidP="00ED60C0">
            <w:pPr>
              <w:pStyle w:val="TableParagraph"/>
              <w:rPr>
                <w:sz w:val="20"/>
              </w:rPr>
            </w:pPr>
          </w:p>
        </w:tc>
        <w:tc>
          <w:tcPr>
            <w:tcW w:w="1504" w:type="dxa"/>
          </w:tcPr>
          <w:p w:rsidR="00E93005" w:rsidRDefault="00E93005" w:rsidP="00ED60C0">
            <w:pPr>
              <w:pStyle w:val="TableParagraph"/>
              <w:rPr>
                <w:sz w:val="20"/>
              </w:rPr>
            </w:pPr>
          </w:p>
        </w:tc>
        <w:tc>
          <w:tcPr>
            <w:tcW w:w="2307" w:type="dxa"/>
            <w:shd w:val="clear" w:color="auto" w:fill="auto"/>
          </w:tcPr>
          <w:p w:rsidR="00E93005" w:rsidRDefault="00E93005" w:rsidP="00ED60C0">
            <w:pPr>
              <w:pStyle w:val="TableParagraph"/>
              <w:rPr>
                <w:sz w:val="20"/>
              </w:rPr>
            </w:pPr>
          </w:p>
        </w:tc>
      </w:tr>
      <w:tr w:rsidR="00E93005" w:rsidTr="0020241C">
        <w:trPr>
          <w:trHeight w:val="371"/>
        </w:trPr>
        <w:tc>
          <w:tcPr>
            <w:tcW w:w="2150" w:type="dxa"/>
          </w:tcPr>
          <w:p w:rsidR="00E93005" w:rsidRDefault="00E93005" w:rsidP="00ED60C0">
            <w:pPr>
              <w:pStyle w:val="TableParagraph"/>
              <w:rPr>
                <w:sz w:val="20"/>
              </w:rPr>
            </w:pPr>
          </w:p>
        </w:tc>
        <w:tc>
          <w:tcPr>
            <w:tcW w:w="481" w:type="dxa"/>
          </w:tcPr>
          <w:p w:rsidR="00E93005" w:rsidRDefault="00E93005" w:rsidP="00ED60C0">
            <w:pPr>
              <w:pStyle w:val="TableParagraph"/>
              <w:rPr>
                <w:sz w:val="20"/>
              </w:rPr>
            </w:pPr>
          </w:p>
        </w:tc>
        <w:tc>
          <w:tcPr>
            <w:tcW w:w="1129" w:type="dxa"/>
          </w:tcPr>
          <w:p w:rsidR="00E93005" w:rsidRDefault="00E93005" w:rsidP="00ED60C0">
            <w:pPr>
              <w:pStyle w:val="TableParagraph"/>
              <w:rPr>
                <w:sz w:val="20"/>
              </w:rPr>
            </w:pPr>
          </w:p>
        </w:tc>
        <w:tc>
          <w:tcPr>
            <w:tcW w:w="1506" w:type="dxa"/>
            <w:shd w:val="clear" w:color="auto" w:fill="auto"/>
          </w:tcPr>
          <w:p w:rsidR="00E93005" w:rsidRDefault="00E93005" w:rsidP="00ED60C0">
            <w:pPr>
              <w:pStyle w:val="TableParagraph"/>
              <w:rPr>
                <w:sz w:val="20"/>
              </w:rPr>
            </w:pPr>
          </w:p>
        </w:tc>
        <w:tc>
          <w:tcPr>
            <w:tcW w:w="1417" w:type="dxa"/>
          </w:tcPr>
          <w:p w:rsidR="00E93005" w:rsidRDefault="00E93005" w:rsidP="00ED60C0">
            <w:pPr>
              <w:pStyle w:val="TableParagraph"/>
              <w:rPr>
                <w:sz w:val="20"/>
              </w:rPr>
            </w:pPr>
          </w:p>
        </w:tc>
        <w:tc>
          <w:tcPr>
            <w:tcW w:w="1504" w:type="dxa"/>
          </w:tcPr>
          <w:p w:rsidR="00E93005" w:rsidRDefault="00E93005" w:rsidP="00ED60C0">
            <w:pPr>
              <w:pStyle w:val="TableParagraph"/>
              <w:rPr>
                <w:sz w:val="20"/>
              </w:rPr>
            </w:pPr>
          </w:p>
        </w:tc>
        <w:tc>
          <w:tcPr>
            <w:tcW w:w="2307" w:type="dxa"/>
            <w:shd w:val="clear" w:color="auto" w:fill="auto"/>
          </w:tcPr>
          <w:p w:rsidR="00E93005" w:rsidRDefault="00E93005" w:rsidP="00ED60C0">
            <w:pPr>
              <w:pStyle w:val="TableParagraph"/>
              <w:rPr>
                <w:sz w:val="20"/>
              </w:rPr>
            </w:pPr>
          </w:p>
        </w:tc>
      </w:tr>
      <w:tr w:rsidR="00E93005" w:rsidTr="0020241C">
        <w:trPr>
          <w:trHeight w:val="371"/>
        </w:trPr>
        <w:tc>
          <w:tcPr>
            <w:tcW w:w="2150" w:type="dxa"/>
          </w:tcPr>
          <w:p w:rsidR="00E93005" w:rsidRDefault="00E93005" w:rsidP="00ED60C0">
            <w:pPr>
              <w:pStyle w:val="TableParagraph"/>
              <w:rPr>
                <w:sz w:val="20"/>
              </w:rPr>
            </w:pPr>
          </w:p>
        </w:tc>
        <w:tc>
          <w:tcPr>
            <w:tcW w:w="481" w:type="dxa"/>
          </w:tcPr>
          <w:p w:rsidR="00E93005" w:rsidRDefault="00E93005" w:rsidP="00ED60C0">
            <w:pPr>
              <w:pStyle w:val="TableParagraph"/>
              <w:rPr>
                <w:sz w:val="20"/>
              </w:rPr>
            </w:pPr>
          </w:p>
        </w:tc>
        <w:tc>
          <w:tcPr>
            <w:tcW w:w="1129" w:type="dxa"/>
          </w:tcPr>
          <w:p w:rsidR="00E93005" w:rsidRDefault="00E93005" w:rsidP="00ED60C0">
            <w:pPr>
              <w:pStyle w:val="TableParagraph"/>
              <w:rPr>
                <w:sz w:val="20"/>
              </w:rPr>
            </w:pPr>
          </w:p>
        </w:tc>
        <w:tc>
          <w:tcPr>
            <w:tcW w:w="1506" w:type="dxa"/>
            <w:shd w:val="clear" w:color="auto" w:fill="auto"/>
          </w:tcPr>
          <w:p w:rsidR="00E93005" w:rsidRDefault="00E93005" w:rsidP="00ED60C0">
            <w:pPr>
              <w:pStyle w:val="TableParagraph"/>
              <w:rPr>
                <w:sz w:val="20"/>
              </w:rPr>
            </w:pPr>
          </w:p>
        </w:tc>
        <w:tc>
          <w:tcPr>
            <w:tcW w:w="1417" w:type="dxa"/>
          </w:tcPr>
          <w:p w:rsidR="00E93005" w:rsidRDefault="00E93005" w:rsidP="00ED60C0">
            <w:pPr>
              <w:pStyle w:val="TableParagraph"/>
              <w:rPr>
                <w:sz w:val="20"/>
              </w:rPr>
            </w:pPr>
          </w:p>
        </w:tc>
        <w:tc>
          <w:tcPr>
            <w:tcW w:w="1504" w:type="dxa"/>
          </w:tcPr>
          <w:p w:rsidR="00E93005" w:rsidRDefault="00E93005" w:rsidP="00ED60C0">
            <w:pPr>
              <w:pStyle w:val="TableParagraph"/>
              <w:rPr>
                <w:sz w:val="20"/>
              </w:rPr>
            </w:pPr>
          </w:p>
        </w:tc>
        <w:tc>
          <w:tcPr>
            <w:tcW w:w="2307" w:type="dxa"/>
            <w:shd w:val="clear" w:color="auto" w:fill="auto"/>
          </w:tcPr>
          <w:p w:rsidR="00E93005" w:rsidRDefault="00E93005" w:rsidP="00ED60C0">
            <w:pPr>
              <w:pStyle w:val="TableParagraph"/>
              <w:rPr>
                <w:sz w:val="20"/>
              </w:rPr>
            </w:pPr>
          </w:p>
        </w:tc>
      </w:tr>
      <w:tr w:rsidR="00E93005" w:rsidTr="0020241C">
        <w:trPr>
          <w:trHeight w:val="371"/>
        </w:trPr>
        <w:tc>
          <w:tcPr>
            <w:tcW w:w="2150" w:type="dxa"/>
          </w:tcPr>
          <w:p w:rsidR="00E93005" w:rsidRDefault="00E93005" w:rsidP="00ED60C0">
            <w:pPr>
              <w:pStyle w:val="TableParagraph"/>
              <w:rPr>
                <w:sz w:val="20"/>
              </w:rPr>
            </w:pPr>
          </w:p>
        </w:tc>
        <w:tc>
          <w:tcPr>
            <w:tcW w:w="481" w:type="dxa"/>
          </w:tcPr>
          <w:p w:rsidR="00E93005" w:rsidRDefault="00E93005" w:rsidP="00ED60C0">
            <w:pPr>
              <w:pStyle w:val="TableParagraph"/>
              <w:rPr>
                <w:sz w:val="20"/>
              </w:rPr>
            </w:pPr>
          </w:p>
        </w:tc>
        <w:tc>
          <w:tcPr>
            <w:tcW w:w="1129" w:type="dxa"/>
          </w:tcPr>
          <w:p w:rsidR="00E93005" w:rsidRDefault="00E93005" w:rsidP="00ED60C0">
            <w:pPr>
              <w:pStyle w:val="TableParagraph"/>
              <w:rPr>
                <w:sz w:val="20"/>
              </w:rPr>
            </w:pPr>
          </w:p>
        </w:tc>
        <w:tc>
          <w:tcPr>
            <w:tcW w:w="1506" w:type="dxa"/>
            <w:shd w:val="clear" w:color="auto" w:fill="auto"/>
          </w:tcPr>
          <w:p w:rsidR="00E93005" w:rsidRDefault="00E93005" w:rsidP="00ED60C0">
            <w:pPr>
              <w:pStyle w:val="TableParagraph"/>
              <w:rPr>
                <w:sz w:val="20"/>
              </w:rPr>
            </w:pPr>
          </w:p>
        </w:tc>
        <w:tc>
          <w:tcPr>
            <w:tcW w:w="1417" w:type="dxa"/>
          </w:tcPr>
          <w:p w:rsidR="00E93005" w:rsidRDefault="00E93005" w:rsidP="00ED60C0">
            <w:pPr>
              <w:pStyle w:val="TableParagraph"/>
              <w:rPr>
                <w:sz w:val="20"/>
              </w:rPr>
            </w:pPr>
          </w:p>
        </w:tc>
        <w:tc>
          <w:tcPr>
            <w:tcW w:w="1504" w:type="dxa"/>
          </w:tcPr>
          <w:p w:rsidR="00E93005" w:rsidRDefault="00E93005" w:rsidP="00ED60C0">
            <w:pPr>
              <w:pStyle w:val="TableParagraph"/>
              <w:rPr>
                <w:sz w:val="20"/>
              </w:rPr>
            </w:pPr>
          </w:p>
        </w:tc>
        <w:tc>
          <w:tcPr>
            <w:tcW w:w="2307" w:type="dxa"/>
            <w:shd w:val="clear" w:color="auto" w:fill="auto"/>
          </w:tcPr>
          <w:p w:rsidR="00E93005" w:rsidRDefault="00E93005" w:rsidP="00ED60C0">
            <w:pPr>
              <w:pStyle w:val="TableParagraph"/>
              <w:rPr>
                <w:sz w:val="20"/>
              </w:rPr>
            </w:pPr>
          </w:p>
        </w:tc>
      </w:tr>
    </w:tbl>
    <w:p w:rsidR="00E93005" w:rsidRDefault="00E93005" w:rsidP="00E93005">
      <w:pPr>
        <w:pStyle w:val="BodyText"/>
        <w:rPr>
          <w:b/>
          <w:i/>
        </w:rPr>
      </w:pPr>
    </w:p>
    <w:p w:rsidR="008A18F3" w:rsidRDefault="008A18F3" w:rsidP="001461B6">
      <w:pPr>
        <w:pStyle w:val="ListParagraph"/>
        <w:widowControl/>
        <w:autoSpaceDE/>
        <w:autoSpaceDN/>
        <w:spacing w:before="120" w:after="120" w:line="360" w:lineRule="auto"/>
        <w:ind w:left="0" w:firstLine="0"/>
        <w:contextualSpacing/>
        <w:rPr>
          <w:rFonts w:asciiTheme="minorHAnsi" w:hAnsiTheme="minorHAnsi" w:cstheme="minorHAnsi"/>
          <w:b/>
          <w:noProof/>
        </w:rPr>
      </w:pPr>
    </w:p>
    <w:p w:rsidR="00602BB0" w:rsidRDefault="00602BB0" w:rsidP="009F69AB">
      <w:pPr>
        <w:pStyle w:val="ListParagraph"/>
        <w:numPr>
          <w:ilvl w:val="0"/>
          <w:numId w:val="65"/>
        </w:numPr>
        <w:spacing w:before="120" w:after="120" w:line="360" w:lineRule="auto"/>
        <w:contextualSpacing/>
        <w:rPr>
          <w:rFonts w:cstheme="minorHAnsi"/>
          <w:b/>
          <w:noProof/>
          <w:color w:val="000000"/>
        </w:rPr>
      </w:pPr>
      <w:r w:rsidRPr="00EA0D4F">
        <w:rPr>
          <w:rFonts w:cstheme="minorHAnsi"/>
          <w:b/>
          <w:noProof/>
          <w:color w:val="000000"/>
        </w:rPr>
        <w:t xml:space="preserve">Agriculture resources (non-Jhum areas) </w:t>
      </w:r>
    </w:p>
    <w:p w:rsidR="009F69AB" w:rsidRPr="00EA0D4F" w:rsidRDefault="009F69AB" w:rsidP="004A0515">
      <w:pPr>
        <w:pStyle w:val="ListParagraph"/>
        <w:spacing w:before="120" w:after="120" w:line="360" w:lineRule="auto"/>
        <w:ind w:left="460" w:firstLine="0"/>
        <w:contextualSpacing/>
        <w:jc w:val="center"/>
        <w:rPr>
          <w:rFonts w:cstheme="minorHAnsi"/>
          <w:b/>
          <w:noProof/>
          <w:color w:val="000000"/>
        </w:rPr>
      </w:pPr>
      <w:r>
        <w:rPr>
          <w:rFonts w:cstheme="minorHAnsi"/>
          <w:b/>
          <w:noProof/>
          <w:color w:val="000000"/>
        </w:rPr>
        <w:t>Table : 14</w:t>
      </w:r>
    </w:p>
    <w:tbl>
      <w:tblPr>
        <w:tblW w:w="10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9"/>
        <w:gridCol w:w="1022"/>
        <w:gridCol w:w="883"/>
        <w:gridCol w:w="1080"/>
        <w:gridCol w:w="1185"/>
        <w:gridCol w:w="1151"/>
        <w:gridCol w:w="1440"/>
        <w:gridCol w:w="1200"/>
        <w:gridCol w:w="1445"/>
      </w:tblGrid>
      <w:tr w:rsidR="00602BB0" w:rsidRPr="00477D7C" w:rsidTr="00ED60C0">
        <w:trPr>
          <w:jc w:val="center"/>
        </w:trPr>
        <w:tc>
          <w:tcPr>
            <w:tcW w:w="679" w:type="dxa"/>
            <w:shd w:val="clear" w:color="auto" w:fill="D9D9D9"/>
            <w:vAlign w:val="center"/>
          </w:tcPr>
          <w:p w:rsidR="00602BB0" w:rsidRPr="00477D7C" w:rsidRDefault="00602BB0" w:rsidP="00ED60C0">
            <w:pPr>
              <w:tabs>
                <w:tab w:val="center" w:pos="4513"/>
                <w:tab w:val="right" w:pos="9026"/>
              </w:tabs>
              <w:spacing w:after="0"/>
              <w:jc w:val="center"/>
              <w:rPr>
                <w:rFonts w:cstheme="minorHAnsi"/>
                <w:b/>
              </w:rPr>
            </w:pPr>
            <w:r w:rsidRPr="00477D7C">
              <w:rPr>
                <w:rFonts w:cstheme="minorHAnsi"/>
                <w:b/>
              </w:rPr>
              <w:t>Sl. No.</w:t>
            </w:r>
          </w:p>
        </w:tc>
        <w:tc>
          <w:tcPr>
            <w:tcW w:w="1022" w:type="dxa"/>
            <w:shd w:val="clear" w:color="auto" w:fill="D9D9D9"/>
            <w:vAlign w:val="center"/>
          </w:tcPr>
          <w:p w:rsidR="00602BB0" w:rsidRPr="00477D7C" w:rsidRDefault="00602BB0" w:rsidP="00ED60C0">
            <w:pPr>
              <w:tabs>
                <w:tab w:val="center" w:pos="4513"/>
                <w:tab w:val="right" w:pos="9026"/>
              </w:tabs>
              <w:spacing w:after="0"/>
              <w:jc w:val="center"/>
              <w:rPr>
                <w:rFonts w:cstheme="minorHAnsi"/>
                <w:b/>
              </w:rPr>
            </w:pPr>
            <w:r w:rsidRPr="00477D7C">
              <w:rPr>
                <w:rFonts w:cstheme="minorHAnsi"/>
                <w:b/>
              </w:rPr>
              <w:t>Season</w:t>
            </w:r>
          </w:p>
        </w:tc>
        <w:tc>
          <w:tcPr>
            <w:tcW w:w="883" w:type="dxa"/>
            <w:shd w:val="clear" w:color="auto" w:fill="D9D9D9"/>
            <w:vAlign w:val="center"/>
          </w:tcPr>
          <w:p w:rsidR="00602BB0" w:rsidRPr="00477D7C" w:rsidRDefault="00602BB0" w:rsidP="00ED60C0">
            <w:pPr>
              <w:tabs>
                <w:tab w:val="center" w:pos="4513"/>
                <w:tab w:val="right" w:pos="9026"/>
              </w:tabs>
              <w:spacing w:after="0"/>
              <w:jc w:val="center"/>
              <w:rPr>
                <w:rFonts w:cstheme="minorHAnsi"/>
                <w:b/>
              </w:rPr>
            </w:pPr>
            <w:r w:rsidRPr="00477D7C">
              <w:rPr>
                <w:rFonts w:cstheme="minorHAnsi"/>
                <w:b/>
              </w:rPr>
              <w:t>Crop</w:t>
            </w:r>
          </w:p>
        </w:tc>
        <w:tc>
          <w:tcPr>
            <w:tcW w:w="1080" w:type="dxa"/>
            <w:shd w:val="clear" w:color="auto" w:fill="D9D9D9"/>
            <w:vAlign w:val="center"/>
          </w:tcPr>
          <w:p w:rsidR="00602BB0" w:rsidRPr="00477D7C" w:rsidRDefault="00602BB0" w:rsidP="00ED60C0">
            <w:pPr>
              <w:tabs>
                <w:tab w:val="center" w:pos="4513"/>
                <w:tab w:val="right" w:pos="9026"/>
              </w:tabs>
              <w:spacing w:after="0"/>
              <w:jc w:val="center"/>
              <w:rPr>
                <w:rFonts w:cstheme="minorHAnsi"/>
                <w:b/>
              </w:rPr>
            </w:pPr>
            <w:r w:rsidRPr="00477D7C">
              <w:rPr>
                <w:rFonts w:cstheme="minorHAnsi"/>
                <w:b/>
                <w:lang w:eastAsia="ja-JP"/>
              </w:rPr>
              <w:t>No</w:t>
            </w:r>
            <w:r w:rsidRPr="00477D7C">
              <w:rPr>
                <w:rFonts w:cstheme="minorHAnsi"/>
                <w:b/>
              </w:rPr>
              <w:t xml:space="preserve"> of farmers</w:t>
            </w:r>
          </w:p>
        </w:tc>
        <w:tc>
          <w:tcPr>
            <w:tcW w:w="1185" w:type="dxa"/>
            <w:shd w:val="clear" w:color="auto" w:fill="D9D9D9"/>
            <w:vAlign w:val="center"/>
          </w:tcPr>
          <w:p w:rsidR="00602BB0" w:rsidRPr="00477D7C" w:rsidRDefault="00602BB0" w:rsidP="00ED60C0">
            <w:pPr>
              <w:tabs>
                <w:tab w:val="center" w:pos="4513"/>
                <w:tab w:val="right" w:pos="9026"/>
              </w:tabs>
              <w:spacing w:after="0"/>
              <w:jc w:val="center"/>
              <w:rPr>
                <w:rFonts w:cstheme="minorHAnsi"/>
                <w:b/>
              </w:rPr>
            </w:pPr>
            <w:r w:rsidRPr="00477D7C">
              <w:rPr>
                <w:rFonts w:cstheme="minorHAnsi"/>
                <w:b/>
              </w:rPr>
              <w:t>Seed source for each crop</w:t>
            </w:r>
          </w:p>
        </w:tc>
        <w:tc>
          <w:tcPr>
            <w:tcW w:w="1151" w:type="dxa"/>
            <w:shd w:val="clear" w:color="auto" w:fill="D9D9D9"/>
            <w:vAlign w:val="center"/>
          </w:tcPr>
          <w:p w:rsidR="00602BB0" w:rsidRPr="00477D7C" w:rsidRDefault="00602BB0" w:rsidP="00ED60C0">
            <w:pPr>
              <w:tabs>
                <w:tab w:val="center" w:pos="4513"/>
                <w:tab w:val="right" w:pos="9026"/>
              </w:tabs>
              <w:spacing w:after="0"/>
              <w:jc w:val="center"/>
              <w:rPr>
                <w:rFonts w:cstheme="minorHAnsi"/>
                <w:b/>
              </w:rPr>
            </w:pPr>
            <w:r w:rsidRPr="00477D7C">
              <w:rPr>
                <w:rFonts w:cstheme="minorHAnsi"/>
                <w:b/>
              </w:rPr>
              <w:t>Yield for each crop (per Kani in Kg)</w:t>
            </w:r>
          </w:p>
        </w:tc>
        <w:tc>
          <w:tcPr>
            <w:tcW w:w="1440" w:type="dxa"/>
            <w:shd w:val="clear" w:color="auto" w:fill="D9D9D9"/>
            <w:vAlign w:val="center"/>
          </w:tcPr>
          <w:p w:rsidR="00602BB0" w:rsidRPr="00477D7C" w:rsidRDefault="00602BB0" w:rsidP="00ED60C0">
            <w:pPr>
              <w:tabs>
                <w:tab w:val="center" w:pos="4513"/>
                <w:tab w:val="right" w:pos="9026"/>
              </w:tabs>
              <w:spacing w:after="0"/>
              <w:jc w:val="center"/>
              <w:rPr>
                <w:rFonts w:cstheme="minorHAnsi"/>
                <w:b/>
              </w:rPr>
            </w:pPr>
            <w:r w:rsidRPr="00477D7C">
              <w:rPr>
                <w:rFonts w:cstheme="minorHAnsi"/>
                <w:b/>
              </w:rPr>
              <w:t>Market value  for each crop (Rs/kg)</w:t>
            </w:r>
          </w:p>
        </w:tc>
        <w:tc>
          <w:tcPr>
            <w:tcW w:w="1200" w:type="dxa"/>
            <w:shd w:val="clear" w:color="auto" w:fill="D9D9D9"/>
            <w:vAlign w:val="center"/>
          </w:tcPr>
          <w:p w:rsidR="00602BB0" w:rsidRPr="00477D7C" w:rsidRDefault="00602BB0" w:rsidP="00ED60C0">
            <w:pPr>
              <w:tabs>
                <w:tab w:val="center" w:pos="4513"/>
                <w:tab w:val="right" w:pos="9026"/>
              </w:tabs>
              <w:spacing w:after="0"/>
              <w:jc w:val="center"/>
              <w:rPr>
                <w:rFonts w:cstheme="minorHAnsi"/>
                <w:b/>
              </w:rPr>
            </w:pPr>
            <w:r w:rsidRPr="00477D7C">
              <w:rPr>
                <w:rFonts w:cstheme="minorHAnsi"/>
                <w:b/>
              </w:rPr>
              <w:t>Problems, if any</w:t>
            </w:r>
          </w:p>
        </w:tc>
        <w:tc>
          <w:tcPr>
            <w:tcW w:w="1445" w:type="dxa"/>
            <w:shd w:val="clear" w:color="auto" w:fill="D9D9D9"/>
            <w:vAlign w:val="center"/>
          </w:tcPr>
          <w:p w:rsidR="00602BB0" w:rsidRPr="00477D7C" w:rsidRDefault="00602BB0" w:rsidP="00ED60C0">
            <w:pPr>
              <w:tabs>
                <w:tab w:val="center" w:pos="4513"/>
                <w:tab w:val="right" w:pos="9026"/>
              </w:tabs>
              <w:spacing w:after="0"/>
              <w:jc w:val="center"/>
              <w:rPr>
                <w:rFonts w:cstheme="minorHAnsi"/>
                <w:b/>
              </w:rPr>
            </w:pPr>
            <w:r w:rsidRPr="00477D7C">
              <w:rPr>
                <w:rFonts w:cstheme="minorHAnsi"/>
                <w:b/>
              </w:rPr>
              <w:t>Opportunities</w:t>
            </w:r>
          </w:p>
        </w:tc>
      </w:tr>
      <w:tr w:rsidR="00602BB0" w:rsidRPr="00477D7C" w:rsidTr="00ED60C0">
        <w:trPr>
          <w:jc w:val="center"/>
        </w:trPr>
        <w:tc>
          <w:tcPr>
            <w:tcW w:w="679" w:type="dxa"/>
          </w:tcPr>
          <w:p w:rsidR="00602BB0" w:rsidRPr="00477D7C" w:rsidRDefault="00602BB0" w:rsidP="00ED60C0">
            <w:pPr>
              <w:tabs>
                <w:tab w:val="center" w:pos="4513"/>
                <w:tab w:val="right" w:pos="9026"/>
              </w:tabs>
              <w:spacing w:line="240" w:lineRule="auto"/>
              <w:rPr>
                <w:rFonts w:cstheme="minorHAnsi"/>
              </w:rPr>
            </w:pPr>
            <w:r w:rsidRPr="00477D7C">
              <w:rPr>
                <w:rFonts w:cstheme="minorHAnsi"/>
              </w:rPr>
              <w:t>1.</w:t>
            </w:r>
          </w:p>
        </w:tc>
        <w:tc>
          <w:tcPr>
            <w:tcW w:w="1022" w:type="dxa"/>
            <w:vMerge w:val="restart"/>
            <w:vAlign w:val="center"/>
          </w:tcPr>
          <w:p w:rsidR="00602BB0" w:rsidRPr="00477D7C" w:rsidRDefault="00602BB0" w:rsidP="00ED60C0">
            <w:pPr>
              <w:tabs>
                <w:tab w:val="center" w:pos="4513"/>
                <w:tab w:val="right" w:pos="9026"/>
              </w:tabs>
              <w:spacing w:after="0"/>
              <w:jc w:val="center"/>
              <w:rPr>
                <w:rFonts w:cstheme="minorHAnsi"/>
              </w:rPr>
            </w:pPr>
            <w:r w:rsidRPr="00477D7C">
              <w:rPr>
                <w:rFonts w:cstheme="minorHAnsi"/>
              </w:rPr>
              <w:t>Winter season</w:t>
            </w:r>
          </w:p>
        </w:tc>
        <w:tc>
          <w:tcPr>
            <w:tcW w:w="883" w:type="dxa"/>
          </w:tcPr>
          <w:p w:rsidR="00602BB0" w:rsidRPr="00477D7C" w:rsidRDefault="00602BB0" w:rsidP="00ED60C0">
            <w:pPr>
              <w:tabs>
                <w:tab w:val="center" w:pos="4513"/>
                <w:tab w:val="right" w:pos="9026"/>
              </w:tabs>
              <w:spacing w:after="0"/>
              <w:rPr>
                <w:rFonts w:cstheme="minorHAnsi"/>
              </w:rPr>
            </w:pPr>
          </w:p>
        </w:tc>
        <w:tc>
          <w:tcPr>
            <w:tcW w:w="1080" w:type="dxa"/>
          </w:tcPr>
          <w:p w:rsidR="00602BB0" w:rsidRPr="00477D7C" w:rsidRDefault="00602BB0" w:rsidP="00ED60C0">
            <w:pPr>
              <w:tabs>
                <w:tab w:val="center" w:pos="4513"/>
                <w:tab w:val="right" w:pos="9026"/>
              </w:tabs>
              <w:spacing w:after="0"/>
              <w:rPr>
                <w:rFonts w:cstheme="minorHAnsi"/>
              </w:rPr>
            </w:pPr>
          </w:p>
        </w:tc>
        <w:tc>
          <w:tcPr>
            <w:tcW w:w="1185" w:type="dxa"/>
          </w:tcPr>
          <w:p w:rsidR="00602BB0" w:rsidRPr="00477D7C" w:rsidRDefault="00602BB0" w:rsidP="00ED60C0">
            <w:pPr>
              <w:tabs>
                <w:tab w:val="center" w:pos="4513"/>
                <w:tab w:val="right" w:pos="9026"/>
              </w:tabs>
              <w:spacing w:after="0"/>
              <w:rPr>
                <w:rFonts w:cstheme="minorHAnsi"/>
              </w:rPr>
            </w:pPr>
          </w:p>
        </w:tc>
        <w:tc>
          <w:tcPr>
            <w:tcW w:w="1151" w:type="dxa"/>
          </w:tcPr>
          <w:p w:rsidR="00602BB0" w:rsidRPr="00477D7C" w:rsidRDefault="00602BB0" w:rsidP="00ED60C0">
            <w:pPr>
              <w:tabs>
                <w:tab w:val="center" w:pos="4513"/>
                <w:tab w:val="right" w:pos="9026"/>
              </w:tabs>
              <w:spacing w:after="0"/>
              <w:rPr>
                <w:rFonts w:cstheme="minorHAnsi"/>
              </w:rPr>
            </w:pPr>
          </w:p>
        </w:tc>
        <w:tc>
          <w:tcPr>
            <w:tcW w:w="1440" w:type="dxa"/>
          </w:tcPr>
          <w:p w:rsidR="00602BB0" w:rsidRPr="00477D7C" w:rsidRDefault="00602BB0" w:rsidP="00ED60C0">
            <w:pPr>
              <w:tabs>
                <w:tab w:val="center" w:pos="4513"/>
                <w:tab w:val="right" w:pos="9026"/>
              </w:tabs>
              <w:spacing w:after="0"/>
              <w:rPr>
                <w:rFonts w:cstheme="minorHAnsi"/>
              </w:rPr>
            </w:pPr>
          </w:p>
        </w:tc>
        <w:tc>
          <w:tcPr>
            <w:tcW w:w="1200" w:type="dxa"/>
          </w:tcPr>
          <w:p w:rsidR="00602BB0" w:rsidRPr="00477D7C" w:rsidRDefault="00602BB0" w:rsidP="00ED60C0">
            <w:pPr>
              <w:tabs>
                <w:tab w:val="center" w:pos="4513"/>
                <w:tab w:val="right" w:pos="9026"/>
              </w:tabs>
              <w:spacing w:after="0"/>
              <w:rPr>
                <w:rFonts w:cstheme="minorHAnsi"/>
              </w:rPr>
            </w:pPr>
          </w:p>
        </w:tc>
        <w:tc>
          <w:tcPr>
            <w:tcW w:w="1445" w:type="dxa"/>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Pr>
          <w:p w:rsidR="00602BB0" w:rsidRPr="00477D7C" w:rsidRDefault="00602BB0" w:rsidP="00ED60C0">
            <w:pPr>
              <w:tabs>
                <w:tab w:val="center" w:pos="4513"/>
                <w:tab w:val="right" w:pos="9026"/>
              </w:tabs>
              <w:spacing w:line="240" w:lineRule="auto"/>
              <w:rPr>
                <w:rFonts w:cstheme="minorHAnsi"/>
              </w:rPr>
            </w:pPr>
            <w:r w:rsidRPr="00477D7C">
              <w:rPr>
                <w:rFonts w:cstheme="minorHAnsi"/>
              </w:rPr>
              <w:t>2.</w:t>
            </w:r>
          </w:p>
        </w:tc>
        <w:tc>
          <w:tcPr>
            <w:tcW w:w="1022" w:type="dxa"/>
            <w:vMerge/>
          </w:tcPr>
          <w:p w:rsidR="00602BB0" w:rsidRPr="00477D7C" w:rsidRDefault="00602BB0" w:rsidP="00ED60C0">
            <w:pPr>
              <w:tabs>
                <w:tab w:val="center" w:pos="4513"/>
                <w:tab w:val="right" w:pos="9026"/>
              </w:tabs>
              <w:spacing w:after="0"/>
              <w:rPr>
                <w:rFonts w:cstheme="minorHAnsi"/>
              </w:rPr>
            </w:pPr>
          </w:p>
        </w:tc>
        <w:tc>
          <w:tcPr>
            <w:tcW w:w="883" w:type="dxa"/>
          </w:tcPr>
          <w:p w:rsidR="00602BB0" w:rsidRPr="00477D7C" w:rsidRDefault="00602BB0" w:rsidP="00ED60C0">
            <w:pPr>
              <w:tabs>
                <w:tab w:val="center" w:pos="4513"/>
                <w:tab w:val="right" w:pos="9026"/>
              </w:tabs>
              <w:spacing w:after="0"/>
              <w:rPr>
                <w:rFonts w:cstheme="minorHAnsi"/>
              </w:rPr>
            </w:pPr>
          </w:p>
        </w:tc>
        <w:tc>
          <w:tcPr>
            <w:tcW w:w="1080" w:type="dxa"/>
          </w:tcPr>
          <w:p w:rsidR="00602BB0" w:rsidRPr="00477D7C" w:rsidRDefault="00602BB0" w:rsidP="00ED60C0">
            <w:pPr>
              <w:tabs>
                <w:tab w:val="center" w:pos="4513"/>
                <w:tab w:val="right" w:pos="9026"/>
              </w:tabs>
              <w:spacing w:after="0"/>
              <w:rPr>
                <w:rFonts w:cstheme="minorHAnsi"/>
              </w:rPr>
            </w:pPr>
          </w:p>
        </w:tc>
        <w:tc>
          <w:tcPr>
            <w:tcW w:w="1185" w:type="dxa"/>
          </w:tcPr>
          <w:p w:rsidR="00602BB0" w:rsidRPr="00477D7C" w:rsidRDefault="00602BB0" w:rsidP="00ED60C0">
            <w:pPr>
              <w:tabs>
                <w:tab w:val="center" w:pos="4513"/>
                <w:tab w:val="right" w:pos="9026"/>
              </w:tabs>
              <w:spacing w:after="0"/>
              <w:jc w:val="center"/>
              <w:rPr>
                <w:rFonts w:cstheme="minorHAnsi"/>
              </w:rPr>
            </w:pPr>
          </w:p>
        </w:tc>
        <w:tc>
          <w:tcPr>
            <w:tcW w:w="1151" w:type="dxa"/>
          </w:tcPr>
          <w:p w:rsidR="00602BB0" w:rsidRPr="00477D7C" w:rsidRDefault="00602BB0" w:rsidP="00ED60C0">
            <w:pPr>
              <w:tabs>
                <w:tab w:val="center" w:pos="4513"/>
                <w:tab w:val="right" w:pos="9026"/>
              </w:tabs>
              <w:spacing w:after="0"/>
              <w:rPr>
                <w:rFonts w:cstheme="minorHAnsi"/>
              </w:rPr>
            </w:pPr>
          </w:p>
        </w:tc>
        <w:tc>
          <w:tcPr>
            <w:tcW w:w="1440" w:type="dxa"/>
          </w:tcPr>
          <w:p w:rsidR="00602BB0" w:rsidRPr="00477D7C" w:rsidRDefault="00602BB0" w:rsidP="00ED60C0">
            <w:pPr>
              <w:tabs>
                <w:tab w:val="center" w:pos="4513"/>
                <w:tab w:val="right" w:pos="9026"/>
              </w:tabs>
              <w:spacing w:after="0"/>
              <w:rPr>
                <w:rFonts w:cstheme="minorHAnsi"/>
              </w:rPr>
            </w:pPr>
          </w:p>
        </w:tc>
        <w:tc>
          <w:tcPr>
            <w:tcW w:w="1200" w:type="dxa"/>
          </w:tcPr>
          <w:p w:rsidR="00602BB0" w:rsidRPr="00477D7C" w:rsidRDefault="00602BB0" w:rsidP="00ED60C0">
            <w:pPr>
              <w:tabs>
                <w:tab w:val="center" w:pos="4513"/>
                <w:tab w:val="right" w:pos="9026"/>
              </w:tabs>
              <w:spacing w:after="0"/>
              <w:jc w:val="center"/>
              <w:rPr>
                <w:rFonts w:cstheme="minorHAnsi"/>
              </w:rPr>
            </w:pPr>
          </w:p>
        </w:tc>
        <w:tc>
          <w:tcPr>
            <w:tcW w:w="1445" w:type="dxa"/>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Pr>
          <w:p w:rsidR="00602BB0" w:rsidRPr="00477D7C" w:rsidRDefault="00602BB0" w:rsidP="00ED60C0">
            <w:pPr>
              <w:tabs>
                <w:tab w:val="center" w:pos="4513"/>
                <w:tab w:val="right" w:pos="9026"/>
              </w:tabs>
              <w:spacing w:line="240" w:lineRule="auto"/>
              <w:rPr>
                <w:rFonts w:cstheme="minorHAnsi"/>
              </w:rPr>
            </w:pPr>
            <w:r w:rsidRPr="00477D7C">
              <w:rPr>
                <w:rFonts w:cstheme="minorHAnsi"/>
              </w:rPr>
              <w:t>3.</w:t>
            </w:r>
          </w:p>
        </w:tc>
        <w:tc>
          <w:tcPr>
            <w:tcW w:w="1022" w:type="dxa"/>
            <w:vMerge/>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bottom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4.</w:t>
            </w:r>
          </w:p>
        </w:tc>
        <w:tc>
          <w:tcPr>
            <w:tcW w:w="1022" w:type="dxa"/>
            <w:vMerge/>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bottom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5.</w:t>
            </w:r>
          </w:p>
        </w:tc>
        <w:tc>
          <w:tcPr>
            <w:tcW w:w="1022" w:type="dxa"/>
            <w:vMerge/>
            <w:vAlign w:val="center"/>
          </w:tcPr>
          <w:p w:rsidR="00602BB0" w:rsidRPr="00477D7C" w:rsidRDefault="00602BB0" w:rsidP="00ED60C0">
            <w:pPr>
              <w:tabs>
                <w:tab w:val="center" w:pos="4513"/>
                <w:tab w:val="right" w:pos="9026"/>
              </w:tabs>
              <w:spacing w:after="0"/>
              <w:jc w:val="center"/>
              <w:rPr>
                <w:rFonts w:cstheme="minorHAnsi"/>
              </w:rPr>
            </w:pPr>
          </w:p>
        </w:tc>
        <w:tc>
          <w:tcPr>
            <w:tcW w:w="883" w:type="dxa"/>
            <w:tcBorders>
              <w:top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bottom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6.</w:t>
            </w:r>
          </w:p>
        </w:tc>
        <w:tc>
          <w:tcPr>
            <w:tcW w:w="1022" w:type="dxa"/>
            <w:vMerge/>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bottom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7.</w:t>
            </w:r>
          </w:p>
        </w:tc>
        <w:tc>
          <w:tcPr>
            <w:tcW w:w="1022" w:type="dxa"/>
            <w:vMerge/>
            <w:tcBorders>
              <w:bottom w:val="single" w:sz="4" w:space="0" w:color="auto"/>
            </w:tcBorders>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top w:val="single" w:sz="4" w:space="0" w:color="auto"/>
              <w:left w:val="single" w:sz="4" w:space="0" w:color="auto"/>
              <w:right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lastRenderedPageBreak/>
              <w:t>8.</w:t>
            </w:r>
          </w:p>
        </w:tc>
        <w:tc>
          <w:tcPr>
            <w:tcW w:w="1022" w:type="dxa"/>
            <w:vMerge w:val="restart"/>
            <w:tcBorders>
              <w:top w:val="single" w:sz="4" w:space="0" w:color="auto"/>
              <w:left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r w:rsidRPr="00477D7C">
              <w:rPr>
                <w:rFonts w:cstheme="minorHAnsi"/>
              </w:rPr>
              <w:t>Rainy Season</w:t>
            </w:r>
          </w:p>
        </w:tc>
        <w:tc>
          <w:tcPr>
            <w:tcW w:w="883"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trHeight w:val="278"/>
          <w:jc w:val="center"/>
        </w:trPr>
        <w:tc>
          <w:tcPr>
            <w:tcW w:w="679" w:type="dxa"/>
            <w:tcBorders>
              <w:left w:val="single" w:sz="4" w:space="0" w:color="auto"/>
              <w:right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9.</w:t>
            </w:r>
          </w:p>
        </w:tc>
        <w:tc>
          <w:tcPr>
            <w:tcW w:w="1022" w:type="dxa"/>
            <w:vMerge/>
            <w:tcBorders>
              <w:left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spacing w:after="240" w:line="240" w:lineRule="auto"/>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left w:val="single" w:sz="4" w:space="0" w:color="auto"/>
              <w:right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rPr>
              <w:t>1</w:t>
            </w:r>
            <w:r w:rsidRPr="00477D7C">
              <w:rPr>
                <w:rFonts w:cstheme="minorHAnsi"/>
                <w:lang w:eastAsia="ja-JP"/>
              </w:rPr>
              <w:t>0.</w:t>
            </w:r>
          </w:p>
        </w:tc>
        <w:tc>
          <w:tcPr>
            <w:tcW w:w="1022" w:type="dxa"/>
            <w:vMerge/>
            <w:tcBorders>
              <w:left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left w:val="single" w:sz="4" w:space="0" w:color="auto"/>
              <w:right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11.</w:t>
            </w:r>
          </w:p>
        </w:tc>
        <w:tc>
          <w:tcPr>
            <w:tcW w:w="1022" w:type="dxa"/>
            <w:vMerge/>
            <w:tcBorders>
              <w:left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left w:val="single" w:sz="4" w:space="0" w:color="auto"/>
              <w:right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12.</w:t>
            </w:r>
          </w:p>
        </w:tc>
        <w:tc>
          <w:tcPr>
            <w:tcW w:w="1022" w:type="dxa"/>
            <w:vMerge/>
            <w:tcBorders>
              <w:left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left w:val="single" w:sz="4" w:space="0" w:color="auto"/>
              <w:right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13.</w:t>
            </w:r>
          </w:p>
        </w:tc>
        <w:tc>
          <w:tcPr>
            <w:tcW w:w="1022" w:type="dxa"/>
            <w:vMerge/>
            <w:tcBorders>
              <w:left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left w:val="single" w:sz="4" w:space="0" w:color="auto"/>
              <w:right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14.</w:t>
            </w:r>
          </w:p>
        </w:tc>
        <w:tc>
          <w:tcPr>
            <w:tcW w:w="1022" w:type="dxa"/>
            <w:vMerge/>
            <w:tcBorders>
              <w:left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left w:val="single" w:sz="4" w:space="0" w:color="auto"/>
              <w:right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15.</w:t>
            </w:r>
          </w:p>
        </w:tc>
        <w:tc>
          <w:tcPr>
            <w:tcW w:w="1022" w:type="dxa"/>
            <w:vMerge/>
            <w:tcBorders>
              <w:left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r w:rsidR="00602BB0" w:rsidRPr="00477D7C" w:rsidTr="00ED60C0">
        <w:trPr>
          <w:jc w:val="center"/>
        </w:trPr>
        <w:tc>
          <w:tcPr>
            <w:tcW w:w="679" w:type="dxa"/>
            <w:tcBorders>
              <w:left w:val="single" w:sz="4" w:space="0" w:color="auto"/>
              <w:right w:val="single" w:sz="4" w:space="0" w:color="auto"/>
            </w:tcBorders>
          </w:tcPr>
          <w:p w:rsidR="00602BB0" w:rsidRPr="00477D7C" w:rsidRDefault="00602BB0" w:rsidP="00ED60C0">
            <w:pPr>
              <w:tabs>
                <w:tab w:val="center" w:pos="4513"/>
                <w:tab w:val="right" w:pos="9026"/>
              </w:tabs>
              <w:spacing w:line="240" w:lineRule="auto"/>
              <w:rPr>
                <w:rFonts w:cstheme="minorHAnsi"/>
                <w:lang w:eastAsia="ja-JP"/>
              </w:rPr>
            </w:pPr>
            <w:r w:rsidRPr="00477D7C">
              <w:rPr>
                <w:rFonts w:cstheme="minorHAnsi"/>
                <w:lang w:eastAsia="ja-JP"/>
              </w:rPr>
              <w:t>16.</w:t>
            </w:r>
          </w:p>
        </w:tc>
        <w:tc>
          <w:tcPr>
            <w:tcW w:w="1022" w:type="dxa"/>
            <w:vMerge/>
            <w:tcBorders>
              <w:left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883"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08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185"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151"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44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rPr>
                <w:rFonts w:cstheme="minorHAnsi"/>
              </w:rPr>
            </w:pPr>
          </w:p>
        </w:tc>
        <w:tc>
          <w:tcPr>
            <w:tcW w:w="1200" w:type="dxa"/>
            <w:tcBorders>
              <w:top w:val="single" w:sz="4" w:space="0" w:color="auto"/>
              <w:left w:val="single" w:sz="4" w:space="0" w:color="auto"/>
              <w:bottom w:val="single" w:sz="4" w:space="0" w:color="auto"/>
              <w:right w:val="single" w:sz="4" w:space="0" w:color="auto"/>
            </w:tcBorders>
          </w:tcPr>
          <w:p w:rsidR="00602BB0" w:rsidRPr="00477D7C" w:rsidRDefault="00602BB0" w:rsidP="00ED60C0">
            <w:pPr>
              <w:tabs>
                <w:tab w:val="center" w:pos="4513"/>
                <w:tab w:val="right" w:pos="9026"/>
              </w:tabs>
              <w:spacing w:after="0"/>
              <w:jc w:val="center"/>
              <w:rPr>
                <w:rFonts w:cstheme="minorHAnsi"/>
              </w:rPr>
            </w:pPr>
          </w:p>
        </w:tc>
        <w:tc>
          <w:tcPr>
            <w:tcW w:w="1445" w:type="dxa"/>
            <w:tcBorders>
              <w:top w:val="single" w:sz="4" w:space="0" w:color="auto"/>
              <w:left w:val="single" w:sz="4" w:space="0" w:color="auto"/>
              <w:bottom w:val="single" w:sz="4" w:space="0" w:color="auto"/>
              <w:right w:val="single" w:sz="4" w:space="0" w:color="auto"/>
            </w:tcBorders>
            <w:vAlign w:val="center"/>
          </w:tcPr>
          <w:p w:rsidR="00602BB0" w:rsidRPr="00477D7C" w:rsidRDefault="00602BB0" w:rsidP="00ED60C0">
            <w:pPr>
              <w:tabs>
                <w:tab w:val="center" w:pos="4513"/>
                <w:tab w:val="right" w:pos="9026"/>
              </w:tabs>
              <w:spacing w:after="0"/>
              <w:jc w:val="center"/>
              <w:rPr>
                <w:rFonts w:cstheme="minorHAnsi"/>
              </w:rPr>
            </w:pPr>
          </w:p>
        </w:tc>
      </w:tr>
    </w:tbl>
    <w:p w:rsidR="00602BB0" w:rsidRDefault="00602BB0" w:rsidP="00602BB0">
      <w:pPr>
        <w:pStyle w:val="ListParagraph"/>
        <w:spacing w:line="360" w:lineRule="auto"/>
        <w:ind w:left="0"/>
        <w:rPr>
          <w:rFonts w:asciiTheme="minorHAnsi" w:hAnsiTheme="minorHAnsi" w:cstheme="minorHAnsi"/>
          <w:noProof/>
        </w:rPr>
      </w:pPr>
    </w:p>
    <w:p w:rsidR="00602BB0" w:rsidRDefault="00602BB0" w:rsidP="009F69AB">
      <w:pPr>
        <w:pStyle w:val="ListParagraph"/>
        <w:widowControl/>
        <w:numPr>
          <w:ilvl w:val="0"/>
          <w:numId w:val="65"/>
        </w:numPr>
        <w:autoSpaceDE/>
        <w:autoSpaceDN/>
        <w:spacing w:before="120" w:after="120" w:line="360" w:lineRule="auto"/>
        <w:contextualSpacing/>
        <w:rPr>
          <w:rFonts w:asciiTheme="minorHAnsi" w:hAnsiTheme="minorHAnsi" w:cstheme="minorHAnsi"/>
          <w:b/>
          <w:noProof/>
        </w:rPr>
      </w:pPr>
      <w:r>
        <w:rPr>
          <w:rFonts w:asciiTheme="minorHAnsi" w:hAnsiTheme="minorHAnsi" w:cstheme="minorHAnsi"/>
          <w:b/>
          <w:noProof/>
        </w:rPr>
        <w:t>RoFR details</w:t>
      </w:r>
    </w:p>
    <w:p w:rsidR="009F69AB" w:rsidRDefault="009F69AB" w:rsidP="004A0515">
      <w:pPr>
        <w:pStyle w:val="ListParagraph"/>
        <w:widowControl/>
        <w:autoSpaceDE/>
        <w:autoSpaceDN/>
        <w:spacing w:before="120" w:after="120" w:line="360" w:lineRule="auto"/>
        <w:ind w:left="460" w:firstLine="0"/>
        <w:contextualSpacing/>
        <w:jc w:val="center"/>
        <w:rPr>
          <w:rFonts w:asciiTheme="minorHAnsi" w:hAnsiTheme="minorHAnsi" w:cstheme="minorHAnsi"/>
          <w:b/>
          <w:noProof/>
        </w:rPr>
      </w:pPr>
      <w:r>
        <w:rPr>
          <w:rFonts w:asciiTheme="minorHAnsi" w:hAnsiTheme="minorHAnsi" w:cstheme="minorHAnsi"/>
          <w:b/>
          <w:noProof/>
        </w:rPr>
        <w:t>Table:  15</w:t>
      </w:r>
    </w:p>
    <w:tbl>
      <w:tblPr>
        <w:tblW w:w="0" w:type="auto"/>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1"/>
        <w:gridCol w:w="2693"/>
        <w:gridCol w:w="2127"/>
        <w:gridCol w:w="2126"/>
      </w:tblGrid>
      <w:tr w:rsidR="00602BB0" w:rsidRPr="00477D7C" w:rsidTr="004A0515">
        <w:trPr>
          <w:trHeight w:val="659"/>
        </w:trPr>
        <w:tc>
          <w:tcPr>
            <w:tcW w:w="9137" w:type="dxa"/>
            <w:gridSpan w:val="4"/>
            <w:shd w:val="clear" w:color="auto" w:fill="D9D9D9"/>
            <w:vAlign w:val="center"/>
          </w:tcPr>
          <w:p w:rsidR="00602BB0" w:rsidRPr="00BC2C42" w:rsidRDefault="00602BB0" w:rsidP="00ED60C0">
            <w:pPr>
              <w:pStyle w:val="ListParagraph"/>
              <w:spacing w:line="360" w:lineRule="auto"/>
              <w:ind w:left="0"/>
              <w:jc w:val="center"/>
              <w:rPr>
                <w:rFonts w:asciiTheme="minorHAnsi" w:hAnsiTheme="minorHAnsi" w:cstheme="minorHAnsi"/>
                <w:b/>
                <w:noProof/>
                <w:highlight w:val="yellow"/>
              </w:rPr>
            </w:pPr>
            <w:r w:rsidRPr="004A0515">
              <w:rPr>
                <w:rFonts w:asciiTheme="minorHAnsi" w:hAnsiTheme="minorHAnsi" w:cstheme="minorHAnsi"/>
                <w:b/>
                <w:noProof/>
              </w:rPr>
              <w:t>ROFR Land Detail</w:t>
            </w:r>
          </w:p>
        </w:tc>
      </w:tr>
      <w:tr w:rsidR="00602BB0" w:rsidRPr="00477D7C" w:rsidTr="004A0515">
        <w:trPr>
          <w:trHeight w:val="320"/>
        </w:trPr>
        <w:tc>
          <w:tcPr>
            <w:tcW w:w="2191" w:type="dxa"/>
            <w:vAlign w:val="center"/>
          </w:tcPr>
          <w:p w:rsidR="00602BB0" w:rsidRPr="00477D7C" w:rsidRDefault="00602BB0" w:rsidP="00ED60C0">
            <w:pPr>
              <w:pStyle w:val="ListParagraph"/>
              <w:spacing w:line="360" w:lineRule="auto"/>
              <w:ind w:left="0"/>
              <w:jc w:val="center"/>
              <w:rPr>
                <w:rFonts w:asciiTheme="minorHAnsi" w:hAnsiTheme="minorHAnsi" w:cstheme="minorHAnsi"/>
                <w:noProof/>
              </w:rPr>
            </w:pPr>
            <w:r>
              <w:rPr>
                <w:rFonts w:asciiTheme="minorHAnsi" w:hAnsiTheme="minorHAnsi" w:cstheme="minorHAnsi"/>
                <w:noProof/>
              </w:rPr>
              <w:t>Name of Family</w:t>
            </w:r>
          </w:p>
        </w:tc>
        <w:tc>
          <w:tcPr>
            <w:tcW w:w="2693" w:type="dxa"/>
            <w:vAlign w:val="center"/>
          </w:tcPr>
          <w:p w:rsidR="00602BB0" w:rsidRPr="00477D7C" w:rsidRDefault="00602BB0" w:rsidP="00ED60C0">
            <w:pPr>
              <w:pStyle w:val="ListParagraph"/>
              <w:spacing w:line="360" w:lineRule="auto"/>
              <w:ind w:left="0"/>
              <w:jc w:val="center"/>
              <w:rPr>
                <w:rFonts w:asciiTheme="minorHAnsi" w:hAnsiTheme="minorHAnsi" w:cstheme="minorHAnsi"/>
                <w:noProof/>
              </w:rPr>
            </w:pPr>
            <w:r>
              <w:rPr>
                <w:rFonts w:asciiTheme="minorHAnsi" w:hAnsiTheme="minorHAnsi" w:cstheme="minorHAnsi"/>
                <w:noProof/>
              </w:rPr>
              <w:t>Area of Land (In Kani)</w:t>
            </w:r>
          </w:p>
        </w:tc>
        <w:tc>
          <w:tcPr>
            <w:tcW w:w="2127" w:type="dxa"/>
            <w:vAlign w:val="center"/>
          </w:tcPr>
          <w:p w:rsidR="00602BB0" w:rsidRPr="00477D7C" w:rsidRDefault="00602BB0" w:rsidP="00ED60C0">
            <w:pPr>
              <w:pStyle w:val="ListParagraph"/>
              <w:spacing w:line="360" w:lineRule="auto"/>
              <w:ind w:left="0"/>
              <w:jc w:val="center"/>
              <w:rPr>
                <w:rFonts w:asciiTheme="minorHAnsi" w:hAnsiTheme="minorHAnsi" w:cstheme="minorHAnsi"/>
                <w:noProof/>
              </w:rPr>
            </w:pPr>
            <w:r>
              <w:rPr>
                <w:rFonts w:asciiTheme="minorHAnsi" w:hAnsiTheme="minorHAnsi" w:cstheme="minorHAnsi"/>
                <w:noProof/>
              </w:rPr>
              <w:t>CS Plot Number</w:t>
            </w:r>
          </w:p>
        </w:tc>
        <w:tc>
          <w:tcPr>
            <w:tcW w:w="2126" w:type="dxa"/>
            <w:vAlign w:val="center"/>
          </w:tcPr>
          <w:p w:rsidR="00602BB0" w:rsidRPr="00477D7C" w:rsidRDefault="00602BB0" w:rsidP="00602BB0">
            <w:pPr>
              <w:pStyle w:val="ListParagraph"/>
              <w:spacing w:line="360" w:lineRule="auto"/>
              <w:ind w:left="0" w:firstLine="0"/>
              <w:jc w:val="center"/>
              <w:rPr>
                <w:rFonts w:asciiTheme="minorHAnsi" w:hAnsiTheme="minorHAnsi" w:cstheme="minorHAnsi"/>
                <w:noProof/>
              </w:rPr>
            </w:pPr>
            <w:r>
              <w:rPr>
                <w:rFonts w:asciiTheme="minorHAnsi" w:hAnsiTheme="minorHAnsi" w:cstheme="minorHAnsi"/>
                <w:noProof/>
              </w:rPr>
              <w:t>Crops Grown/Present Use</w:t>
            </w:r>
          </w:p>
        </w:tc>
      </w:tr>
      <w:tr w:rsidR="00602BB0" w:rsidRPr="00477D7C" w:rsidTr="00602BB0">
        <w:trPr>
          <w:trHeight w:val="320"/>
        </w:trPr>
        <w:tc>
          <w:tcPr>
            <w:tcW w:w="2191"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693"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127"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126" w:type="dxa"/>
            <w:vAlign w:val="center"/>
          </w:tcPr>
          <w:p w:rsidR="00602BB0" w:rsidRDefault="00602BB0" w:rsidP="00602BB0">
            <w:pPr>
              <w:pStyle w:val="ListParagraph"/>
              <w:spacing w:line="360" w:lineRule="auto"/>
              <w:ind w:left="0" w:firstLine="0"/>
              <w:jc w:val="center"/>
              <w:rPr>
                <w:rFonts w:asciiTheme="minorHAnsi" w:hAnsiTheme="minorHAnsi" w:cstheme="minorHAnsi"/>
                <w:noProof/>
              </w:rPr>
            </w:pPr>
          </w:p>
        </w:tc>
      </w:tr>
      <w:tr w:rsidR="00602BB0" w:rsidRPr="00477D7C" w:rsidTr="00602BB0">
        <w:trPr>
          <w:trHeight w:val="320"/>
        </w:trPr>
        <w:tc>
          <w:tcPr>
            <w:tcW w:w="2191"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693"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127"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126" w:type="dxa"/>
            <w:vAlign w:val="center"/>
          </w:tcPr>
          <w:p w:rsidR="00602BB0" w:rsidRDefault="00602BB0" w:rsidP="00602BB0">
            <w:pPr>
              <w:pStyle w:val="ListParagraph"/>
              <w:spacing w:line="360" w:lineRule="auto"/>
              <w:ind w:left="0" w:firstLine="0"/>
              <w:jc w:val="center"/>
              <w:rPr>
                <w:rFonts w:asciiTheme="minorHAnsi" w:hAnsiTheme="minorHAnsi" w:cstheme="minorHAnsi"/>
                <w:noProof/>
              </w:rPr>
            </w:pPr>
          </w:p>
        </w:tc>
      </w:tr>
      <w:tr w:rsidR="00602BB0" w:rsidRPr="00477D7C" w:rsidTr="00602BB0">
        <w:trPr>
          <w:trHeight w:val="320"/>
        </w:trPr>
        <w:tc>
          <w:tcPr>
            <w:tcW w:w="2191"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693"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127"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126" w:type="dxa"/>
            <w:vAlign w:val="center"/>
          </w:tcPr>
          <w:p w:rsidR="00602BB0" w:rsidRDefault="00602BB0" w:rsidP="00602BB0">
            <w:pPr>
              <w:pStyle w:val="ListParagraph"/>
              <w:spacing w:line="360" w:lineRule="auto"/>
              <w:ind w:left="0" w:firstLine="0"/>
              <w:jc w:val="center"/>
              <w:rPr>
                <w:rFonts w:asciiTheme="minorHAnsi" w:hAnsiTheme="minorHAnsi" w:cstheme="minorHAnsi"/>
                <w:noProof/>
              </w:rPr>
            </w:pPr>
          </w:p>
        </w:tc>
      </w:tr>
      <w:tr w:rsidR="00602BB0" w:rsidRPr="00477D7C" w:rsidTr="00602BB0">
        <w:trPr>
          <w:trHeight w:val="320"/>
        </w:trPr>
        <w:tc>
          <w:tcPr>
            <w:tcW w:w="2191"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693"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127"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126" w:type="dxa"/>
            <w:vAlign w:val="center"/>
          </w:tcPr>
          <w:p w:rsidR="00602BB0" w:rsidRDefault="00602BB0" w:rsidP="00602BB0">
            <w:pPr>
              <w:pStyle w:val="ListParagraph"/>
              <w:spacing w:line="360" w:lineRule="auto"/>
              <w:ind w:left="0" w:firstLine="0"/>
              <w:jc w:val="center"/>
              <w:rPr>
                <w:rFonts w:asciiTheme="minorHAnsi" w:hAnsiTheme="minorHAnsi" w:cstheme="minorHAnsi"/>
                <w:noProof/>
              </w:rPr>
            </w:pPr>
          </w:p>
        </w:tc>
      </w:tr>
      <w:tr w:rsidR="00602BB0" w:rsidRPr="00477D7C" w:rsidTr="00602BB0">
        <w:trPr>
          <w:trHeight w:val="320"/>
        </w:trPr>
        <w:tc>
          <w:tcPr>
            <w:tcW w:w="2191"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693"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127" w:type="dxa"/>
            <w:vAlign w:val="center"/>
          </w:tcPr>
          <w:p w:rsidR="00602BB0" w:rsidRDefault="00602BB0" w:rsidP="00ED60C0">
            <w:pPr>
              <w:pStyle w:val="ListParagraph"/>
              <w:spacing w:line="360" w:lineRule="auto"/>
              <w:ind w:left="0"/>
              <w:jc w:val="center"/>
              <w:rPr>
                <w:rFonts w:asciiTheme="minorHAnsi" w:hAnsiTheme="minorHAnsi" w:cstheme="minorHAnsi"/>
                <w:noProof/>
              </w:rPr>
            </w:pPr>
          </w:p>
        </w:tc>
        <w:tc>
          <w:tcPr>
            <w:tcW w:w="2126" w:type="dxa"/>
            <w:vAlign w:val="center"/>
          </w:tcPr>
          <w:p w:rsidR="00602BB0" w:rsidRDefault="00602BB0" w:rsidP="00602BB0">
            <w:pPr>
              <w:pStyle w:val="ListParagraph"/>
              <w:spacing w:line="360" w:lineRule="auto"/>
              <w:ind w:left="0" w:firstLine="0"/>
              <w:jc w:val="center"/>
              <w:rPr>
                <w:rFonts w:asciiTheme="minorHAnsi" w:hAnsiTheme="minorHAnsi" w:cstheme="minorHAnsi"/>
                <w:noProof/>
              </w:rPr>
            </w:pPr>
          </w:p>
        </w:tc>
      </w:tr>
    </w:tbl>
    <w:p w:rsidR="00602BB0" w:rsidRDefault="00602BB0" w:rsidP="00602BB0">
      <w:pPr>
        <w:pStyle w:val="ListParagraph"/>
        <w:spacing w:line="360" w:lineRule="auto"/>
        <w:ind w:left="0"/>
        <w:rPr>
          <w:rFonts w:asciiTheme="minorHAnsi" w:hAnsiTheme="minorHAnsi" w:cstheme="minorHAnsi"/>
          <w:noProof/>
        </w:rPr>
      </w:pPr>
    </w:p>
    <w:p w:rsidR="00BB5310" w:rsidRDefault="00730507" w:rsidP="00730507">
      <w:pPr>
        <w:spacing w:before="120" w:after="120" w:line="360" w:lineRule="auto"/>
        <w:contextualSpacing/>
        <w:jc w:val="both"/>
        <w:rPr>
          <w:b/>
          <w:color w:val="231F20"/>
          <w:w w:val="110"/>
          <w:sz w:val="28"/>
        </w:rPr>
      </w:pPr>
      <w:r w:rsidRPr="004A0515">
        <w:rPr>
          <w:b/>
          <w:color w:val="231F20"/>
          <w:w w:val="110"/>
          <w:sz w:val="28"/>
        </w:rPr>
        <w:t xml:space="preserve">IV. </w:t>
      </w:r>
      <w:r w:rsidR="00BB5310" w:rsidRPr="004A0515">
        <w:rPr>
          <w:b/>
          <w:color w:val="231F20"/>
          <w:w w:val="110"/>
          <w:sz w:val="28"/>
        </w:rPr>
        <w:t>Live stock population (Approximate numbers including calves etc)</w:t>
      </w:r>
    </w:p>
    <w:p w:rsidR="00730507" w:rsidRPr="00730507" w:rsidRDefault="00730507" w:rsidP="004A0515">
      <w:pPr>
        <w:pStyle w:val="ListParagraph"/>
        <w:widowControl/>
        <w:autoSpaceDE/>
        <w:autoSpaceDN/>
        <w:spacing w:before="120" w:after="120" w:line="360" w:lineRule="auto"/>
        <w:ind w:left="460" w:firstLine="0"/>
        <w:contextualSpacing/>
        <w:jc w:val="center"/>
        <w:rPr>
          <w:rFonts w:asciiTheme="minorHAnsi" w:hAnsiTheme="minorHAnsi" w:cstheme="minorHAnsi"/>
          <w:b/>
          <w:noProof/>
        </w:rPr>
      </w:pPr>
      <w:r w:rsidRPr="004A0515">
        <w:rPr>
          <w:rFonts w:asciiTheme="minorHAnsi" w:hAnsiTheme="minorHAnsi" w:cstheme="minorHAnsi"/>
          <w:b/>
          <w:noProof/>
        </w:rPr>
        <w:t xml:space="preserve">Table : </w:t>
      </w:r>
      <w:r>
        <w:rPr>
          <w:rFonts w:asciiTheme="minorHAnsi" w:hAnsiTheme="minorHAnsi" w:cstheme="minorHAnsi"/>
          <w:b/>
          <w:noProof/>
        </w:rPr>
        <w:t>16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
        <w:gridCol w:w="948"/>
        <w:gridCol w:w="948"/>
        <w:gridCol w:w="948"/>
        <w:gridCol w:w="880"/>
        <w:gridCol w:w="882"/>
        <w:gridCol w:w="875"/>
        <w:gridCol w:w="875"/>
        <w:gridCol w:w="875"/>
      </w:tblGrid>
      <w:tr w:rsidR="001461B6" w:rsidRPr="00477D7C" w:rsidTr="009D0F4E">
        <w:trPr>
          <w:jc w:val="center"/>
        </w:trPr>
        <w:tc>
          <w:tcPr>
            <w:tcW w:w="878" w:type="dxa"/>
            <w:shd w:val="clear" w:color="auto" w:fill="D9D9D9"/>
          </w:tcPr>
          <w:p w:rsidR="001461B6" w:rsidRPr="00947185" w:rsidRDefault="001461B6" w:rsidP="001461B6">
            <w:pPr>
              <w:spacing w:line="360" w:lineRule="auto"/>
              <w:rPr>
                <w:rFonts w:cstheme="minorHAnsi"/>
                <w:b/>
                <w:noProof/>
              </w:rPr>
            </w:pPr>
            <w:r w:rsidRPr="00947185">
              <w:rPr>
                <w:rFonts w:cstheme="minorHAnsi"/>
                <w:b/>
                <w:noProof/>
              </w:rPr>
              <w:t>Cows</w:t>
            </w:r>
          </w:p>
        </w:tc>
        <w:tc>
          <w:tcPr>
            <w:tcW w:w="948" w:type="dxa"/>
            <w:shd w:val="clear" w:color="auto" w:fill="D9D9D9"/>
          </w:tcPr>
          <w:p w:rsidR="001461B6" w:rsidRPr="00947185" w:rsidRDefault="001461B6" w:rsidP="009D0F4E">
            <w:pPr>
              <w:pStyle w:val="ListParagraph"/>
              <w:spacing w:line="360" w:lineRule="auto"/>
              <w:ind w:left="0"/>
              <w:rPr>
                <w:rFonts w:asciiTheme="minorHAnsi" w:hAnsiTheme="minorHAnsi" w:cstheme="minorHAnsi"/>
                <w:b/>
                <w:noProof/>
              </w:rPr>
            </w:pPr>
            <w:r w:rsidRPr="00947185">
              <w:rPr>
                <w:rFonts w:asciiTheme="minorHAnsi" w:hAnsiTheme="minorHAnsi" w:cstheme="minorHAnsi"/>
                <w:b/>
                <w:noProof/>
              </w:rPr>
              <w:t>BuBuffalos</w:t>
            </w:r>
          </w:p>
        </w:tc>
        <w:tc>
          <w:tcPr>
            <w:tcW w:w="948" w:type="dxa"/>
            <w:shd w:val="clear" w:color="auto" w:fill="D9D9D9"/>
          </w:tcPr>
          <w:p w:rsidR="001461B6" w:rsidRPr="00947185" w:rsidRDefault="001461B6" w:rsidP="009D0F4E">
            <w:pPr>
              <w:pStyle w:val="ListParagraph"/>
              <w:spacing w:line="360" w:lineRule="auto"/>
              <w:ind w:left="0"/>
              <w:rPr>
                <w:rFonts w:asciiTheme="minorHAnsi" w:hAnsiTheme="minorHAnsi" w:cstheme="minorHAnsi"/>
                <w:b/>
                <w:noProof/>
              </w:rPr>
            </w:pPr>
            <w:r w:rsidRPr="00947185">
              <w:rPr>
                <w:rFonts w:asciiTheme="minorHAnsi" w:hAnsiTheme="minorHAnsi" w:cstheme="minorHAnsi"/>
                <w:b/>
                <w:noProof/>
              </w:rPr>
              <w:t>BuBullocks</w:t>
            </w:r>
          </w:p>
        </w:tc>
        <w:tc>
          <w:tcPr>
            <w:tcW w:w="948" w:type="dxa"/>
            <w:shd w:val="clear" w:color="auto" w:fill="D9D9D9"/>
          </w:tcPr>
          <w:p w:rsidR="001461B6" w:rsidRPr="00947185" w:rsidRDefault="001461B6" w:rsidP="001461B6">
            <w:pPr>
              <w:spacing w:line="360" w:lineRule="auto"/>
              <w:rPr>
                <w:rFonts w:cstheme="minorHAnsi"/>
                <w:b/>
                <w:noProof/>
              </w:rPr>
            </w:pPr>
            <w:r w:rsidRPr="00947185">
              <w:rPr>
                <w:rFonts w:cstheme="minorHAnsi"/>
                <w:b/>
                <w:noProof/>
              </w:rPr>
              <w:t>Cats</w:t>
            </w:r>
          </w:p>
        </w:tc>
        <w:tc>
          <w:tcPr>
            <w:tcW w:w="880" w:type="dxa"/>
            <w:shd w:val="clear" w:color="auto" w:fill="D9D9D9"/>
          </w:tcPr>
          <w:p w:rsidR="001461B6" w:rsidRPr="00947185" w:rsidRDefault="001461B6" w:rsidP="009D0F4E">
            <w:pPr>
              <w:pStyle w:val="ListParagraph"/>
              <w:spacing w:line="360" w:lineRule="auto"/>
              <w:ind w:left="0"/>
              <w:rPr>
                <w:rFonts w:asciiTheme="minorHAnsi" w:hAnsiTheme="minorHAnsi" w:cstheme="minorHAnsi"/>
                <w:b/>
                <w:noProof/>
              </w:rPr>
            </w:pPr>
            <w:r w:rsidRPr="00947185">
              <w:rPr>
                <w:rFonts w:asciiTheme="minorHAnsi" w:hAnsiTheme="minorHAnsi" w:cstheme="minorHAnsi"/>
                <w:b/>
                <w:noProof/>
              </w:rPr>
              <w:t>ShSheep</w:t>
            </w:r>
          </w:p>
        </w:tc>
        <w:tc>
          <w:tcPr>
            <w:tcW w:w="882" w:type="dxa"/>
            <w:shd w:val="clear" w:color="auto" w:fill="D9D9D9"/>
          </w:tcPr>
          <w:p w:rsidR="001461B6" w:rsidRPr="00947185" w:rsidRDefault="001461B6" w:rsidP="001461B6">
            <w:pPr>
              <w:spacing w:line="360" w:lineRule="auto"/>
              <w:rPr>
                <w:rFonts w:cstheme="minorHAnsi"/>
                <w:b/>
                <w:noProof/>
              </w:rPr>
            </w:pPr>
            <w:r w:rsidRPr="00947185">
              <w:rPr>
                <w:rFonts w:cstheme="minorHAnsi"/>
                <w:b/>
                <w:noProof/>
              </w:rPr>
              <w:t>Pigs</w:t>
            </w:r>
          </w:p>
        </w:tc>
        <w:tc>
          <w:tcPr>
            <w:tcW w:w="875" w:type="dxa"/>
            <w:shd w:val="clear" w:color="auto" w:fill="D9D9D9"/>
          </w:tcPr>
          <w:p w:rsidR="001461B6" w:rsidRPr="00947185" w:rsidRDefault="001461B6" w:rsidP="009D0F4E">
            <w:pPr>
              <w:pStyle w:val="ListParagraph"/>
              <w:spacing w:line="360" w:lineRule="auto"/>
              <w:ind w:left="0"/>
              <w:rPr>
                <w:rFonts w:asciiTheme="minorHAnsi" w:hAnsiTheme="minorHAnsi" w:cstheme="minorHAnsi"/>
                <w:b/>
                <w:noProof/>
              </w:rPr>
            </w:pPr>
            <w:r w:rsidRPr="00947185">
              <w:rPr>
                <w:rFonts w:asciiTheme="minorHAnsi" w:hAnsiTheme="minorHAnsi" w:cstheme="minorHAnsi"/>
                <w:b/>
                <w:noProof/>
              </w:rPr>
              <w:t>PoPoultry</w:t>
            </w:r>
          </w:p>
        </w:tc>
        <w:tc>
          <w:tcPr>
            <w:tcW w:w="875" w:type="dxa"/>
            <w:shd w:val="clear" w:color="auto" w:fill="D9D9D9"/>
          </w:tcPr>
          <w:p w:rsidR="001461B6" w:rsidRPr="00947185" w:rsidRDefault="001461B6" w:rsidP="001461B6">
            <w:pPr>
              <w:spacing w:line="360" w:lineRule="auto"/>
              <w:rPr>
                <w:rFonts w:cstheme="minorHAnsi"/>
                <w:b/>
                <w:noProof/>
              </w:rPr>
            </w:pPr>
            <w:r w:rsidRPr="00947185">
              <w:rPr>
                <w:rFonts w:cstheme="minorHAnsi"/>
                <w:b/>
                <w:noProof/>
              </w:rPr>
              <w:t>Duck</w:t>
            </w:r>
          </w:p>
        </w:tc>
        <w:tc>
          <w:tcPr>
            <w:tcW w:w="875" w:type="dxa"/>
            <w:shd w:val="clear" w:color="auto" w:fill="D9D9D9"/>
          </w:tcPr>
          <w:p w:rsidR="001461B6" w:rsidRPr="00477D7C" w:rsidRDefault="001461B6" w:rsidP="001461B6">
            <w:pPr>
              <w:spacing w:line="360" w:lineRule="auto"/>
              <w:rPr>
                <w:rFonts w:cstheme="minorHAnsi"/>
                <w:b/>
                <w:noProof/>
              </w:rPr>
            </w:pPr>
            <w:r w:rsidRPr="00947185">
              <w:rPr>
                <w:rFonts w:cstheme="minorHAnsi"/>
                <w:b/>
                <w:noProof/>
              </w:rPr>
              <w:t>Others</w:t>
            </w:r>
          </w:p>
        </w:tc>
      </w:tr>
      <w:tr w:rsidR="001461B6" w:rsidRPr="00477D7C" w:rsidTr="009D0F4E">
        <w:trPr>
          <w:jc w:val="center"/>
        </w:trPr>
        <w:tc>
          <w:tcPr>
            <w:tcW w:w="878" w:type="dxa"/>
            <w:vAlign w:val="center"/>
          </w:tcPr>
          <w:p w:rsidR="001461B6" w:rsidRPr="00477D7C" w:rsidRDefault="001461B6" w:rsidP="009D0F4E">
            <w:pPr>
              <w:pStyle w:val="ListParagraph"/>
              <w:spacing w:line="360" w:lineRule="auto"/>
              <w:ind w:left="0"/>
              <w:jc w:val="center"/>
              <w:rPr>
                <w:rFonts w:asciiTheme="minorHAnsi" w:hAnsiTheme="minorHAnsi" w:cstheme="minorHAnsi"/>
                <w:noProof/>
              </w:rPr>
            </w:pPr>
          </w:p>
        </w:tc>
        <w:tc>
          <w:tcPr>
            <w:tcW w:w="948" w:type="dxa"/>
            <w:vAlign w:val="center"/>
          </w:tcPr>
          <w:p w:rsidR="001461B6" w:rsidRPr="00477D7C" w:rsidRDefault="001461B6" w:rsidP="009D0F4E">
            <w:pPr>
              <w:pStyle w:val="ListParagraph"/>
              <w:spacing w:line="360" w:lineRule="auto"/>
              <w:ind w:left="0"/>
              <w:jc w:val="center"/>
              <w:rPr>
                <w:rFonts w:asciiTheme="minorHAnsi" w:hAnsiTheme="minorHAnsi" w:cstheme="minorHAnsi"/>
                <w:noProof/>
              </w:rPr>
            </w:pPr>
          </w:p>
        </w:tc>
        <w:tc>
          <w:tcPr>
            <w:tcW w:w="948" w:type="dxa"/>
            <w:vAlign w:val="center"/>
          </w:tcPr>
          <w:p w:rsidR="001461B6" w:rsidRPr="00477D7C" w:rsidRDefault="001461B6" w:rsidP="009D0F4E">
            <w:pPr>
              <w:pStyle w:val="ListParagraph"/>
              <w:spacing w:line="360" w:lineRule="auto"/>
              <w:ind w:left="0"/>
              <w:jc w:val="center"/>
              <w:rPr>
                <w:rFonts w:asciiTheme="minorHAnsi" w:hAnsiTheme="minorHAnsi" w:cstheme="minorHAnsi"/>
                <w:noProof/>
              </w:rPr>
            </w:pPr>
          </w:p>
        </w:tc>
        <w:tc>
          <w:tcPr>
            <w:tcW w:w="948" w:type="dxa"/>
            <w:vAlign w:val="center"/>
          </w:tcPr>
          <w:p w:rsidR="001461B6" w:rsidRPr="00477D7C" w:rsidRDefault="001461B6" w:rsidP="009D0F4E">
            <w:pPr>
              <w:pStyle w:val="ListParagraph"/>
              <w:spacing w:line="360" w:lineRule="auto"/>
              <w:ind w:left="0"/>
              <w:jc w:val="center"/>
              <w:rPr>
                <w:rFonts w:asciiTheme="minorHAnsi" w:hAnsiTheme="minorHAnsi" w:cstheme="minorHAnsi"/>
                <w:noProof/>
              </w:rPr>
            </w:pPr>
          </w:p>
        </w:tc>
        <w:tc>
          <w:tcPr>
            <w:tcW w:w="880" w:type="dxa"/>
            <w:vAlign w:val="center"/>
          </w:tcPr>
          <w:p w:rsidR="001461B6" w:rsidRPr="00477D7C" w:rsidRDefault="001461B6" w:rsidP="009D0F4E">
            <w:pPr>
              <w:pStyle w:val="ListParagraph"/>
              <w:spacing w:line="360" w:lineRule="auto"/>
              <w:ind w:left="0"/>
              <w:jc w:val="center"/>
              <w:rPr>
                <w:rFonts w:asciiTheme="minorHAnsi" w:hAnsiTheme="minorHAnsi" w:cstheme="minorHAnsi"/>
                <w:noProof/>
              </w:rPr>
            </w:pPr>
          </w:p>
        </w:tc>
        <w:tc>
          <w:tcPr>
            <w:tcW w:w="882" w:type="dxa"/>
            <w:vAlign w:val="center"/>
          </w:tcPr>
          <w:p w:rsidR="001461B6" w:rsidRPr="00477D7C" w:rsidRDefault="001461B6" w:rsidP="009D0F4E">
            <w:pPr>
              <w:pStyle w:val="ListParagraph"/>
              <w:spacing w:line="360" w:lineRule="auto"/>
              <w:ind w:left="0"/>
              <w:jc w:val="center"/>
              <w:rPr>
                <w:rFonts w:asciiTheme="minorHAnsi" w:hAnsiTheme="minorHAnsi" w:cstheme="minorHAnsi"/>
                <w:noProof/>
              </w:rPr>
            </w:pPr>
          </w:p>
        </w:tc>
        <w:tc>
          <w:tcPr>
            <w:tcW w:w="875" w:type="dxa"/>
            <w:vAlign w:val="center"/>
          </w:tcPr>
          <w:p w:rsidR="001461B6" w:rsidRPr="00477D7C" w:rsidRDefault="001461B6" w:rsidP="009D0F4E">
            <w:pPr>
              <w:pStyle w:val="ListParagraph"/>
              <w:spacing w:line="360" w:lineRule="auto"/>
              <w:ind w:left="0"/>
              <w:jc w:val="center"/>
              <w:rPr>
                <w:rFonts w:asciiTheme="minorHAnsi" w:hAnsiTheme="minorHAnsi" w:cstheme="minorHAnsi"/>
                <w:noProof/>
              </w:rPr>
            </w:pPr>
          </w:p>
        </w:tc>
        <w:tc>
          <w:tcPr>
            <w:tcW w:w="875" w:type="dxa"/>
            <w:vAlign w:val="center"/>
          </w:tcPr>
          <w:p w:rsidR="001461B6" w:rsidRPr="00477D7C" w:rsidRDefault="001461B6" w:rsidP="009D0F4E">
            <w:pPr>
              <w:pStyle w:val="ListParagraph"/>
              <w:spacing w:line="360" w:lineRule="auto"/>
              <w:ind w:left="0"/>
              <w:jc w:val="center"/>
              <w:rPr>
                <w:rFonts w:asciiTheme="minorHAnsi" w:hAnsiTheme="minorHAnsi" w:cstheme="minorHAnsi"/>
                <w:noProof/>
              </w:rPr>
            </w:pPr>
          </w:p>
        </w:tc>
        <w:tc>
          <w:tcPr>
            <w:tcW w:w="875" w:type="dxa"/>
            <w:vAlign w:val="center"/>
          </w:tcPr>
          <w:p w:rsidR="001461B6" w:rsidRDefault="001461B6" w:rsidP="009D0F4E">
            <w:pPr>
              <w:pStyle w:val="ListParagraph"/>
              <w:spacing w:line="360" w:lineRule="auto"/>
              <w:ind w:left="0"/>
              <w:jc w:val="center"/>
              <w:rPr>
                <w:rFonts w:asciiTheme="minorHAnsi" w:hAnsiTheme="minorHAnsi" w:cstheme="minorHAnsi"/>
                <w:noProof/>
              </w:rPr>
            </w:pPr>
          </w:p>
          <w:p w:rsidR="0020241C" w:rsidRPr="00477D7C" w:rsidRDefault="0020241C" w:rsidP="009D0F4E">
            <w:pPr>
              <w:pStyle w:val="ListParagraph"/>
              <w:spacing w:line="360" w:lineRule="auto"/>
              <w:ind w:left="0"/>
              <w:jc w:val="center"/>
              <w:rPr>
                <w:rFonts w:asciiTheme="minorHAnsi" w:hAnsiTheme="minorHAnsi" w:cstheme="minorHAnsi"/>
                <w:noProof/>
              </w:rPr>
            </w:pPr>
          </w:p>
        </w:tc>
      </w:tr>
    </w:tbl>
    <w:p w:rsidR="0020241C" w:rsidRDefault="0020241C" w:rsidP="00BB5310">
      <w:pPr>
        <w:pStyle w:val="ListParagraph"/>
        <w:spacing w:line="360" w:lineRule="auto"/>
        <w:rPr>
          <w:rFonts w:asciiTheme="minorHAnsi" w:hAnsiTheme="minorHAnsi" w:cstheme="minorHAnsi"/>
          <w:b/>
          <w:noProof/>
        </w:rPr>
      </w:pPr>
    </w:p>
    <w:p w:rsidR="0020241C" w:rsidRDefault="0020241C">
      <w:pPr>
        <w:rPr>
          <w:rFonts w:eastAsia="Times New Roman" w:cstheme="minorHAnsi"/>
          <w:b/>
          <w:noProof/>
          <w:lang w:val="en-US" w:bidi="en-US"/>
        </w:rPr>
      </w:pPr>
      <w:r>
        <w:rPr>
          <w:rFonts w:cstheme="minorHAnsi"/>
          <w:b/>
          <w:noProof/>
        </w:rPr>
        <w:br w:type="page"/>
      </w:r>
    </w:p>
    <w:p w:rsidR="00BB5310" w:rsidRDefault="00BB5310" w:rsidP="00BB5310">
      <w:pPr>
        <w:pStyle w:val="ListParagraph"/>
        <w:spacing w:line="360" w:lineRule="auto"/>
        <w:rPr>
          <w:rFonts w:asciiTheme="minorHAnsi" w:hAnsiTheme="minorHAnsi" w:cstheme="minorHAnsi"/>
          <w:b/>
          <w:noProof/>
        </w:rPr>
      </w:pPr>
    </w:p>
    <w:p w:rsidR="00602BB0" w:rsidRPr="004A0515" w:rsidRDefault="00602BB0" w:rsidP="004A0515">
      <w:pPr>
        <w:pStyle w:val="ListParagraph"/>
        <w:numPr>
          <w:ilvl w:val="0"/>
          <w:numId w:val="66"/>
        </w:numPr>
        <w:tabs>
          <w:tab w:val="left" w:pos="908"/>
          <w:tab w:val="left" w:pos="5245"/>
        </w:tabs>
        <w:spacing w:before="200"/>
        <w:rPr>
          <w:b/>
          <w:sz w:val="28"/>
        </w:rPr>
      </w:pPr>
      <w:r w:rsidRPr="004A0515">
        <w:rPr>
          <w:b/>
          <w:color w:val="231F20"/>
          <w:w w:val="110"/>
          <w:sz w:val="28"/>
        </w:rPr>
        <w:t>Fodder Availability (InMonths)</w:t>
      </w:r>
    </w:p>
    <w:p w:rsidR="00602BB0" w:rsidRDefault="00602BB0" w:rsidP="00602BB0">
      <w:pPr>
        <w:pStyle w:val="BodyText"/>
        <w:spacing w:before="185"/>
        <w:ind w:left="440"/>
      </w:pPr>
      <w:r>
        <w:rPr>
          <w:color w:val="231F20"/>
          <w:w w:val="105"/>
        </w:rPr>
        <w:t>Fodder availability in and around the village (Put tick mark in appropriate box)</w:t>
      </w:r>
    </w:p>
    <w:p w:rsidR="00602BB0" w:rsidRDefault="00602BB0" w:rsidP="00602BB0">
      <w:pPr>
        <w:spacing w:before="191"/>
        <w:ind w:left="971" w:right="671"/>
        <w:jc w:val="center"/>
        <w:rPr>
          <w:b/>
          <w:i/>
          <w:sz w:val="20"/>
        </w:rPr>
      </w:pPr>
      <w:r>
        <w:rPr>
          <w:b/>
          <w:i/>
          <w:color w:val="231F20"/>
          <w:w w:val="105"/>
          <w:sz w:val="20"/>
        </w:rPr>
        <w:t xml:space="preserve">Table </w:t>
      </w:r>
      <w:r w:rsidR="00730507">
        <w:rPr>
          <w:b/>
          <w:i/>
          <w:color w:val="231F20"/>
          <w:w w:val="105"/>
          <w:sz w:val="20"/>
        </w:rPr>
        <w:t>17</w:t>
      </w:r>
    </w:p>
    <w:p w:rsidR="00602BB0" w:rsidRDefault="00602BB0" w:rsidP="00602BB0">
      <w:pPr>
        <w:pStyle w:val="BodyText"/>
        <w:spacing w:before="1"/>
        <w:rPr>
          <w:b/>
          <w:i/>
          <w:sz w:val="16"/>
        </w:rPr>
      </w:pPr>
    </w:p>
    <w:tbl>
      <w:tblPr>
        <w:tblW w:w="0" w:type="auto"/>
        <w:tblInd w:w="4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580"/>
        <w:gridCol w:w="2580"/>
        <w:gridCol w:w="2580"/>
        <w:gridCol w:w="2580"/>
      </w:tblGrid>
      <w:tr w:rsidR="00602BB0" w:rsidTr="00ED60C0">
        <w:trPr>
          <w:trHeight w:val="282"/>
        </w:trPr>
        <w:tc>
          <w:tcPr>
            <w:tcW w:w="2580" w:type="dxa"/>
            <w:shd w:val="clear" w:color="auto" w:fill="E6E7E8"/>
          </w:tcPr>
          <w:p w:rsidR="00602BB0" w:rsidRDefault="00602BB0" w:rsidP="00ED60C0">
            <w:pPr>
              <w:pStyle w:val="TableParagraph"/>
              <w:spacing w:before="31" w:line="231" w:lineRule="exact"/>
              <w:ind w:left="660"/>
              <w:rPr>
                <w:sz w:val="19"/>
              </w:rPr>
            </w:pPr>
            <w:r>
              <w:rPr>
                <w:color w:val="231F20"/>
                <w:w w:val="105"/>
                <w:sz w:val="19"/>
              </w:rPr>
              <w:t>Types of Fodder</w:t>
            </w:r>
          </w:p>
        </w:tc>
        <w:tc>
          <w:tcPr>
            <w:tcW w:w="2580" w:type="dxa"/>
            <w:shd w:val="clear" w:color="auto" w:fill="E6E7E8"/>
          </w:tcPr>
          <w:p w:rsidR="00602BB0" w:rsidRDefault="00602BB0" w:rsidP="00ED60C0">
            <w:pPr>
              <w:pStyle w:val="TableParagraph"/>
              <w:spacing w:before="31" w:line="231" w:lineRule="exact"/>
              <w:ind w:left="837"/>
              <w:rPr>
                <w:sz w:val="19"/>
              </w:rPr>
            </w:pPr>
            <w:r>
              <w:rPr>
                <w:color w:val="231F20"/>
                <w:sz w:val="19"/>
              </w:rPr>
              <w:t>1-3 months</w:t>
            </w:r>
          </w:p>
        </w:tc>
        <w:tc>
          <w:tcPr>
            <w:tcW w:w="2580" w:type="dxa"/>
            <w:shd w:val="clear" w:color="auto" w:fill="E6E7E8"/>
          </w:tcPr>
          <w:p w:rsidR="00602BB0" w:rsidRDefault="00602BB0" w:rsidP="00ED60C0">
            <w:pPr>
              <w:pStyle w:val="TableParagraph"/>
              <w:spacing w:before="31" w:line="231" w:lineRule="exact"/>
              <w:ind w:left="836"/>
              <w:rPr>
                <w:sz w:val="19"/>
              </w:rPr>
            </w:pPr>
            <w:r>
              <w:rPr>
                <w:color w:val="231F20"/>
                <w:sz w:val="19"/>
              </w:rPr>
              <w:t>3-6 months</w:t>
            </w:r>
          </w:p>
        </w:tc>
        <w:tc>
          <w:tcPr>
            <w:tcW w:w="2580" w:type="dxa"/>
            <w:shd w:val="clear" w:color="auto" w:fill="E6E7E8"/>
          </w:tcPr>
          <w:p w:rsidR="00602BB0" w:rsidRDefault="00602BB0" w:rsidP="00ED60C0">
            <w:pPr>
              <w:pStyle w:val="TableParagraph"/>
              <w:spacing w:before="31" w:line="231" w:lineRule="exact"/>
              <w:ind w:left="477"/>
              <w:rPr>
                <w:sz w:val="19"/>
              </w:rPr>
            </w:pPr>
            <w:r>
              <w:rPr>
                <w:color w:val="231F20"/>
                <w:w w:val="105"/>
                <w:sz w:val="19"/>
              </w:rPr>
              <w:t>6 months and above</w:t>
            </w:r>
          </w:p>
        </w:tc>
      </w:tr>
      <w:tr w:rsidR="00602BB0" w:rsidTr="00ED60C0">
        <w:trPr>
          <w:trHeight w:val="371"/>
        </w:trPr>
        <w:tc>
          <w:tcPr>
            <w:tcW w:w="2580" w:type="dxa"/>
          </w:tcPr>
          <w:p w:rsidR="00602BB0" w:rsidRDefault="00602BB0" w:rsidP="00ED60C0">
            <w:pPr>
              <w:pStyle w:val="TableParagraph"/>
              <w:spacing w:before="59"/>
              <w:ind w:left="80"/>
            </w:pPr>
            <w:r>
              <w:rPr>
                <w:color w:val="231F20"/>
                <w:w w:val="105"/>
              </w:rPr>
              <w:t>Crop residue</w:t>
            </w:r>
          </w:p>
        </w:tc>
        <w:tc>
          <w:tcPr>
            <w:tcW w:w="2580" w:type="dxa"/>
          </w:tcPr>
          <w:p w:rsidR="00602BB0" w:rsidRDefault="00602BB0" w:rsidP="00ED60C0">
            <w:pPr>
              <w:pStyle w:val="TableParagraph"/>
            </w:pPr>
          </w:p>
        </w:tc>
        <w:tc>
          <w:tcPr>
            <w:tcW w:w="2580" w:type="dxa"/>
          </w:tcPr>
          <w:p w:rsidR="00602BB0" w:rsidRDefault="00602BB0" w:rsidP="00ED60C0">
            <w:pPr>
              <w:pStyle w:val="TableParagraph"/>
            </w:pPr>
          </w:p>
        </w:tc>
        <w:tc>
          <w:tcPr>
            <w:tcW w:w="2580" w:type="dxa"/>
          </w:tcPr>
          <w:p w:rsidR="00602BB0" w:rsidRDefault="00602BB0" w:rsidP="00ED60C0">
            <w:pPr>
              <w:pStyle w:val="TableParagraph"/>
            </w:pPr>
          </w:p>
        </w:tc>
      </w:tr>
      <w:tr w:rsidR="00602BB0" w:rsidTr="00ED60C0">
        <w:trPr>
          <w:trHeight w:val="371"/>
        </w:trPr>
        <w:tc>
          <w:tcPr>
            <w:tcW w:w="2580" w:type="dxa"/>
          </w:tcPr>
          <w:p w:rsidR="00602BB0" w:rsidRDefault="00602BB0" w:rsidP="00ED60C0">
            <w:pPr>
              <w:pStyle w:val="TableParagraph"/>
              <w:spacing w:before="59"/>
              <w:ind w:left="80"/>
            </w:pPr>
            <w:r>
              <w:rPr>
                <w:color w:val="231F20"/>
              </w:rPr>
              <w:t>Trees</w:t>
            </w:r>
          </w:p>
        </w:tc>
        <w:tc>
          <w:tcPr>
            <w:tcW w:w="2580" w:type="dxa"/>
          </w:tcPr>
          <w:p w:rsidR="00602BB0" w:rsidRDefault="00602BB0" w:rsidP="00ED60C0">
            <w:pPr>
              <w:pStyle w:val="TableParagraph"/>
            </w:pPr>
          </w:p>
        </w:tc>
        <w:tc>
          <w:tcPr>
            <w:tcW w:w="2580" w:type="dxa"/>
          </w:tcPr>
          <w:p w:rsidR="00602BB0" w:rsidRDefault="00602BB0" w:rsidP="00ED60C0">
            <w:pPr>
              <w:pStyle w:val="TableParagraph"/>
            </w:pPr>
          </w:p>
        </w:tc>
        <w:tc>
          <w:tcPr>
            <w:tcW w:w="2580" w:type="dxa"/>
          </w:tcPr>
          <w:p w:rsidR="00602BB0" w:rsidRDefault="00602BB0" w:rsidP="00ED60C0">
            <w:pPr>
              <w:pStyle w:val="TableParagraph"/>
            </w:pPr>
          </w:p>
        </w:tc>
      </w:tr>
      <w:tr w:rsidR="00602BB0" w:rsidTr="00ED60C0">
        <w:trPr>
          <w:trHeight w:val="371"/>
        </w:trPr>
        <w:tc>
          <w:tcPr>
            <w:tcW w:w="2580" w:type="dxa"/>
          </w:tcPr>
          <w:p w:rsidR="00602BB0" w:rsidRDefault="00602BB0" w:rsidP="00ED60C0">
            <w:pPr>
              <w:pStyle w:val="TableParagraph"/>
              <w:spacing w:before="59"/>
              <w:ind w:left="80"/>
            </w:pPr>
            <w:r>
              <w:rPr>
                <w:color w:val="231F20"/>
              </w:rPr>
              <w:t>Grasses</w:t>
            </w:r>
          </w:p>
        </w:tc>
        <w:tc>
          <w:tcPr>
            <w:tcW w:w="2580" w:type="dxa"/>
          </w:tcPr>
          <w:p w:rsidR="00602BB0" w:rsidRDefault="00602BB0" w:rsidP="00ED60C0">
            <w:pPr>
              <w:pStyle w:val="TableParagraph"/>
            </w:pPr>
          </w:p>
        </w:tc>
        <w:tc>
          <w:tcPr>
            <w:tcW w:w="2580" w:type="dxa"/>
          </w:tcPr>
          <w:p w:rsidR="00602BB0" w:rsidRDefault="00602BB0" w:rsidP="00ED60C0">
            <w:pPr>
              <w:pStyle w:val="TableParagraph"/>
            </w:pPr>
          </w:p>
        </w:tc>
        <w:tc>
          <w:tcPr>
            <w:tcW w:w="2580" w:type="dxa"/>
          </w:tcPr>
          <w:p w:rsidR="00602BB0" w:rsidRDefault="00602BB0" w:rsidP="00ED60C0">
            <w:pPr>
              <w:pStyle w:val="TableParagraph"/>
            </w:pPr>
          </w:p>
        </w:tc>
      </w:tr>
      <w:tr w:rsidR="00602BB0" w:rsidTr="00ED60C0">
        <w:trPr>
          <w:trHeight w:val="371"/>
        </w:trPr>
        <w:tc>
          <w:tcPr>
            <w:tcW w:w="2580" w:type="dxa"/>
          </w:tcPr>
          <w:p w:rsidR="00602BB0" w:rsidRDefault="00602BB0" w:rsidP="00ED60C0">
            <w:pPr>
              <w:pStyle w:val="TableParagraph"/>
              <w:spacing w:before="59"/>
              <w:ind w:left="80"/>
            </w:pPr>
            <w:r>
              <w:rPr>
                <w:color w:val="231F20"/>
              </w:rPr>
              <w:t>Green Fodder</w:t>
            </w:r>
          </w:p>
        </w:tc>
        <w:tc>
          <w:tcPr>
            <w:tcW w:w="2580" w:type="dxa"/>
          </w:tcPr>
          <w:p w:rsidR="00602BB0" w:rsidRDefault="00602BB0" w:rsidP="00ED60C0">
            <w:pPr>
              <w:pStyle w:val="TableParagraph"/>
            </w:pPr>
          </w:p>
        </w:tc>
        <w:tc>
          <w:tcPr>
            <w:tcW w:w="2580" w:type="dxa"/>
          </w:tcPr>
          <w:p w:rsidR="00602BB0" w:rsidRDefault="00602BB0" w:rsidP="00ED60C0">
            <w:pPr>
              <w:pStyle w:val="TableParagraph"/>
            </w:pPr>
          </w:p>
        </w:tc>
        <w:tc>
          <w:tcPr>
            <w:tcW w:w="2580" w:type="dxa"/>
          </w:tcPr>
          <w:p w:rsidR="00602BB0" w:rsidRDefault="00602BB0" w:rsidP="00ED60C0">
            <w:pPr>
              <w:pStyle w:val="TableParagraph"/>
            </w:pPr>
          </w:p>
        </w:tc>
      </w:tr>
      <w:tr w:rsidR="00602BB0" w:rsidTr="00ED60C0">
        <w:trPr>
          <w:trHeight w:val="371"/>
        </w:trPr>
        <w:tc>
          <w:tcPr>
            <w:tcW w:w="2580" w:type="dxa"/>
          </w:tcPr>
          <w:p w:rsidR="00602BB0" w:rsidRDefault="00602BB0" w:rsidP="00ED60C0">
            <w:pPr>
              <w:pStyle w:val="TableParagraph"/>
              <w:spacing w:before="59"/>
              <w:ind w:left="80"/>
            </w:pPr>
            <w:r>
              <w:rPr>
                <w:color w:val="231F20"/>
                <w:w w:val="105"/>
              </w:rPr>
              <w:t>Grazing in Forests</w:t>
            </w:r>
          </w:p>
        </w:tc>
        <w:tc>
          <w:tcPr>
            <w:tcW w:w="2580" w:type="dxa"/>
          </w:tcPr>
          <w:p w:rsidR="00602BB0" w:rsidRDefault="00602BB0" w:rsidP="00ED60C0">
            <w:pPr>
              <w:pStyle w:val="TableParagraph"/>
            </w:pPr>
          </w:p>
        </w:tc>
        <w:tc>
          <w:tcPr>
            <w:tcW w:w="2580" w:type="dxa"/>
          </w:tcPr>
          <w:p w:rsidR="00602BB0" w:rsidRDefault="00602BB0" w:rsidP="00ED60C0">
            <w:pPr>
              <w:pStyle w:val="TableParagraph"/>
            </w:pPr>
          </w:p>
        </w:tc>
        <w:tc>
          <w:tcPr>
            <w:tcW w:w="2580" w:type="dxa"/>
          </w:tcPr>
          <w:p w:rsidR="00602BB0" w:rsidRDefault="00602BB0" w:rsidP="00ED60C0">
            <w:pPr>
              <w:pStyle w:val="TableParagraph"/>
            </w:pPr>
          </w:p>
        </w:tc>
      </w:tr>
    </w:tbl>
    <w:p w:rsidR="00602BB0" w:rsidRPr="00477D7C" w:rsidRDefault="00602BB0" w:rsidP="004A0515">
      <w:pPr>
        <w:pStyle w:val="ListParagraph"/>
        <w:spacing w:line="360" w:lineRule="auto"/>
        <w:ind w:left="1276" w:firstLine="444"/>
        <w:rPr>
          <w:rFonts w:asciiTheme="minorHAnsi" w:hAnsiTheme="minorHAnsi" w:cstheme="minorHAnsi"/>
          <w:b/>
          <w:noProof/>
        </w:rPr>
      </w:pPr>
    </w:p>
    <w:p w:rsidR="00730507" w:rsidRDefault="00A72B7A" w:rsidP="00A72B7A">
      <w:pPr>
        <w:pStyle w:val="ListParagraph"/>
        <w:widowControl/>
        <w:tabs>
          <w:tab w:val="left" w:pos="0"/>
        </w:tabs>
        <w:autoSpaceDE/>
        <w:autoSpaceDN/>
        <w:spacing w:before="120" w:after="120" w:line="360" w:lineRule="auto"/>
        <w:ind w:left="720" w:firstLine="0"/>
        <w:contextualSpacing/>
        <w:rPr>
          <w:rFonts w:asciiTheme="minorHAnsi" w:hAnsiTheme="minorHAnsi" w:cstheme="minorHAnsi"/>
          <w:b/>
          <w:noProof/>
        </w:rPr>
      </w:pPr>
      <w:r>
        <w:rPr>
          <w:b/>
          <w:color w:val="231F20"/>
          <w:w w:val="110"/>
          <w:sz w:val="28"/>
        </w:rPr>
        <w:t>VI.A</w:t>
      </w:r>
      <w:r w:rsidR="00602BB0" w:rsidRPr="004A0515">
        <w:rPr>
          <w:b/>
          <w:color w:val="231F20"/>
          <w:w w:val="110"/>
          <w:sz w:val="28"/>
        </w:rPr>
        <w:t xml:space="preserve">Market </w:t>
      </w:r>
      <w:r w:rsidR="0020241C" w:rsidRPr="004A0515">
        <w:rPr>
          <w:b/>
          <w:color w:val="231F20"/>
          <w:w w:val="110"/>
          <w:sz w:val="28"/>
        </w:rPr>
        <w:t>Facility</w:t>
      </w:r>
      <w:r w:rsidR="00602BB0" w:rsidRPr="004A0515">
        <w:rPr>
          <w:b/>
          <w:color w:val="231F20"/>
          <w:w w:val="110"/>
          <w:sz w:val="28"/>
        </w:rPr>
        <w:t xml:space="preserve"> for Purchase</w:t>
      </w:r>
    </w:p>
    <w:p w:rsidR="00730507" w:rsidRDefault="00730507" w:rsidP="004A0515">
      <w:pPr>
        <w:pStyle w:val="ListParagraph"/>
        <w:widowControl/>
        <w:tabs>
          <w:tab w:val="left" w:pos="0"/>
        </w:tabs>
        <w:autoSpaceDE/>
        <w:autoSpaceDN/>
        <w:spacing w:before="120" w:after="120" w:line="360" w:lineRule="auto"/>
        <w:ind w:left="720" w:firstLine="0"/>
        <w:contextualSpacing/>
        <w:jc w:val="center"/>
        <w:rPr>
          <w:rFonts w:asciiTheme="minorHAnsi" w:hAnsiTheme="minorHAnsi" w:cstheme="minorHAnsi"/>
          <w:b/>
          <w:noProof/>
        </w:rPr>
      </w:pPr>
      <w:r>
        <w:rPr>
          <w:rFonts w:asciiTheme="minorHAnsi" w:hAnsiTheme="minorHAnsi" w:cstheme="minorHAnsi"/>
          <w:b/>
          <w:noProof/>
        </w:rPr>
        <w:t>Table : 18</w:t>
      </w:r>
    </w:p>
    <w:tbl>
      <w:tblPr>
        <w:tblStyle w:val="TableGrid"/>
        <w:tblW w:w="10347" w:type="dxa"/>
        <w:tblInd w:w="421" w:type="dxa"/>
        <w:tblLook w:val="04A0"/>
      </w:tblPr>
      <w:tblGrid>
        <w:gridCol w:w="3045"/>
        <w:gridCol w:w="3467"/>
        <w:gridCol w:w="3835"/>
      </w:tblGrid>
      <w:tr w:rsidR="00602BB0" w:rsidTr="00786A1C">
        <w:tc>
          <w:tcPr>
            <w:tcW w:w="3045" w:type="dxa"/>
            <w:shd w:val="clear" w:color="auto" w:fill="D9D9D9" w:themeFill="background1" w:themeFillShade="D9"/>
          </w:tcPr>
          <w:p w:rsidR="00602BB0" w:rsidRPr="00786A1C" w:rsidRDefault="00602BB0" w:rsidP="00786A1C">
            <w:pPr>
              <w:pStyle w:val="TableParagraph"/>
              <w:spacing w:before="31" w:line="231" w:lineRule="exact"/>
              <w:ind w:left="660"/>
              <w:rPr>
                <w:color w:val="231F20"/>
                <w:w w:val="105"/>
                <w:sz w:val="19"/>
              </w:rPr>
            </w:pPr>
            <w:r w:rsidRPr="00786A1C">
              <w:rPr>
                <w:color w:val="231F20"/>
                <w:w w:val="105"/>
                <w:sz w:val="19"/>
              </w:rPr>
              <w:t>Particular</w:t>
            </w:r>
          </w:p>
        </w:tc>
        <w:tc>
          <w:tcPr>
            <w:tcW w:w="3467" w:type="dxa"/>
            <w:shd w:val="clear" w:color="auto" w:fill="D9D9D9" w:themeFill="background1" w:themeFillShade="D9"/>
          </w:tcPr>
          <w:p w:rsidR="00602BB0" w:rsidRPr="00786A1C" w:rsidRDefault="00602BB0" w:rsidP="00786A1C">
            <w:pPr>
              <w:pStyle w:val="TableParagraph"/>
              <w:spacing w:before="31" w:line="231" w:lineRule="exact"/>
              <w:ind w:left="660"/>
              <w:rPr>
                <w:color w:val="231F20"/>
                <w:w w:val="105"/>
                <w:sz w:val="19"/>
              </w:rPr>
            </w:pPr>
            <w:r w:rsidRPr="00786A1C">
              <w:rPr>
                <w:color w:val="231F20"/>
                <w:w w:val="105"/>
                <w:sz w:val="19"/>
              </w:rPr>
              <w:t>Location</w:t>
            </w:r>
          </w:p>
        </w:tc>
        <w:tc>
          <w:tcPr>
            <w:tcW w:w="3835" w:type="dxa"/>
            <w:shd w:val="clear" w:color="auto" w:fill="D9D9D9" w:themeFill="background1" w:themeFillShade="D9"/>
          </w:tcPr>
          <w:p w:rsidR="00602BB0" w:rsidRPr="00786A1C" w:rsidRDefault="00602BB0" w:rsidP="00786A1C">
            <w:pPr>
              <w:pStyle w:val="TableParagraph"/>
              <w:spacing w:before="31" w:line="231" w:lineRule="exact"/>
              <w:ind w:left="660"/>
              <w:rPr>
                <w:color w:val="231F20"/>
                <w:w w:val="105"/>
                <w:sz w:val="19"/>
              </w:rPr>
            </w:pPr>
            <w:r w:rsidRPr="00786A1C">
              <w:rPr>
                <w:color w:val="231F20"/>
                <w:w w:val="105"/>
                <w:sz w:val="19"/>
              </w:rPr>
              <w:t>Distance from Village</w:t>
            </w:r>
          </w:p>
        </w:tc>
      </w:tr>
      <w:tr w:rsidR="00602BB0" w:rsidTr="00786A1C">
        <w:tc>
          <w:tcPr>
            <w:tcW w:w="3045" w:type="dxa"/>
          </w:tcPr>
          <w:p w:rsidR="00602BB0" w:rsidRPr="00786A1C" w:rsidRDefault="00602BB0" w:rsidP="00602BB0">
            <w:pPr>
              <w:pStyle w:val="ListParagraph"/>
              <w:widowControl/>
              <w:autoSpaceDE/>
              <w:autoSpaceDN/>
              <w:spacing w:before="120" w:after="120" w:line="360" w:lineRule="auto"/>
              <w:ind w:left="0" w:firstLine="0"/>
              <w:contextualSpacing/>
              <w:rPr>
                <w:bCs/>
                <w:noProof/>
              </w:rPr>
            </w:pPr>
            <w:r w:rsidRPr="00786A1C">
              <w:rPr>
                <w:bCs/>
                <w:noProof/>
              </w:rPr>
              <w:t>Grossary Shop</w:t>
            </w:r>
          </w:p>
        </w:tc>
        <w:tc>
          <w:tcPr>
            <w:tcW w:w="3467" w:type="dxa"/>
          </w:tcPr>
          <w:p w:rsidR="00602BB0" w:rsidRDefault="00602BB0" w:rsidP="00602BB0">
            <w:pPr>
              <w:pStyle w:val="ListParagraph"/>
              <w:widowControl/>
              <w:autoSpaceDE/>
              <w:autoSpaceDN/>
              <w:spacing w:before="120" w:after="120" w:line="360" w:lineRule="auto"/>
              <w:ind w:left="0" w:firstLine="0"/>
              <w:contextualSpacing/>
              <w:rPr>
                <w:rFonts w:asciiTheme="minorHAnsi" w:hAnsiTheme="minorHAnsi" w:cstheme="minorHAnsi"/>
                <w:b/>
                <w:noProof/>
              </w:rPr>
            </w:pPr>
          </w:p>
        </w:tc>
        <w:tc>
          <w:tcPr>
            <w:tcW w:w="3835" w:type="dxa"/>
          </w:tcPr>
          <w:p w:rsidR="00602BB0" w:rsidRDefault="00602BB0" w:rsidP="00602BB0">
            <w:pPr>
              <w:pStyle w:val="ListParagraph"/>
              <w:widowControl/>
              <w:autoSpaceDE/>
              <w:autoSpaceDN/>
              <w:spacing w:before="120" w:after="120" w:line="360" w:lineRule="auto"/>
              <w:ind w:left="0" w:firstLine="0"/>
              <w:contextualSpacing/>
              <w:rPr>
                <w:rFonts w:asciiTheme="minorHAnsi" w:hAnsiTheme="minorHAnsi" w:cstheme="minorHAnsi"/>
                <w:b/>
                <w:noProof/>
              </w:rPr>
            </w:pPr>
          </w:p>
        </w:tc>
      </w:tr>
      <w:tr w:rsidR="00602BB0" w:rsidTr="00786A1C">
        <w:tc>
          <w:tcPr>
            <w:tcW w:w="3045" w:type="dxa"/>
          </w:tcPr>
          <w:p w:rsidR="00602BB0" w:rsidRPr="00786A1C" w:rsidRDefault="00602BB0" w:rsidP="00602BB0">
            <w:pPr>
              <w:pStyle w:val="ListParagraph"/>
              <w:widowControl/>
              <w:autoSpaceDE/>
              <w:autoSpaceDN/>
              <w:spacing w:before="120" w:after="120" w:line="360" w:lineRule="auto"/>
              <w:ind w:left="0" w:firstLine="0"/>
              <w:contextualSpacing/>
              <w:rPr>
                <w:bCs/>
                <w:noProof/>
              </w:rPr>
            </w:pPr>
            <w:r w:rsidRPr="00786A1C">
              <w:rPr>
                <w:bCs/>
                <w:noProof/>
              </w:rPr>
              <w:t>PDS</w:t>
            </w:r>
          </w:p>
        </w:tc>
        <w:tc>
          <w:tcPr>
            <w:tcW w:w="3467" w:type="dxa"/>
          </w:tcPr>
          <w:p w:rsidR="00602BB0" w:rsidRDefault="00602BB0" w:rsidP="00602BB0">
            <w:pPr>
              <w:pStyle w:val="ListParagraph"/>
              <w:widowControl/>
              <w:autoSpaceDE/>
              <w:autoSpaceDN/>
              <w:spacing w:before="120" w:after="120" w:line="360" w:lineRule="auto"/>
              <w:ind w:left="0" w:firstLine="0"/>
              <w:contextualSpacing/>
              <w:rPr>
                <w:rFonts w:asciiTheme="minorHAnsi" w:hAnsiTheme="minorHAnsi" w:cstheme="minorHAnsi"/>
                <w:b/>
                <w:noProof/>
              </w:rPr>
            </w:pPr>
          </w:p>
        </w:tc>
        <w:tc>
          <w:tcPr>
            <w:tcW w:w="3835" w:type="dxa"/>
          </w:tcPr>
          <w:p w:rsidR="00602BB0" w:rsidRDefault="00602BB0" w:rsidP="00602BB0">
            <w:pPr>
              <w:pStyle w:val="ListParagraph"/>
              <w:widowControl/>
              <w:autoSpaceDE/>
              <w:autoSpaceDN/>
              <w:spacing w:before="120" w:after="120" w:line="360" w:lineRule="auto"/>
              <w:ind w:left="0" w:firstLine="0"/>
              <w:contextualSpacing/>
              <w:rPr>
                <w:rFonts w:asciiTheme="minorHAnsi" w:hAnsiTheme="minorHAnsi" w:cstheme="minorHAnsi"/>
                <w:b/>
                <w:noProof/>
              </w:rPr>
            </w:pPr>
          </w:p>
        </w:tc>
      </w:tr>
      <w:tr w:rsidR="00602BB0" w:rsidTr="00786A1C">
        <w:tc>
          <w:tcPr>
            <w:tcW w:w="3045" w:type="dxa"/>
          </w:tcPr>
          <w:p w:rsidR="00602BB0" w:rsidRPr="00786A1C" w:rsidRDefault="00602BB0" w:rsidP="00602BB0">
            <w:pPr>
              <w:pStyle w:val="ListParagraph"/>
              <w:widowControl/>
              <w:autoSpaceDE/>
              <w:autoSpaceDN/>
              <w:spacing w:before="120" w:after="120" w:line="360" w:lineRule="auto"/>
              <w:ind w:left="0" w:firstLine="0"/>
              <w:contextualSpacing/>
              <w:rPr>
                <w:bCs/>
                <w:noProof/>
              </w:rPr>
            </w:pPr>
            <w:r w:rsidRPr="00786A1C">
              <w:rPr>
                <w:bCs/>
                <w:noProof/>
              </w:rPr>
              <w:t>Weekly Market</w:t>
            </w:r>
          </w:p>
        </w:tc>
        <w:tc>
          <w:tcPr>
            <w:tcW w:w="3467" w:type="dxa"/>
          </w:tcPr>
          <w:p w:rsidR="00602BB0" w:rsidRDefault="00602BB0" w:rsidP="00602BB0">
            <w:pPr>
              <w:pStyle w:val="ListParagraph"/>
              <w:widowControl/>
              <w:autoSpaceDE/>
              <w:autoSpaceDN/>
              <w:spacing w:before="120" w:after="120" w:line="360" w:lineRule="auto"/>
              <w:ind w:left="0" w:firstLine="0"/>
              <w:contextualSpacing/>
              <w:rPr>
                <w:rFonts w:asciiTheme="minorHAnsi" w:hAnsiTheme="minorHAnsi" w:cstheme="minorHAnsi"/>
                <w:b/>
                <w:noProof/>
              </w:rPr>
            </w:pPr>
          </w:p>
        </w:tc>
        <w:tc>
          <w:tcPr>
            <w:tcW w:w="3835" w:type="dxa"/>
          </w:tcPr>
          <w:p w:rsidR="00602BB0" w:rsidRDefault="00602BB0" w:rsidP="00602BB0">
            <w:pPr>
              <w:pStyle w:val="ListParagraph"/>
              <w:widowControl/>
              <w:autoSpaceDE/>
              <w:autoSpaceDN/>
              <w:spacing w:before="120" w:after="120" w:line="360" w:lineRule="auto"/>
              <w:ind w:left="0" w:firstLine="0"/>
              <w:contextualSpacing/>
              <w:rPr>
                <w:rFonts w:asciiTheme="minorHAnsi" w:hAnsiTheme="minorHAnsi" w:cstheme="minorHAnsi"/>
                <w:b/>
                <w:noProof/>
              </w:rPr>
            </w:pPr>
          </w:p>
        </w:tc>
      </w:tr>
      <w:tr w:rsidR="00602BB0" w:rsidTr="00786A1C">
        <w:tc>
          <w:tcPr>
            <w:tcW w:w="3045" w:type="dxa"/>
          </w:tcPr>
          <w:p w:rsidR="00602BB0" w:rsidRPr="00786A1C" w:rsidRDefault="00602BB0" w:rsidP="00602BB0">
            <w:pPr>
              <w:pStyle w:val="ListParagraph"/>
              <w:widowControl/>
              <w:autoSpaceDE/>
              <w:autoSpaceDN/>
              <w:spacing w:before="120" w:after="120" w:line="360" w:lineRule="auto"/>
              <w:ind w:left="0" w:firstLine="0"/>
              <w:contextualSpacing/>
              <w:rPr>
                <w:bCs/>
                <w:noProof/>
              </w:rPr>
            </w:pPr>
            <w:r w:rsidRPr="00786A1C">
              <w:rPr>
                <w:bCs/>
                <w:noProof/>
              </w:rPr>
              <w:t>Major Market</w:t>
            </w:r>
          </w:p>
        </w:tc>
        <w:tc>
          <w:tcPr>
            <w:tcW w:w="3467" w:type="dxa"/>
          </w:tcPr>
          <w:p w:rsidR="00602BB0" w:rsidRDefault="00602BB0" w:rsidP="00602BB0">
            <w:pPr>
              <w:pStyle w:val="ListParagraph"/>
              <w:widowControl/>
              <w:autoSpaceDE/>
              <w:autoSpaceDN/>
              <w:spacing w:before="120" w:after="120" w:line="360" w:lineRule="auto"/>
              <w:ind w:left="0" w:firstLine="0"/>
              <w:contextualSpacing/>
              <w:rPr>
                <w:rFonts w:asciiTheme="minorHAnsi" w:hAnsiTheme="minorHAnsi" w:cstheme="minorHAnsi"/>
                <w:b/>
                <w:noProof/>
              </w:rPr>
            </w:pPr>
          </w:p>
        </w:tc>
        <w:tc>
          <w:tcPr>
            <w:tcW w:w="3835" w:type="dxa"/>
          </w:tcPr>
          <w:p w:rsidR="00602BB0" w:rsidRDefault="00602BB0" w:rsidP="00602BB0">
            <w:pPr>
              <w:pStyle w:val="ListParagraph"/>
              <w:widowControl/>
              <w:autoSpaceDE/>
              <w:autoSpaceDN/>
              <w:spacing w:before="120" w:after="120" w:line="360" w:lineRule="auto"/>
              <w:ind w:left="0" w:firstLine="0"/>
              <w:contextualSpacing/>
              <w:rPr>
                <w:rFonts w:asciiTheme="minorHAnsi" w:hAnsiTheme="minorHAnsi" w:cstheme="minorHAnsi"/>
                <w:b/>
                <w:noProof/>
              </w:rPr>
            </w:pPr>
          </w:p>
        </w:tc>
      </w:tr>
      <w:tr w:rsidR="00602BB0" w:rsidTr="00786A1C">
        <w:tc>
          <w:tcPr>
            <w:tcW w:w="3045" w:type="dxa"/>
          </w:tcPr>
          <w:p w:rsidR="00602BB0" w:rsidRPr="00786A1C" w:rsidRDefault="009C31B1" w:rsidP="00602BB0">
            <w:pPr>
              <w:pStyle w:val="ListParagraph"/>
              <w:widowControl/>
              <w:autoSpaceDE/>
              <w:autoSpaceDN/>
              <w:spacing w:before="120" w:after="120" w:line="360" w:lineRule="auto"/>
              <w:ind w:left="0" w:firstLine="0"/>
              <w:contextualSpacing/>
              <w:rPr>
                <w:bCs/>
                <w:noProof/>
              </w:rPr>
            </w:pPr>
            <w:r w:rsidRPr="00786A1C">
              <w:rPr>
                <w:bCs/>
                <w:noProof/>
              </w:rPr>
              <w:t>Others (if nay)</w:t>
            </w:r>
          </w:p>
        </w:tc>
        <w:tc>
          <w:tcPr>
            <w:tcW w:w="3467" w:type="dxa"/>
          </w:tcPr>
          <w:p w:rsidR="00602BB0" w:rsidRDefault="00602BB0" w:rsidP="00602BB0">
            <w:pPr>
              <w:pStyle w:val="ListParagraph"/>
              <w:widowControl/>
              <w:autoSpaceDE/>
              <w:autoSpaceDN/>
              <w:spacing w:before="120" w:after="120" w:line="360" w:lineRule="auto"/>
              <w:ind w:left="0" w:firstLine="0"/>
              <w:contextualSpacing/>
              <w:rPr>
                <w:rFonts w:asciiTheme="minorHAnsi" w:hAnsiTheme="minorHAnsi" w:cstheme="minorHAnsi"/>
                <w:b/>
                <w:noProof/>
              </w:rPr>
            </w:pPr>
          </w:p>
        </w:tc>
        <w:tc>
          <w:tcPr>
            <w:tcW w:w="3835" w:type="dxa"/>
          </w:tcPr>
          <w:p w:rsidR="00602BB0" w:rsidRDefault="00602BB0" w:rsidP="00602BB0">
            <w:pPr>
              <w:pStyle w:val="ListParagraph"/>
              <w:widowControl/>
              <w:autoSpaceDE/>
              <w:autoSpaceDN/>
              <w:spacing w:before="120" w:after="120" w:line="360" w:lineRule="auto"/>
              <w:ind w:left="0" w:firstLine="0"/>
              <w:contextualSpacing/>
              <w:rPr>
                <w:rFonts w:asciiTheme="minorHAnsi" w:hAnsiTheme="minorHAnsi" w:cstheme="minorHAnsi"/>
                <w:b/>
                <w:noProof/>
              </w:rPr>
            </w:pPr>
          </w:p>
        </w:tc>
      </w:tr>
    </w:tbl>
    <w:p w:rsidR="00602BB0" w:rsidRDefault="00602BB0" w:rsidP="009C31B1">
      <w:pPr>
        <w:spacing w:before="120" w:after="120" w:line="360" w:lineRule="auto"/>
        <w:contextualSpacing/>
        <w:rPr>
          <w:rFonts w:cstheme="minorHAnsi"/>
          <w:b/>
          <w:noProof/>
        </w:rPr>
      </w:pPr>
    </w:p>
    <w:p w:rsidR="009C31B1" w:rsidRPr="00A72B7A" w:rsidRDefault="00A72B7A" w:rsidP="00A72B7A">
      <w:pPr>
        <w:pStyle w:val="ListParagraph"/>
        <w:widowControl/>
        <w:tabs>
          <w:tab w:val="left" w:pos="0"/>
        </w:tabs>
        <w:autoSpaceDE/>
        <w:autoSpaceDN/>
        <w:spacing w:before="120" w:after="120" w:line="360" w:lineRule="auto"/>
        <w:ind w:left="720" w:firstLine="0"/>
        <w:contextualSpacing/>
        <w:rPr>
          <w:b/>
          <w:color w:val="231F20"/>
          <w:w w:val="110"/>
          <w:sz w:val="28"/>
        </w:rPr>
      </w:pPr>
      <w:r>
        <w:rPr>
          <w:b/>
          <w:color w:val="231F20"/>
          <w:w w:val="110"/>
          <w:sz w:val="28"/>
        </w:rPr>
        <w:t xml:space="preserve">VI.B </w:t>
      </w:r>
      <w:r w:rsidR="009C31B1" w:rsidRPr="00A72B7A">
        <w:rPr>
          <w:b/>
          <w:color w:val="231F20"/>
          <w:w w:val="110"/>
          <w:sz w:val="28"/>
        </w:rPr>
        <w:t xml:space="preserve">Market </w:t>
      </w:r>
      <w:r w:rsidRPr="00A72B7A">
        <w:rPr>
          <w:b/>
          <w:color w:val="231F20"/>
          <w:w w:val="110"/>
          <w:sz w:val="28"/>
        </w:rPr>
        <w:t>Facility</w:t>
      </w:r>
      <w:r w:rsidR="009C31B1" w:rsidRPr="00A72B7A">
        <w:rPr>
          <w:b/>
          <w:color w:val="231F20"/>
          <w:w w:val="110"/>
          <w:sz w:val="28"/>
        </w:rPr>
        <w:t>For Sale</w:t>
      </w:r>
    </w:p>
    <w:p w:rsidR="00730507" w:rsidRDefault="00730507" w:rsidP="004A0515">
      <w:pPr>
        <w:pStyle w:val="ListParagraph"/>
        <w:widowControl/>
        <w:tabs>
          <w:tab w:val="left" w:pos="0"/>
        </w:tabs>
        <w:autoSpaceDE/>
        <w:autoSpaceDN/>
        <w:spacing w:before="120" w:after="120" w:line="360" w:lineRule="auto"/>
        <w:ind w:left="720" w:firstLine="0"/>
        <w:contextualSpacing/>
        <w:jc w:val="center"/>
        <w:rPr>
          <w:rFonts w:asciiTheme="minorHAnsi" w:hAnsiTheme="minorHAnsi" w:cstheme="minorHAnsi"/>
          <w:b/>
          <w:noProof/>
        </w:rPr>
      </w:pPr>
      <w:r>
        <w:rPr>
          <w:rFonts w:asciiTheme="minorHAnsi" w:hAnsiTheme="minorHAnsi" w:cstheme="minorHAnsi"/>
          <w:b/>
          <w:noProof/>
        </w:rPr>
        <w:t>Table : 19</w:t>
      </w:r>
    </w:p>
    <w:tbl>
      <w:tblPr>
        <w:tblStyle w:val="TableGrid"/>
        <w:tblW w:w="0" w:type="auto"/>
        <w:tblLook w:val="04A0"/>
      </w:tblPr>
      <w:tblGrid>
        <w:gridCol w:w="2080"/>
        <w:gridCol w:w="2080"/>
        <w:gridCol w:w="2080"/>
        <w:gridCol w:w="2080"/>
        <w:gridCol w:w="2080"/>
      </w:tblGrid>
      <w:tr w:rsidR="009C31B1" w:rsidTr="00786A1C">
        <w:tc>
          <w:tcPr>
            <w:tcW w:w="2080" w:type="dxa"/>
            <w:shd w:val="clear" w:color="auto" w:fill="D9D9D9" w:themeFill="background1" w:themeFillShade="D9"/>
          </w:tcPr>
          <w:p w:rsidR="009C31B1" w:rsidRPr="00786A1C" w:rsidRDefault="009C31B1" w:rsidP="00786A1C">
            <w:pPr>
              <w:pStyle w:val="TableParagraph"/>
              <w:spacing w:before="31" w:line="231" w:lineRule="exact"/>
              <w:ind w:left="660"/>
              <w:rPr>
                <w:color w:val="231F20"/>
                <w:w w:val="105"/>
                <w:sz w:val="19"/>
              </w:rPr>
            </w:pPr>
            <w:r w:rsidRPr="00786A1C">
              <w:rPr>
                <w:color w:val="231F20"/>
                <w:w w:val="105"/>
                <w:sz w:val="19"/>
              </w:rPr>
              <w:t>Item</w:t>
            </w:r>
          </w:p>
        </w:tc>
        <w:tc>
          <w:tcPr>
            <w:tcW w:w="2080" w:type="dxa"/>
            <w:shd w:val="clear" w:color="auto" w:fill="D9D9D9" w:themeFill="background1" w:themeFillShade="D9"/>
          </w:tcPr>
          <w:p w:rsidR="009C31B1" w:rsidRPr="00786A1C" w:rsidRDefault="009C31B1" w:rsidP="00786A1C">
            <w:pPr>
              <w:pStyle w:val="TableParagraph"/>
              <w:spacing w:before="31" w:line="231" w:lineRule="exact"/>
              <w:ind w:left="660"/>
              <w:rPr>
                <w:color w:val="231F20"/>
                <w:w w:val="105"/>
                <w:sz w:val="19"/>
              </w:rPr>
            </w:pPr>
            <w:r w:rsidRPr="00786A1C">
              <w:rPr>
                <w:color w:val="231F20"/>
                <w:w w:val="105"/>
                <w:sz w:val="19"/>
              </w:rPr>
              <w:t>With in Village</w:t>
            </w:r>
          </w:p>
        </w:tc>
        <w:tc>
          <w:tcPr>
            <w:tcW w:w="2080" w:type="dxa"/>
            <w:shd w:val="clear" w:color="auto" w:fill="D9D9D9" w:themeFill="background1" w:themeFillShade="D9"/>
          </w:tcPr>
          <w:p w:rsidR="009C31B1" w:rsidRPr="00786A1C" w:rsidRDefault="009C31B1" w:rsidP="00786A1C">
            <w:pPr>
              <w:pStyle w:val="TableParagraph"/>
              <w:spacing w:before="31" w:line="231" w:lineRule="exact"/>
              <w:ind w:left="660"/>
              <w:rPr>
                <w:color w:val="231F20"/>
                <w:w w:val="105"/>
                <w:sz w:val="19"/>
              </w:rPr>
            </w:pPr>
            <w:r w:rsidRPr="00786A1C">
              <w:rPr>
                <w:color w:val="231F20"/>
                <w:w w:val="105"/>
                <w:sz w:val="19"/>
              </w:rPr>
              <w:t>Outside Village (Specify Locality)</w:t>
            </w:r>
          </w:p>
        </w:tc>
        <w:tc>
          <w:tcPr>
            <w:tcW w:w="2080" w:type="dxa"/>
            <w:shd w:val="clear" w:color="auto" w:fill="D9D9D9" w:themeFill="background1" w:themeFillShade="D9"/>
          </w:tcPr>
          <w:p w:rsidR="009C31B1" w:rsidRPr="00786A1C" w:rsidRDefault="009C31B1" w:rsidP="00786A1C">
            <w:pPr>
              <w:pStyle w:val="TableParagraph"/>
              <w:spacing w:before="31" w:line="231" w:lineRule="exact"/>
              <w:ind w:left="660"/>
              <w:rPr>
                <w:color w:val="231F20"/>
                <w:w w:val="105"/>
                <w:sz w:val="19"/>
              </w:rPr>
            </w:pPr>
            <w:r w:rsidRPr="00786A1C">
              <w:rPr>
                <w:color w:val="231F20"/>
                <w:w w:val="105"/>
                <w:sz w:val="19"/>
              </w:rPr>
              <w:t>Distance if Outside Village</w:t>
            </w:r>
          </w:p>
        </w:tc>
        <w:tc>
          <w:tcPr>
            <w:tcW w:w="2080" w:type="dxa"/>
            <w:shd w:val="clear" w:color="auto" w:fill="D9D9D9" w:themeFill="background1" w:themeFillShade="D9"/>
          </w:tcPr>
          <w:p w:rsidR="009C31B1" w:rsidRPr="00786A1C" w:rsidRDefault="009C31B1" w:rsidP="00786A1C">
            <w:pPr>
              <w:pStyle w:val="TableParagraph"/>
              <w:spacing w:before="31" w:line="231" w:lineRule="exact"/>
              <w:ind w:left="660"/>
              <w:rPr>
                <w:color w:val="231F20"/>
                <w:w w:val="105"/>
                <w:sz w:val="19"/>
              </w:rPr>
            </w:pPr>
            <w:r w:rsidRPr="00786A1C">
              <w:rPr>
                <w:color w:val="231F20"/>
                <w:w w:val="105"/>
                <w:sz w:val="19"/>
              </w:rPr>
              <w:t xml:space="preserve">Seasonality </w:t>
            </w:r>
          </w:p>
        </w:tc>
      </w:tr>
      <w:tr w:rsidR="009C31B1" w:rsidTr="009C31B1">
        <w:tc>
          <w:tcPr>
            <w:tcW w:w="2080" w:type="dxa"/>
          </w:tcPr>
          <w:p w:rsidR="009C31B1" w:rsidRPr="00786A1C" w:rsidRDefault="009C31B1" w:rsidP="009C31B1">
            <w:pPr>
              <w:spacing w:before="120" w:after="120" w:line="360" w:lineRule="auto"/>
              <w:contextualSpacing/>
              <w:rPr>
                <w:rFonts w:ascii="Times New Roman" w:hAnsi="Times New Roman" w:cs="Times New Roman"/>
                <w:bCs/>
                <w:noProof/>
              </w:rPr>
            </w:pPr>
            <w:r w:rsidRPr="00786A1C">
              <w:rPr>
                <w:rFonts w:ascii="Times New Roman" w:hAnsi="Times New Roman" w:cs="Times New Roman"/>
                <w:bCs/>
                <w:noProof/>
              </w:rPr>
              <w:t>Wood</w:t>
            </w: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r w:rsidR="009C31B1" w:rsidTr="009C31B1">
        <w:tc>
          <w:tcPr>
            <w:tcW w:w="2080" w:type="dxa"/>
          </w:tcPr>
          <w:p w:rsidR="009C31B1" w:rsidRPr="00786A1C" w:rsidRDefault="009C31B1" w:rsidP="009C31B1">
            <w:pPr>
              <w:spacing w:before="120" w:after="120" w:line="360" w:lineRule="auto"/>
              <w:contextualSpacing/>
              <w:rPr>
                <w:rFonts w:ascii="Times New Roman" w:hAnsi="Times New Roman" w:cs="Times New Roman"/>
                <w:bCs/>
                <w:noProof/>
              </w:rPr>
            </w:pPr>
            <w:r w:rsidRPr="00786A1C">
              <w:rPr>
                <w:rFonts w:ascii="Times New Roman" w:hAnsi="Times New Roman" w:cs="Times New Roman"/>
                <w:bCs/>
                <w:noProof/>
              </w:rPr>
              <w:t>Agricultural Product</w:t>
            </w: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r w:rsidR="009C31B1" w:rsidTr="009C31B1">
        <w:tc>
          <w:tcPr>
            <w:tcW w:w="2080" w:type="dxa"/>
          </w:tcPr>
          <w:p w:rsidR="009C31B1" w:rsidRPr="00786A1C" w:rsidRDefault="009C31B1" w:rsidP="009C31B1">
            <w:pPr>
              <w:spacing w:before="120" w:after="120" w:line="360" w:lineRule="auto"/>
              <w:contextualSpacing/>
              <w:rPr>
                <w:rFonts w:ascii="Times New Roman" w:hAnsi="Times New Roman" w:cs="Times New Roman"/>
                <w:bCs/>
                <w:noProof/>
              </w:rPr>
            </w:pPr>
            <w:r w:rsidRPr="00786A1C">
              <w:rPr>
                <w:rFonts w:ascii="Times New Roman" w:hAnsi="Times New Roman" w:cs="Times New Roman"/>
                <w:bCs/>
                <w:noProof/>
              </w:rPr>
              <w:t>SHG Products (If any)</w:t>
            </w: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r w:rsidR="009C31B1" w:rsidTr="009C31B1">
        <w:tc>
          <w:tcPr>
            <w:tcW w:w="2080" w:type="dxa"/>
          </w:tcPr>
          <w:p w:rsidR="009C31B1" w:rsidRPr="00786A1C" w:rsidRDefault="009C31B1" w:rsidP="009C31B1">
            <w:pPr>
              <w:spacing w:before="120" w:after="120" w:line="360" w:lineRule="auto"/>
              <w:contextualSpacing/>
              <w:rPr>
                <w:rFonts w:ascii="Times New Roman" w:hAnsi="Times New Roman" w:cs="Times New Roman"/>
                <w:bCs/>
                <w:noProof/>
              </w:rPr>
            </w:pPr>
            <w:r w:rsidRPr="00786A1C">
              <w:rPr>
                <w:rFonts w:ascii="Times New Roman" w:hAnsi="Times New Roman" w:cs="Times New Roman"/>
                <w:bCs/>
                <w:noProof/>
              </w:rPr>
              <w:t>NTFP</w:t>
            </w: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r w:rsidR="009C31B1" w:rsidTr="009C31B1">
        <w:tc>
          <w:tcPr>
            <w:tcW w:w="2080" w:type="dxa"/>
          </w:tcPr>
          <w:p w:rsidR="009C31B1" w:rsidRPr="00786A1C" w:rsidRDefault="009C31B1" w:rsidP="009C31B1">
            <w:pPr>
              <w:spacing w:before="120" w:after="120" w:line="360" w:lineRule="auto"/>
              <w:contextualSpacing/>
              <w:rPr>
                <w:rFonts w:ascii="Times New Roman" w:hAnsi="Times New Roman" w:cs="Times New Roman"/>
                <w:bCs/>
                <w:noProof/>
              </w:rPr>
            </w:pPr>
            <w:r w:rsidRPr="00786A1C">
              <w:rPr>
                <w:rFonts w:ascii="Times New Roman" w:hAnsi="Times New Roman" w:cs="Times New Roman"/>
                <w:bCs/>
                <w:noProof/>
              </w:rPr>
              <w:lastRenderedPageBreak/>
              <w:t>Bamboo</w:t>
            </w: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r w:rsidR="009C31B1" w:rsidTr="009C31B1">
        <w:tc>
          <w:tcPr>
            <w:tcW w:w="2080" w:type="dxa"/>
          </w:tcPr>
          <w:p w:rsidR="009C31B1" w:rsidRPr="00786A1C" w:rsidRDefault="009C31B1" w:rsidP="009C31B1">
            <w:pPr>
              <w:spacing w:before="120" w:after="120" w:line="360" w:lineRule="auto"/>
              <w:contextualSpacing/>
              <w:rPr>
                <w:rFonts w:cstheme="minorHAnsi"/>
                <w:bCs/>
                <w:noProof/>
              </w:rPr>
            </w:pPr>
            <w:r w:rsidRPr="00786A1C">
              <w:rPr>
                <w:rFonts w:cstheme="minorHAnsi"/>
                <w:bCs/>
                <w:noProof/>
              </w:rPr>
              <w:t>Vegetables</w:t>
            </w: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r w:rsidR="009C31B1" w:rsidTr="009C31B1">
        <w:tc>
          <w:tcPr>
            <w:tcW w:w="2080" w:type="dxa"/>
          </w:tcPr>
          <w:p w:rsidR="009C31B1" w:rsidRPr="00786A1C" w:rsidRDefault="009C31B1" w:rsidP="009C31B1">
            <w:pPr>
              <w:spacing w:before="120" w:after="120" w:line="360" w:lineRule="auto"/>
              <w:contextualSpacing/>
              <w:rPr>
                <w:rFonts w:cstheme="minorHAnsi"/>
                <w:bCs/>
                <w:noProof/>
              </w:rPr>
            </w:pPr>
            <w:r w:rsidRPr="00786A1C">
              <w:rPr>
                <w:rFonts w:cstheme="minorHAnsi"/>
                <w:bCs/>
                <w:noProof/>
              </w:rPr>
              <w:t>Milk/Poultry</w:t>
            </w: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r w:rsidR="009C31B1" w:rsidTr="009C31B1">
        <w:tc>
          <w:tcPr>
            <w:tcW w:w="2080" w:type="dxa"/>
          </w:tcPr>
          <w:p w:rsidR="009C31B1" w:rsidRPr="00786A1C" w:rsidRDefault="009C31B1" w:rsidP="009C31B1">
            <w:pPr>
              <w:spacing w:before="120" w:after="120" w:line="360" w:lineRule="auto"/>
              <w:contextualSpacing/>
              <w:rPr>
                <w:rFonts w:cstheme="minorHAnsi"/>
                <w:bCs/>
                <w:noProof/>
              </w:rPr>
            </w:pPr>
            <w:r w:rsidRPr="00786A1C">
              <w:rPr>
                <w:rFonts w:cstheme="minorHAnsi"/>
                <w:bCs/>
                <w:noProof/>
              </w:rPr>
              <w:t>Any  other</w:t>
            </w: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r w:rsidR="009C31B1" w:rsidTr="009C31B1">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r w:rsidR="009C31B1" w:rsidTr="009C31B1">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r w:rsidR="009C31B1" w:rsidTr="009C31B1">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c>
          <w:tcPr>
            <w:tcW w:w="2080" w:type="dxa"/>
          </w:tcPr>
          <w:p w:rsidR="009C31B1" w:rsidRDefault="009C31B1" w:rsidP="009C31B1">
            <w:pPr>
              <w:spacing w:before="120" w:after="120" w:line="360" w:lineRule="auto"/>
              <w:contextualSpacing/>
              <w:rPr>
                <w:rFonts w:cstheme="minorHAnsi"/>
                <w:b/>
                <w:noProof/>
              </w:rPr>
            </w:pPr>
          </w:p>
        </w:tc>
      </w:tr>
    </w:tbl>
    <w:p w:rsidR="009C31B1" w:rsidRPr="004A0515" w:rsidRDefault="009C31B1" w:rsidP="004A0515">
      <w:pPr>
        <w:spacing w:before="120" w:after="120" w:line="360" w:lineRule="auto"/>
        <w:contextualSpacing/>
        <w:rPr>
          <w:rFonts w:cstheme="minorHAnsi"/>
          <w:b/>
          <w:noProof/>
        </w:rPr>
      </w:pPr>
    </w:p>
    <w:p w:rsidR="009C31B1" w:rsidRDefault="009C31B1" w:rsidP="00947185">
      <w:pPr>
        <w:pStyle w:val="ListParagraph"/>
        <w:widowControl/>
        <w:autoSpaceDE/>
        <w:autoSpaceDN/>
        <w:spacing w:before="120" w:after="120" w:line="360" w:lineRule="auto"/>
        <w:ind w:left="0" w:firstLine="0"/>
        <w:contextualSpacing/>
        <w:rPr>
          <w:rFonts w:asciiTheme="minorHAnsi" w:hAnsiTheme="minorHAnsi" w:cstheme="minorHAnsi"/>
          <w:b/>
          <w:noProof/>
        </w:rPr>
      </w:pPr>
    </w:p>
    <w:p w:rsidR="009C31B1" w:rsidRPr="00477D7C" w:rsidRDefault="009C31B1" w:rsidP="00947185">
      <w:pPr>
        <w:pStyle w:val="ListParagraph"/>
        <w:widowControl/>
        <w:autoSpaceDE/>
        <w:autoSpaceDN/>
        <w:spacing w:before="120" w:after="120" w:line="360" w:lineRule="auto"/>
        <w:ind w:left="0" w:firstLine="0"/>
        <w:contextualSpacing/>
        <w:rPr>
          <w:rFonts w:asciiTheme="minorHAnsi" w:hAnsiTheme="minorHAnsi" w:cstheme="minorHAnsi"/>
          <w:b/>
          <w:noProof/>
        </w:rPr>
      </w:pPr>
    </w:p>
    <w:p w:rsidR="00BB5310" w:rsidRDefault="00730507" w:rsidP="00730507">
      <w:pPr>
        <w:pStyle w:val="ListParagraph"/>
        <w:widowControl/>
        <w:autoSpaceDE/>
        <w:autoSpaceDN/>
        <w:spacing w:before="120" w:after="120" w:line="360" w:lineRule="auto"/>
        <w:ind w:left="0" w:hanging="19"/>
        <w:contextualSpacing/>
        <w:rPr>
          <w:b/>
          <w:color w:val="231F20"/>
          <w:w w:val="110"/>
          <w:sz w:val="28"/>
        </w:rPr>
      </w:pPr>
      <w:r w:rsidRPr="004A0515">
        <w:rPr>
          <w:b/>
          <w:color w:val="231F20"/>
          <w:w w:val="110"/>
          <w:sz w:val="28"/>
        </w:rPr>
        <w:t xml:space="preserve">VII. </w:t>
      </w:r>
      <w:r w:rsidR="00BB5310" w:rsidRPr="004A0515">
        <w:rPr>
          <w:b/>
          <w:color w:val="231F20"/>
          <w:w w:val="110"/>
          <w:sz w:val="28"/>
        </w:rPr>
        <w:t xml:space="preserve">Schemes currently operational in the Village </w:t>
      </w:r>
      <w:r w:rsidR="0020241C">
        <w:rPr>
          <w:b/>
          <w:color w:val="231F20"/>
          <w:w w:val="110"/>
          <w:sz w:val="28"/>
        </w:rPr>
        <w:t xml:space="preserve">(Source of Convergence) </w:t>
      </w:r>
    </w:p>
    <w:p w:rsidR="00730507" w:rsidRPr="00730507" w:rsidRDefault="00730507" w:rsidP="004A0515">
      <w:pPr>
        <w:pStyle w:val="ListParagraph"/>
        <w:widowControl/>
        <w:tabs>
          <w:tab w:val="left" w:pos="0"/>
        </w:tabs>
        <w:autoSpaceDE/>
        <w:autoSpaceDN/>
        <w:spacing w:before="120" w:after="120" w:line="360" w:lineRule="auto"/>
        <w:ind w:left="720" w:firstLine="0"/>
        <w:contextualSpacing/>
        <w:jc w:val="center"/>
        <w:rPr>
          <w:rFonts w:asciiTheme="minorHAnsi" w:hAnsiTheme="minorHAnsi" w:cstheme="minorHAnsi"/>
          <w:b/>
          <w:noProof/>
        </w:rPr>
      </w:pPr>
      <w:r w:rsidRPr="004A0515">
        <w:rPr>
          <w:rFonts w:asciiTheme="minorHAnsi" w:hAnsiTheme="minorHAnsi" w:cstheme="minorHAnsi"/>
          <w:b/>
          <w:noProof/>
        </w:rPr>
        <w:t>Table : 20</w:t>
      </w:r>
    </w:p>
    <w:tbl>
      <w:tblPr>
        <w:tblW w:w="6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70"/>
        <w:gridCol w:w="1850"/>
      </w:tblGrid>
      <w:tr w:rsidR="00BB5310" w:rsidRPr="00477D7C" w:rsidTr="009D0F4E">
        <w:trPr>
          <w:jc w:val="center"/>
        </w:trPr>
        <w:tc>
          <w:tcPr>
            <w:tcW w:w="5070" w:type="dxa"/>
            <w:shd w:val="clear" w:color="auto" w:fill="D9D9D9"/>
          </w:tcPr>
          <w:p w:rsidR="00BB5310" w:rsidRPr="00477D7C" w:rsidRDefault="00BB5310" w:rsidP="009D0F4E">
            <w:pPr>
              <w:spacing w:after="0" w:line="320" w:lineRule="exact"/>
              <w:rPr>
                <w:rFonts w:cstheme="minorHAnsi"/>
                <w:b/>
              </w:rPr>
            </w:pPr>
            <w:r w:rsidRPr="00477D7C">
              <w:rPr>
                <w:rFonts w:cstheme="minorHAnsi"/>
                <w:b/>
              </w:rPr>
              <w:t>Name of the Scheme/ Programme</w:t>
            </w:r>
          </w:p>
        </w:tc>
        <w:tc>
          <w:tcPr>
            <w:tcW w:w="1850" w:type="dxa"/>
            <w:shd w:val="clear" w:color="auto" w:fill="D9D9D9"/>
          </w:tcPr>
          <w:p w:rsidR="00BB5310" w:rsidRPr="00477D7C" w:rsidRDefault="00BB5310" w:rsidP="009D0F4E">
            <w:pPr>
              <w:spacing w:after="0" w:line="320" w:lineRule="exact"/>
              <w:rPr>
                <w:rFonts w:cstheme="minorHAnsi"/>
                <w:b/>
              </w:rPr>
            </w:pPr>
            <w:r w:rsidRPr="00477D7C">
              <w:rPr>
                <w:rFonts w:cstheme="minorHAnsi"/>
                <w:b/>
              </w:rPr>
              <w:t>Operational Status (Yes/ No)</w:t>
            </w: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Integrated Forest Village Development Scheme</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lang w:eastAsia="ja-JP"/>
              </w:rPr>
            </w:pPr>
            <w:r w:rsidRPr="00786A1C">
              <w:rPr>
                <w:rFonts w:ascii="Times New Roman" w:hAnsi="Times New Roman" w:cs="Times New Roman"/>
              </w:rPr>
              <w:t>NREGA</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SGSY – Regular / Special</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ARWSP</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TSC</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E663FA" w:rsidP="009D0F4E">
            <w:pPr>
              <w:spacing w:after="0" w:line="320" w:lineRule="exact"/>
              <w:rPr>
                <w:rFonts w:ascii="Times New Roman" w:hAnsi="Times New Roman" w:cs="Times New Roman"/>
              </w:rPr>
            </w:pPr>
            <w:r w:rsidRPr="00786A1C">
              <w:rPr>
                <w:rFonts w:ascii="Times New Roman" w:hAnsi="Times New Roman" w:cs="Times New Roman"/>
              </w:rPr>
              <w:t>IWMP</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PMGSY</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IAY</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Swaran Jayanti ShahariRojgar Yojana</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Valmiki Ambedkar AwasYajana</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947185" w:rsidP="009D0F4E">
            <w:pPr>
              <w:spacing w:after="0" w:line="320" w:lineRule="exact"/>
              <w:rPr>
                <w:rFonts w:ascii="Times New Roman" w:hAnsi="Times New Roman" w:cs="Times New Roman"/>
              </w:rPr>
            </w:pPr>
            <w:r w:rsidRPr="00786A1C">
              <w:rPr>
                <w:rFonts w:ascii="Times New Roman" w:hAnsi="Times New Roman" w:cs="Times New Roman"/>
              </w:rPr>
              <w:t>Border Area</w:t>
            </w:r>
            <w:r w:rsidR="00BB5310" w:rsidRPr="00786A1C">
              <w:rPr>
                <w:rFonts w:ascii="Times New Roman" w:hAnsi="Times New Roman" w:cs="Times New Roman"/>
              </w:rPr>
              <w:t xml:space="preserve"> Development Program</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Antodaya / Annapurna</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Old Age Pension</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Maternity benefit or Janani Surakhya Yojana</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NHM</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Malaria eradication program</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 xml:space="preserve">National Leprosy eradication program </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National Blindness Control Program</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trHeight w:val="107"/>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 xml:space="preserve">NAEB </w:t>
            </w:r>
            <w:r w:rsidR="00947185" w:rsidRPr="00786A1C">
              <w:rPr>
                <w:rFonts w:ascii="Times New Roman" w:hAnsi="Times New Roman" w:cs="Times New Roman"/>
              </w:rPr>
              <w:t>(FDA</w:t>
            </w:r>
            <w:r w:rsidRPr="00786A1C">
              <w:rPr>
                <w:rFonts w:ascii="Times New Roman" w:hAnsi="Times New Roman" w:cs="Times New Roman"/>
              </w:rPr>
              <w:t>) Afforestation scheme</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National Horticulture Mission Schemes</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 xml:space="preserve">SSA </w:t>
            </w:r>
            <w:r w:rsidR="00947185" w:rsidRPr="00786A1C">
              <w:rPr>
                <w:rFonts w:ascii="Times New Roman" w:hAnsi="Times New Roman" w:cs="Times New Roman"/>
              </w:rPr>
              <w:t>(Literacydrive)</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 xml:space="preserve">ICDS </w:t>
            </w:r>
            <w:r w:rsidR="00947185" w:rsidRPr="00786A1C">
              <w:rPr>
                <w:rFonts w:ascii="Times New Roman" w:hAnsi="Times New Roman" w:cs="Times New Roman"/>
              </w:rPr>
              <w:t>(Mid-Day</w:t>
            </w:r>
            <w:r w:rsidRPr="00786A1C">
              <w:rPr>
                <w:rFonts w:ascii="Times New Roman" w:hAnsi="Times New Roman" w:cs="Times New Roman"/>
              </w:rPr>
              <w:t xml:space="preserve"> Meal </w:t>
            </w:r>
            <w:r w:rsidR="00947185" w:rsidRPr="00786A1C">
              <w:rPr>
                <w:rFonts w:ascii="Times New Roman" w:hAnsi="Times New Roman" w:cs="Times New Roman"/>
              </w:rPr>
              <w:t>scheme)</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Tribal Development Schemes</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lastRenderedPageBreak/>
              <w:t>SC &amp; ST Merit scholarship scheme</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Girl Child Education scheme</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Tribal Rehabilitation scheme</w:t>
            </w:r>
          </w:p>
        </w:tc>
        <w:tc>
          <w:tcPr>
            <w:tcW w:w="1850" w:type="dxa"/>
            <w:vAlign w:val="center"/>
          </w:tcPr>
          <w:p w:rsidR="00BB5310" w:rsidRPr="00477D7C" w:rsidRDefault="00BB5310" w:rsidP="009D0F4E">
            <w:pPr>
              <w:spacing w:after="0" w:line="320" w:lineRule="exact"/>
              <w:jc w:val="center"/>
              <w:rPr>
                <w:rFonts w:cstheme="minorHAnsi"/>
              </w:rPr>
            </w:pPr>
          </w:p>
        </w:tc>
      </w:tr>
      <w:tr w:rsidR="00BB5310" w:rsidRPr="00477D7C" w:rsidTr="009D0F4E">
        <w:trPr>
          <w:jc w:val="center"/>
        </w:trPr>
        <w:tc>
          <w:tcPr>
            <w:tcW w:w="5070" w:type="dxa"/>
          </w:tcPr>
          <w:p w:rsidR="00BB5310" w:rsidRPr="00786A1C" w:rsidRDefault="00BB5310" w:rsidP="009D0F4E">
            <w:pPr>
              <w:spacing w:after="0" w:line="320" w:lineRule="exact"/>
              <w:rPr>
                <w:rFonts w:ascii="Times New Roman" w:hAnsi="Times New Roman" w:cs="Times New Roman"/>
              </w:rPr>
            </w:pPr>
            <w:r w:rsidRPr="00786A1C">
              <w:rPr>
                <w:rFonts w:ascii="Times New Roman" w:hAnsi="Times New Roman" w:cs="Times New Roman"/>
              </w:rPr>
              <w:t>Primitive Tribal Group Program</w:t>
            </w:r>
          </w:p>
        </w:tc>
        <w:tc>
          <w:tcPr>
            <w:tcW w:w="1850" w:type="dxa"/>
            <w:vAlign w:val="center"/>
          </w:tcPr>
          <w:p w:rsidR="00BB5310" w:rsidRPr="00477D7C" w:rsidRDefault="00BB5310" w:rsidP="009D0F4E">
            <w:pPr>
              <w:spacing w:after="0" w:line="320" w:lineRule="exact"/>
              <w:jc w:val="center"/>
              <w:rPr>
                <w:rFonts w:cstheme="minorHAnsi"/>
              </w:rPr>
            </w:pPr>
          </w:p>
        </w:tc>
      </w:tr>
      <w:tr w:rsidR="00E663FA" w:rsidRPr="00477D7C" w:rsidTr="009D0F4E">
        <w:trPr>
          <w:jc w:val="center"/>
        </w:trPr>
        <w:tc>
          <w:tcPr>
            <w:tcW w:w="5070" w:type="dxa"/>
          </w:tcPr>
          <w:p w:rsidR="00E663FA" w:rsidRPr="00786A1C" w:rsidRDefault="00E663FA" w:rsidP="009D0F4E">
            <w:pPr>
              <w:spacing w:after="0" w:line="320" w:lineRule="exact"/>
              <w:rPr>
                <w:rFonts w:ascii="Times New Roman" w:hAnsi="Times New Roman" w:cs="Times New Roman"/>
              </w:rPr>
            </w:pPr>
            <w:r w:rsidRPr="00786A1C">
              <w:rPr>
                <w:rFonts w:ascii="Times New Roman" w:hAnsi="Times New Roman" w:cs="Times New Roman"/>
              </w:rPr>
              <w:t>DWS</w:t>
            </w:r>
          </w:p>
        </w:tc>
        <w:tc>
          <w:tcPr>
            <w:tcW w:w="1850" w:type="dxa"/>
            <w:vAlign w:val="center"/>
          </w:tcPr>
          <w:p w:rsidR="00E663FA" w:rsidRPr="00477D7C" w:rsidRDefault="00E663FA" w:rsidP="009D0F4E">
            <w:pPr>
              <w:spacing w:after="0" w:line="320" w:lineRule="exact"/>
              <w:jc w:val="center"/>
              <w:rPr>
                <w:rFonts w:cstheme="minorHAnsi"/>
              </w:rPr>
            </w:pPr>
          </w:p>
        </w:tc>
      </w:tr>
      <w:tr w:rsidR="00E663FA" w:rsidRPr="00477D7C" w:rsidTr="009D0F4E">
        <w:trPr>
          <w:jc w:val="center"/>
        </w:trPr>
        <w:tc>
          <w:tcPr>
            <w:tcW w:w="5070" w:type="dxa"/>
          </w:tcPr>
          <w:p w:rsidR="00E663FA" w:rsidRPr="00786A1C" w:rsidRDefault="00E663FA" w:rsidP="009D0F4E">
            <w:pPr>
              <w:spacing w:after="0" w:line="320" w:lineRule="exact"/>
              <w:rPr>
                <w:rFonts w:ascii="Times New Roman" w:hAnsi="Times New Roman" w:cs="Times New Roman"/>
              </w:rPr>
            </w:pPr>
            <w:r w:rsidRPr="00786A1C">
              <w:rPr>
                <w:rFonts w:ascii="Times New Roman" w:hAnsi="Times New Roman" w:cs="Times New Roman"/>
              </w:rPr>
              <w:t>TRLM</w:t>
            </w:r>
          </w:p>
        </w:tc>
        <w:tc>
          <w:tcPr>
            <w:tcW w:w="1850" w:type="dxa"/>
            <w:vAlign w:val="center"/>
          </w:tcPr>
          <w:p w:rsidR="00E663FA" w:rsidRPr="00477D7C" w:rsidRDefault="00E663FA" w:rsidP="009D0F4E">
            <w:pPr>
              <w:spacing w:after="0" w:line="320" w:lineRule="exact"/>
              <w:jc w:val="center"/>
              <w:rPr>
                <w:rFonts w:cstheme="minorHAnsi"/>
              </w:rPr>
            </w:pPr>
          </w:p>
        </w:tc>
      </w:tr>
      <w:tr w:rsidR="00E663FA" w:rsidRPr="00477D7C" w:rsidTr="009D0F4E">
        <w:trPr>
          <w:jc w:val="center"/>
        </w:trPr>
        <w:tc>
          <w:tcPr>
            <w:tcW w:w="5070" w:type="dxa"/>
          </w:tcPr>
          <w:p w:rsidR="00E663FA" w:rsidRPr="00786A1C" w:rsidRDefault="00E663FA" w:rsidP="009D0F4E">
            <w:pPr>
              <w:spacing w:after="0" w:line="320" w:lineRule="exact"/>
              <w:rPr>
                <w:rFonts w:ascii="Times New Roman" w:hAnsi="Times New Roman" w:cs="Times New Roman"/>
              </w:rPr>
            </w:pPr>
            <w:r w:rsidRPr="00786A1C">
              <w:rPr>
                <w:rFonts w:ascii="Times New Roman" w:hAnsi="Times New Roman" w:cs="Times New Roman"/>
              </w:rPr>
              <w:t>NERLP</w:t>
            </w:r>
          </w:p>
        </w:tc>
        <w:tc>
          <w:tcPr>
            <w:tcW w:w="1850" w:type="dxa"/>
            <w:vAlign w:val="center"/>
          </w:tcPr>
          <w:p w:rsidR="00E663FA" w:rsidRPr="00477D7C" w:rsidRDefault="00E663FA" w:rsidP="009D0F4E">
            <w:pPr>
              <w:spacing w:after="0" w:line="320" w:lineRule="exact"/>
              <w:jc w:val="center"/>
              <w:rPr>
                <w:rFonts w:cstheme="minorHAnsi"/>
              </w:rPr>
            </w:pPr>
          </w:p>
        </w:tc>
      </w:tr>
    </w:tbl>
    <w:p w:rsidR="00E663FA" w:rsidRDefault="00E663FA" w:rsidP="00E663FA">
      <w:pPr>
        <w:rPr>
          <w:rFonts w:cstheme="minorHAnsi"/>
          <w:lang w:eastAsia="ja-JP"/>
        </w:rPr>
      </w:pPr>
    </w:p>
    <w:p w:rsidR="00D120A0" w:rsidRPr="004A0515" w:rsidRDefault="00730507" w:rsidP="004A0515">
      <w:pPr>
        <w:tabs>
          <w:tab w:val="left" w:pos="471"/>
        </w:tabs>
        <w:spacing w:before="221"/>
        <w:ind w:left="99"/>
        <w:rPr>
          <w:b/>
          <w:sz w:val="28"/>
        </w:rPr>
      </w:pPr>
      <w:r>
        <w:rPr>
          <w:b/>
          <w:color w:val="231F20"/>
          <w:spacing w:val="-4"/>
          <w:w w:val="110"/>
          <w:sz w:val="28"/>
        </w:rPr>
        <w:t xml:space="preserve">VIII. </w:t>
      </w:r>
      <w:r w:rsidR="00D120A0" w:rsidRPr="004A0515">
        <w:rPr>
          <w:b/>
          <w:color w:val="231F20"/>
          <w:spacing w:val="-4"/>
          <w:w w:val="110"/>
          <w:sz w:val="28"/>
        </w:rPr>
        <w:t>Water</w:t>
      </w:r>
      <w:r w:rsidR="00D120A0" w:rsidRPr="004A0515">
        <w:rPr>
          <w:b/>
          <w:color w:val="231F20"/>
          <w:w w:val="110"/>
          <w:sz w:val="28"/>
        </w:rPr>
        <w:t>ResourcesFacilityinthevillage</w:t>
      </w:r>
    </w:p>
    <w:p w:rsidR="00D120A0" w:rsidRDefault="00D120A0" w:rsidP="00D120A0">
      <w:pPr>
        <w:spacing w:before="175"/>
        <w:ind w:left="293" w:right="671"/>
        <w:jc w:val="center"/>
        <w:rPr>
          <w:b/>
          <w:i/>
          <w:sz w:val="20"/>
        </w:rPr>
      </w:pPr>
      <w:r>
        <w:rPr>
          <w:b/>
          <w:i/>
          <w:color w:val="231F20"/>
          <w:spacing w:val="-4"/>
          <w:w w:val="105"/>
          <w:sz w:val="20"/>
        </w:rPr>
        <w:t>Table</w:t>
      </w:r>
      <w:r w:rsidR="00730507">
        <w:rPr>
          <w:b/>
          <w:i/>
          <w:color w:val="231F20"/>
          <w:spacing w:val="-3"/>
          <w:w w:val="105"/>
          <w:sz w:val="20"/>
        </w:rPr>
        <w:t>21</w:t>
      </w:r>
    </w:p>
    <w:p w:rsidR="00D120A0" w:rsidRDefault="00D120A0" w:rsidP="00D120A0">
      <w:pPr>
        <w:pStyle w:val="BodyText"/>
        <w:spacing w:before="1"/>
        <w:rPr>
          <w:b/>
          <w:i/>
          <w:sz w:val="16"/>
        </w:rPr>
      </w:pPr>
    </w:p>
    <w:tbl>
      <w:tblPr>
        <w:tblW w:w="0" w:type="auto"/>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827"/>
        <w:gridCol w:w="2301"/>
        <w:gridCol w:w="2579"/>
        <w:gridCol w:w="2590"/>
      </w:tblGrid>
      <w:tr w:rsidR="00D120A0" w:rsidTr="00ED60C0">
        <w:trPr>
          <w:trHeight w:val="552"/>
        </w:trPr>
        <w:tc>
          <w:tcPr>
            <w:tcW w:w="2827" w:type="dxa"/>
            <w:shd w:val="clear" w:color="auto" w:fill="E6E7E8"/>
          </w:tcPr>
          <w:p w:rsidR="00D120A0" w:rsidRDefault="00D120A0" w:rsidP="00ED60C0">
            <w:pPr>
              <w:pStyle w:val="TableParagraph"/>
              <w:spacing w:before="31"/>
              <w:ind w:left="889"/>
              <w:rPr>
                <w:sz w:val="19"/>
              </w:rPr>
            </w:pPr>
            <w:r>
              <w:rPr>
                <w:color w:val="231F20"/>
                <w:sz w:val="19"/>
              </w:rPr>
              <w:t>Water Source</w:t>
            </w:r>
          </w:p>
        </w:tc>
        <w:tc>
          <w:tcPr>
            <w:tcW w:w="2301" w:type="dxa"/>
            <w:shd w:val="clear" w:color="auto" w:fill="E6E7E8"/>
          </w:tcPr>
          <w:p w:rsidR="00D120A0" w:rsidRDefault="00D120A0" w:rsidP="00ED60C0">
            <w:pPr>
              <w:pStyle w:val="TableParagraph"/>
              <w:spacing w:before="31"/>
              <w:ind w:left="797" w:right="777"/>
              <w:jc w:val="center"/>
              <w:rPr>
                <w:sz w:val="19"/>
              </w:rPr>
            </w:pPr>
            <w:r>
              <w:rPr>
                <w:color w:val="231F20"/>
                <w:w w:val="105"/>
                <w:sz w:val="19"/>
              </w:rPr>
              <w:t>Number</w:t>
            </w:r>
          </w:p>
        </w:tc>
        <w:tc>
          <w:tcPr>
            <w:tcW w:w="2579" w:type="dxa"/>
            <w:shd w:val="clear" w:color="auto" w:fill="E6E7E8"/>
          </w:tcPr>
          <w:p w:rsidR="00D120A0" w:rsidRDefault="00D120A0" w:rsidP="00ED60C0">
            <w:pPr>
              <w:pStyle w:val="TableParagraph"/>
              <w:spacing w:before="31"/>
              <w:ind w:left="128" w:right="108"/>
              <w:jc w:val="center"/>
              <w:rPr>
                <w:sz w:val="19"/>
              </w:rPr>
            </w:pPr>
            <w:r>
              <w:rPr>
                <w:color w:val="231F20"/>
                <w:sz w:val="19"/>
              </w:rPr>
              <w:t>Water Availability (Adequacy,</w:t>
            </w:r>
          </w:p>
          <w:p w:rsidR="00D120A0" w:rsidRDefault="00D120A0" w:rsidP="00ED60C0">
            <w:pPr>
              <w:pStyle w:val="TableParagraph"/>
              <w:spacing w:before="38" w:line="231" w:lineRule="exact"/>
              <w:ind w:left="128" w:right="108"/>
              <w:jc w:val="center"/>
              <w:rPr>
                <w:sz w:val="19"/>
              </w:rPr>
            </w:pPr>
            <w:r>
              <w:rPr>
                <w:color w:val="231F20"/>
                <w:sz w:val="19"/>
              </w:rPr>
              <w:t>seasonality)</w:t>
            </w:r>
          </w:p>
        </w:tc>
        <w:tc>
          <w:tcPr>
            <w:tcW w:w="2590" w:type="dxa"/>
            <w:shd w:val="clear" w:color="auto" w:fill="E6E7E8"/>
          </w:tcPr>
          <w:p w:rsidR="00D120A0" w:rsidRDefault="00D120A0" w:rsidP="00ED60C0">
            <w:pPr>
              <w:pStyle w:val="TableParagraph"/>
              <w:spacing w:before="31"/>
              <w:ind w:left="305" w:right="284"/>
              <w:jc w:val="center"/>
              <w:rPr>
                <w:sz w:val="19"/>
              </w:rPr>
            </w:pPr>
            <w:r>
              <w:rPr>
                <w:color w:val="231F20"/>
                <w:sz w:val="19"/>
              </w:rPr>
              <w:t>Uses (drinking, irrigation,</w:t>
            </w:r>
          </w:p>
          <w:p w:rsidR="00D120A0" w:rsidRDefault="00D120A0" w:rsidP="00ED60C0">
            <w:pPr>
              <w:pStyle w:val="TableParagraph"/>
              <w:spacing w:before="38" w:line="231" w:lineRule="exact"/>
              <w:ind w:left="305" w:right="284"/>
              <w:jc w:val="center"/>
              <w:rPr>
                <w:sz w:val="19"/>
              </w:rPr>
            </w:pPr>
            <w:r>
              <w:rPr>
                <w:color w:val="231F20"/>
                <w:w w:val="105"/>
                <w:sz w:val="19"/>
              </w:rPr>
              <w:t>livestock, bathing)</w:t>
            </w:r>
          </w:p>
        </w:tc>
      </w:tr>
      <w:tr w:rsidR="00D120A0" w:rsidTr="00ED60C0">
        <w:trPr>
          <w:trHeight w:val="371"/>
        </w:trPr>
        <w:tc>
          <w:tcPr>
            <w:tcW w:w="2827" w:type="dxa"/>
          </w:tcPr>
          <w:p w:rsidR="00D120A0" w:rsidRDefault="00D120A0" w:rsidP="00ED60C0">
            <w:pPr>
              <w:pStyle w:val="TableParagraph"/>
              <w:spacing w:before="59"/>
              <w:ind w:left="80"/>
            </w:pPr>
            <w:r>
              <w:rPr>
                <w:color w:val="231F20"/>
              </w:rPr>
              <w:t>Water Harvesting Structure</w:t>
            </w: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r w:rsidR="00D120A0" w:rsidTr="00ED60C0">
        <w:trPr>
          <w:trHeight w:val="371"/>
        </w:trPr>
        <w:tc>
          <w:tcPr>
            <w:tcW w:w="2827" w:type="dxa"/>
          </w:tcPr>
          <w:p w:rsidR="00D120A0" w:rsidRDefault="00D120A0" w:rsidP="00ED60C0">
            <w:pPr>
              <w:pStyle w:val="TableParagraph"/>
              <w:spacing w:before="59"/>
              <w:ind w:left="80"/>
            </w:pPr>
            <w:r>
              <w:rPr>
                <w:color w:val="231F20"/>
                <w:w w:val="105"/>
              </w:rPr>
              <w:t>Check Dam</w:t>
            </w: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r w:rsidR="00D120A0" w:rsidTr="00ED60C0">
        <w:trPr>
          <w:trHeight w:val="371"/>
        </w:trPr>
        <w:tc>
          <w:tcPr>
            <w:tcW w:w="2827" w:type="dxa"/>
          </w:tcPr>
          <w:p w:rsidR="00D120A0" w:rsidRDefault="00D120A0" w:rsidP="00ED60C0">
            <w:pPr>
              <w:pStyle w:val="TableParagraph"/>
              <w:spacing w:before="59"/>
              <w:ind w:left="80"/>
            </w:pPr>
            <w:r>
              <w:rPr>
                <w:color w:val="231F20"/>
                <w:w w:val="105"/>
              </w:rPr>
              <w:t>Pond</w:t>
            </w: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r w:rsidR="00D120A0" w:rsidTr="00ED60C0">
        <w:trPr>
          <w:trHeight w:val="371"/>
        </w:trPr>
        <w:tc>
          <w:tcPr>
            <w:tcW w:w="2827" w:type="dxa"/>
          </w:tcPr>
          <w:p w:rsidR="00D120A0" w:rsidRDefault="00D120A0" w:rsidP="00ED60C0">
            <w:pPr>
              <w:pStyle w:val="TableParagraph"/>
              <w:spacing w:before="59"/>
              <w:ind w:left="80"/>
            </w:pPr>
            <w:r>
              <w:rPr>
                <w:color w:val="231F20"/>
              </w:rPr>
              <w:t>Tube Well</w:t>
            </w: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r w:rsidR="00D120A0" w:rsidTr="00ED60C0">
        <w:trPr>
          <w:trHeight w:val="371"/>
        </w:trPr>
        <w:tc>
          <w:tcPr>
            <w:tcW w:w="2827" w:type="dxa"/>
          </w:tcPr>
          <w:p w:rsidR="00D120A0" w:rsidRDefault="00D120A0" w:rsidP="00ED60C0">
            <w:pPr>
              <w:pStyle w:val="TableParagraph"/>
              <w:spacing w:before="59"/>
              <w:ind w:left="80"/>
            </w:pPr>
            <w:r>
              <w:rPr>
                <w:color w:val="231F20"/>
                <w:w w:val="105"/>
              </w:rPr>
              <w:t>Dug Well</w:t>
            </w: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r w:rsidR="00D120A0" w:rsidTr="00ED60C0">
        <w:trPr>
          <w:trHeight w:val="371"/>
        </w:trPr>
        <w:tc>
          <w:tcPr>
            <w:tcW w:w="2827" w:type="dxa"/>
          </w:tcPr>
          <w:p w:rsidR="00D120A0" w:rsidRDefault="00D120A0" w:rsidP="00ED60C0">
            <w:pPr>
              <w:pStyle w:val="TableParagraph"/>
              <w:spacing w:before="59"/>
              <w:ind w:left="80"/>
            </w:pPr>
            <w:r>
              <w:rPr>
                <w:color w:val="231F20"/>
              </w:rPr>
              <w:t>River</w:t>
            </w: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r w:rsidR="00D120A0" w:rsidTr="00ED60C0">
        <w:trPr>
          <w:trHeight w:val="371"/>
        </w:trPr>
        <w:tc>
          <w:tcPr>
            <w:tcW w:w="2827" w:type="dxa"/>
          </w:tcPr>
          <w:p w:rsidR="00D120A0" w:rsidRDefault="00D120A0" w:rsidP="00ED60C0">
            <w:pPr>
              <w:pStyle w:val="TableParagraph"/>
              <w:spacing w:before="59"/>
              <w:ind w:left="80"/>
            </w:pPr>
            <w:r>
              <w:rPr>
                <w:color w:val="231F20"/>
                <w:w w:val="105"/>
              </w:rPr>
              <w:t>Spring</w:t>
            </w: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r w:rsidR="00D120A0" w:rsidTr="00ED60C0">
        <w:trPr>
          <w:trHeight w:val="371"/>
        </w:trPr>
        <w:tc>
          <w:tcPr>
            <w:tcW w:w="2827" w:type="dxa"/>
          </w:tcPr>
          <w:p w:rsidR="00D120A0" w:rsidRDefault="00D120A0" w:rsidP="00ED60C0">
            <w:pPr>
              <w:pStyle w:val="TableParagraph"/>
              <w:spacing w:before="59"/>
              <w:ind w:left="80"/>
            </w:pPr>
            <w:r>
              <w:rPr>
                <w:color w:val="231F20"/>
                <w:w w:val="105"/>
              </w:rPr>
              <w:t>Canal</w:t>
            </w: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r w:rsidR="00D120A0" w:rsidTr="00ED60C0">
        <w:trPr>
          <w:trHeight w:val="371"/>
        </w:trPr>
        <w:tc>
          <w:tcPr>
            <w:tcW w:w="2827" w:type="dxa"/>
          </w:tcPr>
          <w:p w:rsidR="00D120A0" w:rsidRDefault="00D120A0" w:rsidP="00ED60C0">
            <w:pPr>
              <w:pStyle w:val="TableParagraph"/>
              <w:rPr>
                <w:sz w:val="20"/>
              </w:rPr>
            </w:pP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r w:rsidR="00D120A0" w:rsidTr="00ED60C0">
        <w:trPr>
          <w:trHeight w:val="371"/>
        </w:trPr>
        <w:tc>
          <w:tcPr>
            <w:tcW w:w="2827" w:type="dxa"/>
          </w:tcPr>
          <w:p w:rsidR="00D120A0" w:rsidRDefault="00D120A0" w:rsidP="00ED60C0">
            <w:pPr>
              <w:pStyle w:val="TableParagraph"/>
              <w:rPr>
                <w:sz w:val="20"/>
              </w:rPr>
            </w:pP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r w:rsidR="00D120A0" w:rsidTr="00ED60C0">
        <w:trPr>
          <w:trHeight w:val="371"/>
        </w:trPr>
        <w:tc>
          <w:tcPr>
            <w:tcW w:w="2827" w:type="dxa"/>
          </w:tcPr>
          <w:p w:rsidR="00D120A0" w:rsidRDefault="00D120A0" w:rsidP="00ED60C0">
            <w:pPr>
              <w:pStyle w:val="TableParagraph"/>
              <w:rPr>
                <w:sz w:val="20"/>
              </w:rPr>
            </w:pPr>
          </w:p>
        </w:tc>
        <w:tc>
          <w:tcPr>
            <w:tcW w:w="2301" w:type="dxa"/>
          </w:tcPr>
          <w:p w:rsidR="00D120A0" w:rsidRDefault="00D120A0" w:rsidP="00ED60C0">
            <w:pPr>
              <w:pStyle w:val="TableParagraph"/>
              <w:rPr>
                <w:sz w:val="20"/>
              </w:rPr>
            </w:pPr>
          </w:p>
        </w:tc>
        <w:tc>
          <w:tcPr>
            <w:tcW w:w="2579" w:type="dxa"/>
          </w:tcPr>
          <w:p w:rsidR="00D120A0" w:rsidRDefault="00D120A0" w:rsidP="00ED60C0">
            <w:pPr>
              <w:pStyle w:val="TableParagraph"/>
              <w:rPr>
                <w:sz w:val="20"/>
              </w:rPr>
            </w:pPr>
          </w:p>
        </w:tc>
        <w:tc>
          <w:tcPr>
            <w:tcW w:w="2590" w:type="dxa"/>
          </w:tcPr>
          <w:p w:rsidR="00D120A0" w:rsidRDefault="00D120A0" w:rsidP="00ED60C0">
            <w:pPr>
              <w:pStyle w:val="TableParagraph"/>
              <w:rPr>
                <w:sz w:val="20"/>
              </w:rPr>
            </w:pPr>
          </w:p>
        </w:tc>
      </w:tr>
    </w:tbl>
    <w:p w:rsidR="00D120A0" w:rsidRDefault="00D120A0" w:rsidP="00E663FA">
      <w:pPr>
        <w:rPr>
          <w:rFonts w:cstheme="minorHAnsi"/>
          <w:lang w:eastAsia="ja-JP"/>
        </w:rPr>
      </w:pPr>
    </w:p>
    <w:p w:rsidR="00D95967" w:rsidRDefault="00D95967" w:rsidP="00E663FA">
      <w:pPr>
        <w:rPr>
          <w:rFonts w:cstheme="minorHAnsi"/>
          <w:lang w:eastAsia="ja-JP"/>
        </w:rPr>
      </w:pPr>
    </w:p>
    <w:p w:rsidR="00D95967" w:rsidRDefault="00D95967" w:rsidP="00E663FA">
      <w:pPr>
        <w:rPr>
          <w:rFonts w:cstheme="minorHAnsi"/>
          <w:lang w:eastAsia="ja-JP"/>
        </w:rPr>
      </w:pPr>
    </w:p>
    <w:p w:rsidR="00A72B7A" w:rsidRDefault="00A72B7A" w:rsidP="00E663FA">
      <w:pPr>
        <w:rPr>
          <w:rFonts w:cstheme="minorHAnsi"/>
          <w:lang w:eastAsia="ja-JP"/>
        </w:rPr>
      </w:pPr>
    </w:p>
    <w:p w:rsidR="00A72B7A" w:rsidRDefault="00A72B7A" w:rsidP="00E663FA">
      <w:pPr>
        <w:rPr>
          <w:rFonts w:cstheme="minorHAnsi"/>
          <w:lang w:eastAsia="ja-JP"/>
        </w:rPr>
      </w:pPr>
    </w:p>
    <w:p w:rsidR="00A72B7A" w:rsidRDefault="00A72B7A" w:rsidP="00E663FA">
      <w:pPr>
        <w:rPr>
          <w:rFonts w:cstheme="minorHAnsi"/>
          <w:lang w:eastAsia="ja-JP"/>
        </w:rPr>
      </w:pPr>
    </w:p>
    <w:p w:rsidR="00A72B7A" w:rsidRDefault="00A72B7A" w:rsidP="00E663FA">
      <w:pPr>
        <w:rPr>
          <w:rFonts w:cstheme="minorHAnsi"/>
          <w:lang w:eastAsia="ja-JP"/>
        </w:rPr>
      </w:pPr>
    </w:p>
    <w:p w:rsidR="00D95967" w:rsidRDefault="00D95967" w:rsidP="00E663FA">
      <w:pPr>
        <w:rPr>
          <w:rFonts w:cstheme="minorHAnsi"/>
          <w:lang w:eastAsia="ja-JP"/>
        </w:rPr>
      </w:pPr>
    </w:p>
    <w:p w:rsidR="00D95967" w:rsidRDefault="00D95967" w:rsidP="00E663FA">
      <w:pPr>
        <w:rPr>
          <w:rFonts w:cstheme="minorHAnsi"/>
          <w:lang w:eastAsia="ja-JP"/>
        </w:rPr>
      </w:pPr>
    </w:p>
    <w:p w:rsidR="00ED60C0" w:rsidRDefault="00ED60C0" w:rsidP="00E663FA">
      <w:pPr>
        <w:rPr>
          <w:rFonts w:cstheme="minorHAnsi"/>
          <w:lang w:eastAsia="ja-JP"/>
        </w:rPr>
      </w:pPr>
    </w:p>
    <w:p w:rsidR="00ED60C0" w:rsidRDefault="00730507" w:rsidP="004A0515">
      <w:pPr>
        <w:pStyle w:val="ListParagraph"/>
        <w:tabs>
          <w:tab w:val="left" w:pos="742"/>
        </w:tabs>
        <w:spacing w:before="114"/>
        <w:ind w:left="309" w:firstLine="0"/>
        <w:rPr>
          <w:b/>
          <w:sz w:val="28"/>
        </w:rPr>
      </w:pPr>
      <w:r>
        <w:rPr>
          <w:b/>
          <w:color w:val="231F20"/>
          <w:w w:val="110"/>
          <w:sz w:val="28"/>
        </w:rPr>
        <w:lastRenderedPageBreak/>
        <w:t xml:space="preserve">IX. </w:t>
      </w:r>
      <w:r w:rsidR="00ED60C0">
        <w:rPr>
          <w:b/>
          <w:color w:val="231F20"/>
          <w:w w:val="110"/>
          <w:sz w:val="28"/>
        </w:rPr>
        <w:t>EnergyConsumptiondetailsbyHouseholds:</w:t>
      </w:r>
    </w:p>
    <w:p w:rsidR="00ED60C0" w:rsidRDefault="00ED60C0" w:rsidP="00ED60C0">
      <w:pPr>
        <w:spacing w:before="175"/>
        <w:ind w:left="971" w:right="671"/>
        <w:jc w:val="center"/>
        <w:rPr>
          <w:b/>
          <w:i/>
          <w:sz w:val="20"/>
        </w:rPr>
      </w:pPr>
      <w:r>
        <w:rPr>
          <w:b/>
          <w:i/>
          <w:color w:val="231F20"/>
          <w:w w:val="105"/>
          <w:sz w:val="20"/>
        </w:rPr>
        <w:t>Table</w:t>
      </w:r>
      <w:r w:rsidR="00730507">
        <w:rPr>
          <w:b/>
          <w:i/>
          <w:color w:val="231F20"/>
          <w:w w:val="105"/>
          <w:sz w:val="20"/>
        </w:rPr>
        <w:t>:22</w:t>
      </w:r>
    </w:p>
    <w:p w:rsidR="00ED60C0" w:rsidRDefault="00ED60C0" w:rsidP="00ED60C0">
      <w:pPr>
        <w:pStyle w:val="BodyText"/>
        <w:spacing w:before="1"/>
        <w:rPr>
          <w:b/>
          <w:i/>
          <w:sz w:val="16"/>
        </w:rPr>
      </w:pPr>
    </w:p>
    <w:tbl>
      <w:tblPr>
        <w:tblW w:w="0" w:type="auto"/>
        <w:tblInd w:w="4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1838"/>
        <w:gridCol w:w="2064"/>
        <w:gridCol w:w="2064"/>
        <w:gridCol w:w="2064"/>
        <w:gridCol w:w="2064"/>
      </w:tblGrid>
      <w:tr w:rsidR="00ED60C0" w:rsidTr="00ED60C0">
        <w:trPr>
          <w:trHeight w:val="552"/>
        </w:trPr>
        <w:tc>
          <w:tcPr>
            <w:tcW w:w="1838" w:type="dxa"/>
            <w:shd w:val="clear" w:color="auto" w:fill="E6E7E8"/>
          </w:tcPr>
          <w:p w:rsidR="00ED60C0" w:rsidRDefault="00ED60C0" w:rsidP="00ED60C0">
            <w:pPr>
              <w:pStyle w:val="TableParagraph"/>
              <w:spacing w:before="31"/>
              <w:ind w:left="443"/>
              <w:rPr>
                <w:sz w:val="19"/>
              </w:rPr>
            </w:pPr>
            <w:r>
              <w:rPr>
                <w:color w:val="231F20"/>
                <w:w w:val="105"/>
                <w:sz w:val="19"/>
              </w:rPr>
              <w:t>Type of Fuel</w:t>
            </w:r>
          </w:p>
        </w:tc>
        <w:tc>
          <w:tcPr>
            <w:tcW w:w="2064" w:type="dxa"/>
            <w:shd w:val="clear" w:color="auto" w:fill="E6E7E8"/>
          </w:tcPr>
          <w:p w:rsidR="00ED60C0" w:rsidRDefault="00ED60C0" w:rsidP="00ED60C0">
            <w:pPr>
              <w:pStyle w:val="TableParagraph"/>
              <w:spacing w:before="31"/>
              <w:ind w:left="238"/>
              <w:rPr>
                <w:sz w:val="19"/>
              </w:rPr>
            </w:pPr>
            <w:r>
              <w:rPr>
                <w:color w:val="231F20"/>
                <w:sz w:val="19"/>
              </w:rPr>
              <w:t>Households (In Nos)</w:t>
            </w:r>
          </w:p>
        </w:tc>
        <w:tc>
          <w:tcPr>
            <w:tcW w:w="2064" w:type="dxa"/>
            <w:shd w:val="clear" w:color="auto" w:fill="E6E7E8"/>
          </w:tcPr>
          <w:p w:rsidR="00ED60C0" w:rsidRDefault="00ED60C0" w:rsidP="00ED60C0">
            <w:pPr>
              <w:pStyle w:val="TableParagraph"/>
              <w:spacing w:before="31"/>
              <w:ind w:left="154"/>
              <w:rPr>
                <w:sz w:val="19"/>
              </w:rPr>
            </w:pPr>
            <w:r>
              <w:rPr>
                <w:color w:val="231F20"/>
                <w:w w:val="105"/>
                <w:sz w:val="19"/>
              </w:rPr>
              <w:t>For How many months</w:t>
            </w:r>
          </w:p>
        </w:tc>
        <w:tc>
          <w:tcPr>
            <w:tcW w:w="2064" w:type="dxa"/>
            <w:shd w:val="clear" w:color="auto" w:fill="E6E7E8"/>
          </w:tcPr>
          <w:p w:rsidR="00ED60C0" w:rsidRDefault="00ED60C0" w:rsidP="00ED60C0">
            <w:pPr>
              <w:pStyle w:val="TableParagraph"/>
              <w:spacing w:before="31"/>
              <w:ind w:left="228"/>
              <w:rPr>
                <w:sz w:val="19"/>
              </w:rPr>
            </w:pPr>
            <w:r>
              <w:rPr>
                <w:color w:val="231F20"/>
                <w:w w:val="105"/>
                <w:sz w:val="19"/>
              </w:rPr>
              <w:t>Source(localvillage,</w:t>
            </w:r>
          </w:p>
          <w:p w:rsidR="00ED60C0" w:rsidRDefault="00ED60C0" w:rsidP="00ED60C0">
            <w:pPr>
              <w:pStyle w:val="TableParagraph"/>
              <w:spacing w:before="38" w:line="231" w:lineRule="exact"/>
              <w:ind w:left="241"/>
              <w:rPr>
                <w:sz w:val="19"/>
              </w:rPr>
            </w:pPr>
            <w:r>
              <w:rPr>
                <w:color w:val="231F20"/>
                <w:sz w:val="19"/>
              </w:rPr>
              <w:t>forest, othersource)</w:t>
            </w:r>
          </w:p>
        </w:tc>
        <w:tc>
          <w:tcPr>
            <w:tcW w:w="2064" w:type="dxa"/>
            <w:shd w:val="clear" w:color="auto" w:fill="E6E7E8"/>
          </w:tcPr>
          <w:p w:rsidR="00ED60C0" w:rsidRDefault="00ED60C0" w:rsidP="00ED60C0">
            <w:pPr>
              <w:pStyle w:val="TableParagraph"/>
              <w:spacing w:before="31"/>
              <w:ind w:left="329"/>
              <w:rPr>
                <w:sz w:val="19"/>
              </w:rPr>
            </w:pPr>
            <w:r>
              <w:rPr>
                <w:color w:val="231F20"/>
                <w:sz w:val="19"/>
              </w:rPr>
              <w:t>Major/ Secondary</w:t>
            </w:r>
          </w:p>
        </w:tc>
      </w:tr>
      <w:tr w:rsidR="00ED60C0" w:rsidTr="00ED60C0">
        <w:trPr>
          <w:trHeight w:val="371"/>
        </w:trPr>
        <w:tc>
          <w:tcPr>
            <w:tcW w:w="1838" w:type="dxa"/>
          </w:tcPr>
          <w:p w:rsidR="00ED60C0" w:rsidRDefault="00ED60C0" w:rsidP="00ED60C0">
            <w:pPr>
              <w:pStyle w:val="TableParagraph"/>
              <w:spacing w:before="59"/>
              <w:ind w:left="80"/>
            </w:pPr>
            <w:r>
              <w:rPr>
                <w:color w:val="231F20"/>
                <w:w w:val="105"/>
              </w:rPr>
              <w:t>Fuel Wood</w:t>
            </w: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r>
      <w:tr w:rsidR="00ED60C0" w:rsidTr="00ED60C0">
        <w:trPr>
          <w:trHeight w:val="371"/>
        </w:trPr>
        <w:tc>
          <w:tcPr>
            <w:tcW w:w="1838" w:type="dxa"/>
          </w:tcPr>
          <w:p w:rsidR="00ED60C0" w:rsidRDefault="00ED60C0" w:rsidP="00ED60C0">
            <w:pPr>
              <w:pStyle w:val="TableParagraph"/>
              <w:spacing w:before="59"/>
              <w:ind w:left="80"/>
            </w:pPr>
            <w:r>
              <w:rPr>
                <w:color w:val="231F20"/>
                <w:w w:val="105"/>
              </w:rPr>
              <w:t>Ag. Crop Residues</w:t>
            </w: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r>
      <w:tr w:rsidR="00ED60C0" w:rsidTr="00ED60C0">
        <w:trPr>
          <w:trHeight w:val="371"/>
        </w:trPr>
        <w:tc>
          <w:tcPr>
            <w:tcW w:w="1838" w:type="dxa"/>
          </w:tcPr>
          <w:p w:rsidR="00ED60C0" w:rsidRDefault="00ED60C0" w:rsidP="00ED60C0">
            <w:pPr>
              <w:pStyle w:val="TableParagraph"/>
              <w:spacing w:before="59"/>
              <w:ind w:left="80"/>
            </w:pPr>
            <w:r>
              <w:rPr>
                <w:color w:val="231F20"/>
                <w:w w:val="105"/>
              </w:rPr>
              <w:t>LPG</w:t>
            </w: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r>
      <w:tr w:rsidR="00ED60C0" w:rsidTr="00ED60C0">
        <w:trPr>
          <w:trHeight w:val="371"/>
        </w:trPr>
        <w:tc>
          <w:tcPr>
            <w:tcW w:w="1838" w:type="dxa"/>
          </w:tcPr>
          <w:p w:rsidR="00ED60C0" w:rsidRDefault="00ED60C0" w:rsidP="00ED60C0">
            <w:pPr>
              <w:pStyle w:val="TableParagraph"/>
              <w:spacing w:before="59"/>
              <w:ind w:left="80"/>
            </w:pPr>
            <w:r>
              <w:rPr>
                <w:color w:val="231F20"/>
              </w:rPr>
              <w:t>Electric Heater</w:t>
            </w: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r>
      <w:tr w:rsidR="00ED60C0" w:rsidTr="00ED60C0">
        <w:trPr>
          <w:trHeight w:val="371"/>
        </w:trPr>
        <w:tc>
          <w:tcPr>
            <w:tcW w:w="1838" w:type="dxa"/>
          </w:tcPr>
          <w:p w:rsidR="00ED60C0" w:rsidRDefault="00ED60C0" w:rsidP="00ED60C0">
            <w:pPr>
              <w:pStyle w:val="TableParagraph"/>
              <w:spacing w:before="59"/>
              <w:ind w:left="80"/>
            </w:pPr>
            <w:r>
              <w:rPr>
                <w:color w:val="231F20"/>
              </w:rPr>
              <w:t>Gobar/ Bio Gas</w:t>
            </w: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r>
      <w:tr w:rsidR="00ED60C0" w:rsidTr="00ED60C0">
        <w:trPr>
          <w:trHeight w:val="371"/>
        </w:trPr>
        <w:tc>
          <w:tcPr>
            <w:tcW w:w="1838" w:type="dxa"/>
          </w:tcPr>
          <w:p w:rsidR="00ED60C0" w:rsidRDefault="00ED60C0" w:rsidP="00ED60C0">
            <w:pPr>
              <w:pStyle w:val="TableParagraph"/>
              <w:spacing w:before="59"/>
              <w:ind w:left="80"/>
            </w:pPr>
            <w:r>
              <w:rPr>
                <w:color w:val="231F20"/>
              </w:rPr>
              <w:t>Kerosene stove</w:t>
            </w: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r>
      <w:tr w:rsidR="00ED60C0" w:rsidTr="00ED60C0">
        <w:trPr>
          <w:trHeight w:val="371"/>
        </w:trPr>
        <w:tc>
          <w:tcPr>
            <w:tcW w:w="1838" w:type="dxa"/>
          </w:tcPr>
          <w:p w:rsidR="00ED60C0" w:rsidRDefault="00ED60C0" w:rsidP="00ED60C0">
            <w:pPr>
              <w:pStyle w:val="TableParagraph"/>
              <w:spacing w:before="59"/>
              <w:ind w:left="80"/>
            </w:pPr>
            <w:r>
              <w:rPr>
                <w:color w:val="231F20"/>
                <w:w w:val="105"/>
              </w:rPr>
              <w:t>Smokeless Stove</w:t>
            </w: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r>
      <w:tr w:rsidR="00ED60C0" w:rsidTr="00ED60C0">
        <w:trPr>
          <w:trHeight w:val="371"/>
        </w:trPr>
        <w:tc>
          <w:tcPr>
            <w:tcW w:w="1838" w:type="dxa"/>
          </w:tcPr>
          <w:p w:rsidR="00ED60C0" w:rsidRDefault="00ED60C0" w:rsidP="00ED60C0">
            <w:pPr>
              <w:pStyle w:val="TableParagraph"/>
              <w:spacing w:before="59"/>
              <w:ind w:left="80"/>
            </w:pPr>
            <w:r>
              <w:rPr>
                <w:color w:val="231F20"/>
              </w:rPr>
              <w:t>Others</w:t>
            </w: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c>
          <w:tcPr>
            <w:tcW w:w="2064" w:type="dxa"/>
          </w:tcPr>
          <w:p w:rsidR="00ED60C0" w:rsidRDefault="00ED60C0" w:rsidP="00ED60C0">
            <w:pPr>
              <w:pStyle w:val="TableParagraph"/>
              <w:rPr>
                <w:sz w:val="20"/>
              </w:rPr>
            </w:pPr>
          </w:p>
        </w:tc>
      </w:tr>
    </w:tbl>
    <w:p w:rsidR="00ED60C0" w:rsidRPr="004A0515" w:rsidRDefault="00A72B7A" w:rsidP="004A0515">
      <w:pPr>
        <w:tabs>
          <w:tab w:val="left" w:pos="822"/>
        </w:tabs>
        <w:spacing w:before="110"/>
        <w:ind w:left="99"/>
        <w:rPr>
          <w:b/>
          <w:sz w:val="28"/>
        </w:rPr>
      </w:pPr>
      <w:r>
        <w:rPr>
          <w:b/>
          <w:color w:val="231F20"/>
          <w:w w:val="105"/>
          <w:sz w:val="28"/>
        </w:rPr>
        <w:tab/>
      </w:r>
      <w:r w:rsidR="00730507">
        <w:rPr>
          <w:b/>
          <w:color w:val="231F20"/>
          <w:w w:val="105"/>
          <w:sz w:val="28"/>
        </w:rPr>
        <w:t xml:space="preserve">X. </w:t>
      </w:r>
      <w:r w:rsidR="00ED60C0" w:rsidRPr="004A0515">
        <w:rPr>
          <w:b/>
          <w:color w:val="231F20"/>
          <w:w w:val="105"/>
          <w:sz w:val="28"/>
        </w:rPr>
        <w:t>Electrification:</w:t>
      </w:r>
    </w:p>
    <w:p w:rsidR="00ED60C0" w:rsidRDefault="00ED60C0" w:rsidP="00ED60C0">
      <w:pPr>
        <w:pStyle w:val="BodyText"/>
        <w:rPr>
          <w:b/>
        </w:rPr>
      </w:pPr>
    </w:p>
    <w:p w:rsidR="00ED60C0" w:rsidRDefault="00ED60C0" w:rsidP="004A0515">
      <w:pPr>
        <w:ind w:left="440"/>
        <w:jc w:val="center"/>
        <w:rPr>
          <w:b/>
          <w:i/>
          <w:sz w:val="20"/>
        </w:rPr>
      </w:pPr>
      <w:r>
        <w:rPr>
          <w:b/>
          <w:i/>
          <w:color w:val="231F20"/>
          <w:w w:val="105"/>
          <w:sz w:val="20"/>
        </w:rPr>
        <w:t>Table</w:t>
      </w:r>
      <w:r w:rsidR="00730507">
        <w:rPr>
          <w:b/>
          <w:i/>
          <w:color w:val="231F20"/>
          <w:w w:val="105"/>
          <w:sz w:val="20"/>
        </w:rPr>
        <w:t>:23</w:t>
      </w:r>
    </w:p>
    <w:p w:rsidR="00ED60C0" w:rsidRDefault="00ED60C0" w:rsidP="00ED60C0">
      <w:pPr>
        <w:pStyle w:val="BodyText"/>
        <w:spacing w:before="1"/>
        <w:rPr>
          <w:b/>
          <w:i/>
          <w:sz w:val="16"/>
        </w:rPr>
      </w:pPr>
    </w:p>
    <w:tbl>
      <w:tblPr>
        <w:tblW w:w="0" w:type="auto"/>
        <w:tblInd w:w="4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3439"/>
        <w:gridCol w:w="3439"/>
        <w:gridCol w:w="3439"/>
      </w:tblGrid>
      <w:tr w:rsidR="00ED60C0" w:rsidTr="00ED60C0">
        <w:trPr>
          <w:trHeight w:val="282"/>
        </w:trPr>
        <w:tc>
          <w:tcPr>
            <w:tcW w:w="3439" w:type="dxa"/>
            <w:shd w:val="clear" w:color="auto" w:fill="E6E7E8"/>
          </w:tcPr>
          <w:p w:rsidR="00ED60C0" w:rsidRDefault="00ED60C0" w:rsidP="00ED60C0">
            <w:pPr>
              <w:pStyle w:val="TableParagraph"/>
              <w:spacing w:before="31" w:line="231" w:lineRule="exact"/>
              <w:ind w:left="1161" w:right="1141"/>
              <w:jc w:val="center"/>
              <w:rPr>
                <w:sz w:val="19"/>
              </w:rPr>
            </w:pPr>
            <w:r>
              <w:rPr>
                <w:color w:val="231F20"/>
                <w:w w:val="105"/>
                <w:sz w:val="19"/>
              </w:rPr>
              <w:t>Category</w:t>
            </w:r>
          </w:p>
        </w:tc>
        <w:tc>
          <w:tcPr>
            <w:tcW w:w="3439" w:type="dxa"/>
            <w:shd w:val="clear" w:color="auto" w:fill="E6E7E8"/>
          </w:tcPr>
          <w:p w:rsidR="00ED60C0" w:rsidRDefault="00ED60C0" w:rsidP="00ED60C0">
            <w:pPr>
              <w:pStyle w:val="TableParagraph"/>
              <w:spacing w:before="31" w:line="231" w:lineRule="exact"/>
              <w:ind w:left="1161" w:right="1140"/>
              <w:jc w:val="center"/>
              <w:rPr>
                <w:sz w:val="19"/>
              </w:rPr>
            </w:pPr>
            <w:r>
              <w:rPr>
                <w:color w:val="231F20"/>
                <w:sz w:val="19"/>
              </w:rPr>
              <w:t>Yes/ No</w:t>
            </w:r>
          </w:p>
        </w:tc>
        <w:tc>
          <w:tcPr>
            <w:tcW w:w="3439" w:type="dxa"/>
            <w:shd w:val="clear" w:color="auto" w:fill="E6E7E8"/>
          </w:tcPr>
          <w:p w:rsidR="00ED60C0" w:rsidRDefault="00ED60C0" w:rsidP="00ED60C0">
            <w:pPr>
              <w:pStyle w:val="TableParagraph"/>
              <w:spacing w:before="31" w:line="231" w:lineRule="exact"/>
              <w:ind w:left="606"/>
              <w:rPr>
                <w:sz w:val="19"/>
              </w:rPr>
            </w:pPr>
            <w:r>
              <w:rPr>
                <w:color w:val="231F20"/>
                <w:sz w:val="19"/>
              </w:rPr>
              <w:t>No. of HHs having electricity</w:t>
            </w:r>
          </w:p>
        </w:tc>
      </w:tr>
      <w:tr w:rsidR="00ED60C0" w:rsidTr="00ED60C0">
        <w:trPr>
          <w:trHeight w:val="371"/>
        </w:trPr>
        <w:tc>
          <w:tcPr>
            <w:tcW w:w="3439" w:type="dxa"/>
          </w:tcPr>
          <w:p w:rsidR="00ED60C0" w:rsidRDefault="00ED60C0" w:rsidP="00ED60C0">
            <w:pPr>
              <w:pStyle w:val="TableParagraph"/>
              <w:spacing w:before="59"/>
              <w:ind w:left="80"/>
            </w:pPr>
            <w:r>
              <w:rPr>
                <w:color w:val="231F20"/>
              </w:rPr>
              <w:t>Domestic Use</w:t>
            </w:r>
          </w:p>
        </w:tc>
        <w:tc>
          <w:tcPr>
            <w:tcW w:w="3439" w:type="dxa"/>
          </w:tcPr>
          <w:p w:rsidR="00ED60C0" w:rsidRDefault="00ED60C0" w:rsidP="00ED60C0">
            <w:pPr>
              <w:pStyle w:val="TableParagraph"/>
              <w:rPr>
                <w:sz w:val="20"/>
              </w:rPr>
            </w:pPr>
          </w:p>
        </w:tc>
        <w:tc>
          <w:tcPr>
            <w:tcW w:w="3439" w:type="dxa"/>
          </w:tcPr>
          <w:p w:rsidR="00ED60C0" w:rsidRDefault="00ED60C0" w:rsidP="00ED60C0">
            <w:pPr>
              <w:pStyle w:val="TableParagraph"/>
              <w:rPr>
                <w:sz w:val="20"/>
              </w:rPr>
            </w:pPr>
          </w:p>
        </w:tc>
      </w:tr>
      <w:tr w:rsidR="00ED60C0" w:rsidTr="00ED60C0">
        <w:trPr>
          <w:trHeight w:val="371"/>
        </w:trPr>
        <w:tc>
          <w:tcPr>
            <w:tcW w:w="3439" w:type="dxa"/>
          </w:tcPr>
          <w:p w:rsidR="00ED60C0" w:rsidRDefault="00ED60C0" w:rsidP="00ED60C0">
            <w:pPr>
              <w:pStyle w:val="TableParagraph"/>
              <w:spacing w:before="59"/>
              <w:ind w:left="80"/>
            </w:pPr>
            <w:r>
              <w:rPr>
                <w:color w:val="231F20"/>
                <w:w w:val="105"/>
              </w:rPr>
              <w:t>Agriculture Purpose</w:t>
            </w:r>
          </w:p>
        </w:tc>
        <w:tc>
          <w:tcPr>
            <w:tcW w:w="3439" w:type="dxa"/>
          </w:tcPr>
          <w:p w:rsidR="00ED60C0" w:rsidRDefault="00ED60C0" w:rsidP="00ED60C0">
            <w:pPr>
              <w:pStyle w:val="TableParagraph"/>
              <w:rPr>
                <w:sz w:val="20"/>
              </w:rPr>
            </w:pPr>
          </w:p>
        </w:tc>
        <w:tc>
          <w:tcPr>
            <w:tcW w:w="3439" w:type="dxa"/>
          </w:tcPr>
          <w:p w:rsidR="00ED60C0" w:rsidRDefault="00ED60C0" w:rsidP="00ED60C0">
            <w:pPr>
              <w:pStyle w:val="TableParagraph"/>
              <w:rPr>
                <w:sz w:val="20"/>
              </w:rPr>
            </w:pPr>
          </w:p>
        </w:tc>
      </w:tr>
      <w:tr w:rsidR="00ED60C0" w:rsidTr="00ED60C0">
        <w:trPr>
          <w:trHeight w:val="371"/>
        </w:trPr>
        <w:tc>
          <w:tcPr>
            <w:tcW w:w="3439" w:type="dxa"/>
          </w:tcPr>
          <w:p w:rsidR="00ED60C0" w:rsidRDefault="00ED60C0" w:rsidP="00ED60C0">
            <w:pPr>
              <w:pStyle w:val="TableParagraph"/>
              <w:spacing w:before="59"/>
              <w:ind w:left="80"/>
            </w:pPr>
            <w:r>
              <w:rPr>
                <w:color w:val="231F20"/>
                <w:w w:val="105"/>
              </w:rPr>
              <w:t>Street Lights</w:t>
            </w:r>
          </w:p>
        </w:tc>
        <w:tc>
          <w:tcPr>
            <w:tcW w:w="3439" w:type="dxa"/>
          </w:tcPr>
          <w:p w:rsidR="00ED60C0" w:rsidRDefault="00ED60C0" w:rsidP="00ED60C0">
            <w:pPr>
              <w:pStyle w:val="TableParagraph"/>
              <w:rPr>
                <w:sz w:val="20"/>
              </w:rPr>
            </w:pPr>
          </w:p>
        </w:tc>
        <w:tc>
          <w:tcPr>
            <w:tcW w:w="3439" w:type="dxa"/>
          </w:tcPr>
          <w:p w:rsidR="00ED60C0" w:rsidRDefault="00ED60C0" w:rsidP="00ED60C0">
            <w:pPr>
              <w:pStyle w:val="TableParagraph"/>
              <w:rPr>
                <w:sz w:val="20"/>
              </w:rPr>
            </w:pPr>
          </w:p>
        </w:tc>
      </w:tr>
      <w:tr w:rsidR="00ED60C0" w:rsidTr="00ED60C0">
        <w:trPr>
          <w:trHeight w:val="371"/>
        </w:trPr>
        <w:tc>
          <w:tcPr>
            <w:tcW w:w="3439" w:type="dxa"/>
          </w:tcPr>
          <w:p w:rsidR="00ED60C0" w:rsidRDefault="00ED60C0" w:rsidP="00ED60C0">
            <w:pPr>
              <w:pStyle w:val="TableParagraph"/>
              <w:spacing w:before="59"/>
              <w:ind w:left="80"/>
            </w:pPr>
            <w:r>
              <w:rPr>
                <w:color w:val="231F20"/>
              </w:rPr>
              <w:t>No Electricity</w:t>
            </w:r>
          </w:p>
        </w:tc>
        <w:tc>
          <w:tcPr>
            <w:tcW w:w="3439" w:type="dxa"/>
          </w:tcPr>
          <w:p w:rsidR="00ED60C0" w:rsidRDefault="00ED60C0" w:rsidP="00ED60C0">
            <w:pPr>
              <w:pStyle w:val="TableParagraph"/>
              <w:rPr>
                <w:sz w:val="20"/>
              </w:rPr>
            </w:pPr>
          </w:p>
        </w:tc>
        <w:tc>
          <w:tcPr>
            <w:tcW w:w="3439" w:type="dxa"/>
          </w:tcPr>
          <w:p w:rsidR="00ED60C0" w:rsidRDefault="00ED60C0" w:rsidP="00ED60C0">
            <w:pPr>
              <w:pStyle w:val="TableParagraph"/>
              <w:rPr>
                <w:sz w:val="20"/>
              </w:rPr>
            </w:pPr>
          </w:p>
        </w:tc>
      </w:tr>
    </w:tbl>
    <w:p w:rsidR="00ED60C0" w:rsidRDefault="00ED60C0" w:rsidP="004A0515">
      <w:pPr>
        <w:pStyle w:val="ListParagraph"/>
        <w:tabs>
          <w:tab w:val="left" w:pos="891"/>
        </w:tabs>
        <w:spacing w:before="110"/>
        <w:ind w:left="890" w:firstLine="0"/>
        <w:jc w:val="right"/>
        <w:rPr>
          <w:b/>
          <w:sz w:val="28"/>
        </w:rPr>
      </w:pPr>
    </w:p>
    <w:p w:rsidR="00ED60C0" w:rsidRDefault="00730507" w:rsidP="004A0515">
      <w:pPr>
        <w:pStyle w:val="ListParagraph"/>
        <w:tabs>
          <w:tab w:val="left" w:pos="891"/>
        </w:tabs>
        <w:spacing w:before="110"/>
        <w:ind w:left="890" w:right="-399" w:firstLine="0"/>
        <w:rPr>
          <w:b/>
          <w:sz w:val="28"/>
        </w:rPr>
      </w:pPr>
      <w:r>
        <w:rPr>
          <w:b/>
          <w:color w:val="231F20"/>
          <w:w w:val="110"/>
          <w:sz w:val="28"/>
        </w:rPr>
        <w:t xml:space="preserve">XI. </w:t>
      </w:r>
      <w:r w:rsidR="00ED60C0">
        <w:rPr>
          <w:b/>
          <w:color w:val="231F20"/>
          <w:w w:val="110"/>
          <w:sz w:val="28"/>
        </w:rPr>
        <w:t>Village</w:t>
      </w:r>
      <w:r w:rsidR="00ED60C0">
        <w:rPr>
          <w:b/>
          <w:color w:val="231F20"/>
          <w:spacing w:val="-28"/>
          <w:w w:val="110"/>
          <w:sz w:val="28"/>
        </w:rPr>
        <w:t xml:space="preserve"> I</w:t>
      </w:r>
      <w:r w:rsidR="00ED60C0">
        <w:rPr>
          <w:b/>
          <w:color w:val="231F20"/>
          <w:w w:val="110"/>
          <w:sz w:val="28"/>
        </w:rPr>
        <w:t>nstitutions</w:t>
      </w:r>
    </w:p>
    <w:p w:rsidR="00ED60C0" w:rsidRDefault="00ED60C0" w:rsidP="00ED60C0">
      <w:pPr>
        <w:pStyle w:val="BodyText"/>
        <w:rPr>
          <w:b/>
        </w:rPr>
      </w:pPr>
    </w:p>
    <w:p w:rsidR="00ED60C0" w:rsidRDefault="00ED60C0" w:rsidP="00ED60C0">
      <w:pPr>
        <w:pStyle w:val="BodyText"/>
        <w:spacing w:before="4"/>
        <w:rPr>
          <w:b/>
          <w:sz w:val="27"/>
        </w:rPr>
      </w:pPr>
    </w:p>
    <w:p w:rsidR="00ED60C0" w:rsidRDefault="00ED60C0" w:rsidP="004A0515">
      <w:pPr>
        <w:ind w:left="440"/>
        <w:jc w:val="center"/>
        <w:rPr>
          <w:b/>
          <w:i/>
          <w:sz w:val="16"/>
        </w:rPr>
      </w:pPr>
      <w:r>
        <w:rPr>
          <w:b/>
          <w:i/>
          <w:color w:val="231F20"/>
          <w:w w:val="105"/>
          <w:sz w:val="20"/>
        </w:rPr>
        <w:t>Table</w:t>
      </w:r>
      <w:r w:rsidR="00730507">
        <w:rPr>
          <w:b/>
          <w:i/>
          <w:color w:val="231F20"/>
          <w:w w:val="105"/>
          <w:sz w:val="20"/>
        </w:rPr>
        <w:t>:24</w:t>
      </w:r>
    </w:p>
    <w:tbl>
      <w:tblPr>
        <w:tblW w:w="0" w:type="auto"/>
        <w:tblInd w:w="4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484"/>
        <w:gridCol w:w="1813"/>
        <w:gridCol w:w="1935"/>
        <w:gridCol w:w="2063"/>
        <w:gridCol w:w="2002"/>
      </w:tblGrid>
      <w:tr w:rsidR="00ED60C0" w:rsidTr="00ED60C0">
        <w:trPr>
          <w:trHeight w:val="282"/>
        </w:trPr>
        <w:tc>
          <w:tcPr>
            <w:tcW w:w="2484" w:type="dxa"/>
            <w:vMerge w:val="restart"/>
            <w:shd w:val="clear" w:color="auto" w:fill="E6E7E8"/>
          </w:tcPr>
          <w:p w:rsidR="00ED60C0" w:rsidRDefault="00ED60C0" w:rsidP="00ED60C0">
            <w:pPr>
              <w:pStyle w:val="TableParagraph"/>
              <w:spacing w:before="31"/>
              <w:ind w:left="324"/>
              <w:rPr>
                <w:sz w:val="19"/>
              </w:rPr>
            </w:pPr>
            <w:r>
              <w:rPr>
                <w:color w:val="231F20"/>
                <w:sz w:val="19"/>
              </w:rPr>
              <w:t>Name of the Institution</w:t>
            </w:r>
          </w:p>
        </w:tc>
        <w:tc>
          <w:tcPr>
            <w:tcW w:w="1813" w:type="dxa"/>
            <w:vMerge w:val="restart"/>
            <w:shd w:val="clear" w:color="auto" w:fill="E6E7E8"/>
          </w:tcPr>
          <w:p w:rsidR="00ED60C0" w:rsidRDefault="00ED60C0" w:rsidP="00ED60C0">
            <w:pPr>
              <w:pStyle w:val="TableParagraph"/>
              <w:spacing w:before="31"/>
              <w:ind w:left="286"/>
              <w:rPr>
                <w:sz w:val="19"/>
              </w:rPr>
            </w:pPr>
            <w:r>
              <w:rPr>
                <w:color w:val="231F20"/>
                <w:sz w:val="19"/>
              </w:rPr>
              <w:t>No. of Institutes</w:t>
            </w:r>
          </w:p>
        </w:tc>
        <w:tc>
          <w:tcPr>
            <w:tcW w:w="3998" w:type="dxa"/>
            <w:gridSpan w:val="2"/>
            <w:shd w:val="clear" w:color="auto" w:fill="E6E7E8"/>
          </w:tcPr>
          <w:p w:rsidR="00ED60C0" w:rsidRDefault="00ED60C0" w:rsidP="00ED60C0">
            <w:pPr>
              <w:pStyle w:val="TableParagraph"/>
              <w:spacing w:before="31" w:line="231" w:lineRule="exact"/>
              <w:ind w:left="1427" w:right="1407"/>
              <w:jc w:val="center"/>
              <w:rPr>
                <w:sz w:val="19"/>
              </w:rPr>
            </w:pPr>
            <w:r>
              <w:rPr>
                <w:color w:val="231F20"/>
                <w:sz w:val="19"/>
              </w:rPr>
              <w:t>Total Member</w:t>
            </w:r>
          </w:p>
        </w:tc>
        <w:tc>
          <w:tcPr>
            <w:tcW w:w="2002" w:type="dxa"/>
            <w:vMerge w:val="restart"/>
            <w:shd w:val="clear" w:color="auto" w:fill="E6E7E8"/>
          </w:tcPr>
          <w:p w:rsidR="00ED60C0" w:rsidRDefault="00ED60C0" w:rsidP="00ED60C0">
            <w:pPr>
              <w:pStyle w:val="TableParagraph"/>
              <w:spacing w:before="31"/>
              <w:ind w:left="785" w:right="764"/>
              <w:jc w:val="center"/>
              <w:rPr>
                <w:sz w:val="19"/>
              </w:rPr>
            </w:pPr>
            <w:r>
              <w:rPr>
                <w:color w:val="231F20"/>
                <w:sz w:val="19"/>
              </w:rPr>
              <w:t>Total</w:t>
            </w:r>
          </w:p>
        </w:tc>
      </w:tr>
      <w:tr w:rsidR="00ED60C0" w:rsidTr="00ED60C0">
        <w:trPr>
          <w:trHeight w:val="282"/>
        </w:trPr>
        <w:tc>
          <w:tcPr>
            <w:tcW w:w="2484" w:type="dxa"/>
            <w:vMerge/>
            <w:tcBorders>
              <w:top w:val="nil"/>
            </w:tcBorders>
            <w:shd w:val="clear" w:color="auto" w:fill="E6E7E8"/>
          </w:tcPr>
          <w:p w:rsidR="00ED60C0" w:rsidRDefault="00ED60C0" w:rsidP="00ED60C0">
            <w:pPr>
              <w:rPr>
                <w:sz w:val="2"/>
                <w:szCs w:val="2"/>
              </w:rPr>
            </w:pPr>
          </w:p>
        </w:tc>
        <w:tc>
          <w:tcPr>
            <w:tcW w:w="1813" w:type="dxa"/>
            <w:vMerge/>
            <w:tcBorders>
              <w:top w:val="nil"/>
            </w:tcBorders>
            <w:shd w:val="clear" w:color="auto" w:fill="E6E7E8"/>
          </w:tcPr>
          <w:p w:rsidR="00ED60C0" w:rsidRDefault="00ED60C0" w:rsidP="00ED60C0">
            <w:pPr>
              <w:rPr>
                <w:sz w:val="2"/>
                <w:szCs w:val="2"/>
              </w:rPr>
            </w:pPr>
          </w:p>
        </w:tc>
        <w:tc>
          <w:tcPr>
            <w:tcW w:w="1935" w:type="dxa"/>
            <w:shd w:val="clear" w:color="auto" w:fill="E6E7E8"/>
          </w:tcPr>
          <w:p w:rsidR="00ED60C0" w:rsidRDefault="00ED60C0" w:rsidP="00ED60C0">
            <w:pPr>
              <w:pStyle w:val="TableParagraph"/>
              <w:spacing w:before="31" w:line="231" w:lineRule="exact"/>
              <w:ind w:left="751" w:right="732"/>
              <w:jc w:val="center"/>
              <w:rPr>
                <w:sz w:val="19"/>
              </w:rPr>
            </w:pPr>
            <w:r>
              <w:rPr>
                <w:color w:val="231F20"/>
                <w:sz w:val="19"/>
              </w:rPr>
              <w:t>Male</w:t>
            </w:r>
          </w:p>
        </w:tc>
        <w:tc>
          <w:tcPr>
            <w:tcW w:w="2063" w:type="dxa"/>
            <w:shd w:val="clear" w:color="auto" w:fill="E6E7E8"/>
          </w:tcPr>
          <w:p w:rsidR="00ED60C0" w:rsidRDefault="00ED60C0" w:rsidP="00ED60C0">
            <w:pPr>
              <w:pStyle w:val="TableParagraph"/>
              <w:spacing w:before="31" w:line="231" w:lineRule="exact"/>
              <w:ind w:left="699" w:right="679"/>
              <w:jc w:val="center"/>
              <w:rPr>
                <w:sz w:val="19"/>
              </w:rPr>
            </w:pPr>
            <w:r>
              <w:rPr>
                <w:color w:val="231F20"/>
                <w:w w:val="105"/>
                <w:sz w:val="19"/>
              </w:rPr>
              <w:t>Female</w:t>
            </w:r>
          </w:p>
        </w:tc>
        <w:tc>
          <w:tcPr>
            <w:tcW w:w="2002" w:type="dxa"/>
            <w:vMerge/>
            <w:tcBorders>
              <w:top w:val="nil"/>
            </w:tcBorders>
            <w:shd w:val="clear" w:color="auto" w:fill="E6E7E8"/>
          </w:tcPr>
          <w:p w:rsidR="00ED60C0" w:rsidRDefault="00ED60C0" w:rsidP="00ED60C0">
            <w:pPr>
              <w:rPr>
                <w:sz w:val="2"/>
                <w:szCs w:val="2"/>
              </w:rPr>
            </w:pPr>
          </w:p>
        </w:tc>
      </w:tr>
      <w:tr w:rsidR="00ED60C0" w:rsidTr="00ED60C0">
        <w:trPr>
          <w:trHeight w:val="671"/>
        </w:trPr>
        <w:tc>
          <w:tcPr>
            <w:tcW w:w="2484" w:type="dxa"/>
          </w:tcPr>
          <w:p w:rsidR="00ED60C0" w:rsidRDefault="00ED60C0" w:rsidP="00ED60C0">
            <w:pPr>
              <w:pStyle w:val="TableParagraph"/>
              <w:tabs>
                <w:tab w:val="left" w:pos="997"/>
              </w:tabs>
              <w:spacing w:before="27" w:line="300" w:lineRule="atLeast"/>
              <w:ind w:left="80" w:right="58"/>
            </w:pPr>
            <w:r>
              <w:rPr>
                <w:color w:val="231F20"/>
                <w:w w:val="105"/>
              </w:rPr>
              <w:t>JFMC/EDC</w:t>
            </w:r>
          </w:p>
        </w:tc>
        <w:tc>
          <w:tcPr>
            <w:tcW w:w="1813" w:type="dxa"/>
          </w:tcPr>
          <w:p w:rsidR="00ED60C0" w:rsidRDefault="00ED60C0" w:rsidP="00ED60C0">
            <w:pPr>
              <w:pStyle w:val="TableParagraph"/>
              <w:rPr>
                <w:sz w:val="20"/>
              </w:rPr>
            </w:pPr>
          </w:p>
        </w:tc>
        <w:tc>
          <w:tcPr>
            <w:tcW w:w="1935" w:type="dxa"/>
          </w:tcPr>
          <w:p w:rsidR="00ED60C0" w:rsidRDefault="00ED60C0" w:rsidP="00ED60C0">
            <w:pPr>
              <w:pStyle w:val="TableParagraph"/>
              <w:rPr>
                <w:sz w:val="20"/>
              </w:rPr>
            </w:pPr>
          </w:p>
        </w:tc>
        <w:tc>
          <w:tcPr>
            <w:tcW w:w="2063" w:type="dxa"/>
          </w:tcPr>
          <w:p w:rsidR="00ED60C0" w:rsidRDefault="00ED60C0" w:rsidP="00ED60C0">
            <w:pPr>
              <w:pStyle w:val="TableParagraph"/>
              <w:rPr>
                <w:sz w:val="20"/>
              </w:rPr>
            </w:pPr>
          </w:p>
        </w:tc>
        <w:tc>
          <w:tcPr>
            <w:tcW w:w="2002" w:type="dxa"/>
          </w:tcPr>
          <w:p w:rsidR="00ED60C0" w:rsidRDefault="00ED60C0" w:rsidP="00ED60C0">
            <w:pPr>
              <w:pStyle w:val="TableParagraph"/>
              <w:rPr>
                <w:sz w:val="20"/>
              </w:rPr>
            </w:pPr>
          </w:p>
        </w:tc>
      </w:tr>
      <w:tr w:rsidR="00ED60C0" w:rsidTr="00ED60C0">
        <w:trPr>
          <w:trHeight w:val="371"/>
        </w:trPr>
        <w:tc>
          <w:tcPr>
            <w:tcW w:w="2484" w:type="dxa"/>
          </w:tcPr>
          <w:p w:rsidR="00ED60C0" w:rsidRDefault="00ED60C0" w:rsidP="00ED60C0">
            <w:pPr>
              <w:pStyle w:val="TableParagraph"/>
              <w:spacing w:before="59"/>
              <w:ind w:left="80"/>
            </w:pPr>
            <w:r>
              <w:rPr>
                <w:color w:val="231F20"/>
                <w:w w:val="105"/>
              </w:rPr>
              <w:t>Self Help Group</w:t>
            </w:r>
          </w:p>
        </w:tc>
        <w:tc>
          <w:tcPr>
            <w:tcW w:w="1813" w:type="dxa"/>
          </w:tcPr>
          <w:p w:rsidR="00ED60C0" w:rsidRDefault="00ED60C0" w:rsidP="00ED60C0">
            <w:pPr>
              <w:pStyle w:val="TableParagraph"/>
              <w:rPr>
                <w:sz w:val="20"/>
              </w:rPr>
            </w:pPr>
          </w:p>
        </w:tc>
        <w:tc>
          <w:tcPr>
            <w:tcW w:w="1935" w:type="dxa"/>
          </w:tcPr>
          <w:p w:rsidR="00ED60C0" w:rsidRDefault="00ED60C0" w:rsidP="00ED60C0">
            <w:pPr>
              <w:pStyle w:val="TableParagraph"/>
              <w:rPr>
                <w:sz w:val="20"/>
              </w:rPr>
            </w:pPr>
          </w:p>
        </w:tc>
        <w:tc>
          <w:tcPr>
            <w:tcW w:w="2063" w:type="dxa"/>
          </w:tcPr>
          <w:p w:rsidR="00ED60C0" w:rsidRDefault="00ED60C0" w:rsidP="00ED60C0">
            <w:pPr>
              <w:pStyle w:val="TableParagraph"/>
              <w:rPr>
                <w:sz w:val="20"/>
              </w:rPr>
            </w:pPr>
          </w:p>
        </w:tc>
        <w:tc>
          <w:tcPr>
            <w:tcW w:w="2002" w:type="dxa"/>
          </w:tcPr>
          <w:p w:rsidR="00ED60C0" w:rsidRDefault="00ED60C0" w:rsidP="00ED60C0">
            <w:pPr>
              <w:pStyle w:val="TableParagraph"/>
              <w:rPr>
                <w:sz w:val="20"/>
              </w:rPr>
            </w:pPr>
          </w:p>
        </w:tc>
      </w:tr>
      <w:tr w:rsidR="00ED60C0" w:rsidTr="00ED60C0">
        <w:trPr>
          <w:trHeight w:val="371"/>
        </w:trPr>
        <w:tc>
          <w:tcPr>
            <w:tcW w:w="2484" w:type="dxa"/>
          </w:tcPr>
          <w:p w:rsidR="00ED60C0" w:rsidRDefault="00ED60C0" w:rsidP="00ED60C0">
            <w:pPr>
              <w:pStyle w:val="TableParagraph"/>
              <w:spacing w:before="59"/>
              <w:ind w:left="80"/>
            </w:pPr>
            <w:r>
              <w:rPr>
                <w:color w:val="231F20"/>
                <w:w w:val="105"/>
              </w:rPr>
              <w:t>Cooperative organisation</w:t>
            </w:r>
          </w:p>
        </w:tc>
        <w:tc>
          <w:tcPr>
            <w:tcW w:w="1813" w:type="dxa"/>
          </w:tcPr>
          <w:p w:rsidR="00ED60C0" w:rsidRDefault="00ED60C0" w:rsidP="00ED60C0">
            <w:pPr>
              <w:pStyle w:val="TableParagraph"/>
              <w:rPr>
                <w:sz w:val="20"/>
              </w:rPr>
            </w:pPr>
          </w:p>
        </w:tc>
        <w:tc>
          <w:tcPr>
            <w:tcW w:w="1935" w:type="dxa"/>
          </w:tcPr>
          <w:p w:rsidR="00ED60C0" w:rsidRDefault="00ED60C0" w:rsidP="00ED60C0">
            <w:pPr>
              <w:pStyle w:val="TableParagraph"/>
              <w:rPr>
                <w:sz w:val="20"/>
              </w:rPr>
            </w:pPr>
          </w:p>
        </w:tc>
        <w:tc>
          <w:tcPr>
            <w:tcW w:w="2063" w:type="dxa"/>
          </w:tcPr>
          <w:p w:rsidR="00ED60C0" w:rsidRDefault="00ED60C0" w:rsidP="00ED60C0">
            <w:pPr>
              <w:pStyle w:val="TableParagraph"/>
              <w:rPr>
                <w:sz w:val="20"/>
              </w:rPr>
            </w:pPr>
          </w:p>
        </w:tc>
        <w:tc>
          <w:tcPr>
            <w:tcW w:w="2002" w:type="dxa"/>
          </w:tcPr>
          <w:p w:rsidR="00ED60C0" w:rsidRDefault="00ED60C0" w:rsidP="00ED60C0">
            <w:pPr>
              <w:pStyle w:val="TableParagraph"/>
              <w:rPr>
                <w:sz w:val="20"/>
              </w:rPr>
            </w:pPr>
          </w:p>
        </w:tc>
      </w:tr>
      <w:tr w:rsidR="00ED60C0" w:rsidTr="00ED60C0">
        <w:trPr>
          <w:trHeight w:val="371"/>
        </w:trPr>
        <w:tc>
          <w:tcPr>
            <w:tcW w:w="2484" w:type="dxa"/>
          </w:tcPr>
          <w:p w:rsidR="00ED60C0" w:rsidRDefault="00ED60C0" w:rsidP="00ED60C0">
            <w:pPr>
              <w:pStyle w:val="TableParagraph"/>
              <w:spacing w:before="59"/>
              <w:ind w:left="80"/>
            </w:pPr>
            <w:r>
              <w:rPr>
                <w:color w:val="231F20"/>
              </w:rPr>
              <w:t>Women’s Society</w:t>
            </w:r>
          </w:p>
        </w:tc>
        <w:tc>
          <w:tcPr>
            <w:tcW w:w="1813" w:type="dxa"/>
          </w:tcPr>
          <w:p w:rsidR="00ED60C0" w:rsidRDefault="00ED60C0" w:rsidP="00ED60C0">
            <w:pPr>
              <w:pStyle w:val="TableParagraph"/>
              <w:rPr>
                <w:sz w:val="20"/>
              </w:rPr>
            </w:pPr>
          </w:p>
        </w:tc>
        <w:tc>
          <w:tcPr>
            <w:tcW w:w="1935" w:type="dxa"/>
          </w:tcPr>
          <w:p w:rsidR="00ED60C0" w:rsidRDefault="00ED60C0" w:rsidP="00ED60C0">
            <w:pPr>
              <w:pStyle w:val="TableParagraph"/>
              <w:rPr>
                <w:sz w:val="20"/>
              </w:rPr>
            </w:pPr>
          </w:p>
        </w:tc>
        <w:tc>
          <w:tcPr>
            <w:tcW w:w="2063" w:type="dxa"/>
          </w:tcPr>
          <w:p w:rsidR="00ED60C0" w:rsidRDefault="00ED60C0" w:rsidP="00ED60C0">
            <w:pPr>
              <w:pStyle w:val="TableParagraph"/>
              <w:rPr>
                <w:sz w:val="20"/>
              </w:rPr>
            </w:pPr>
          </w:p>
        </w:tc>
        <w:tc>
          <w:tcPr>
            <w:tcW w:w="2002" w:type="dxa"/>
          </w:tcPr>
          <w:p w:rsidR="00ED60C0" w:rsidRDefault="00ED60C0" w:rsidP="00ED60C0">
            <w:pPr>
              <w:pStyle w:val="TableParagraph"/>
              <w:rPr>
                <w:sz w:val="20"/>
              </w:rPr>
            </w:pPr>
          </w:p>
        </w:tc>
      </w:tr>
      <w:tr w:rsidR="00ED60C0" w:rsidTr="00ED60C0">
        <w:trPr>
          <w:trHeight w:val="371"/>
        </w:trPr>
        <w:tc>
          <w:tcPr>
            <w:tcW w:w="2484" w:type="dxa"/>
          </w:tcPr>
          <w:p w:rsidR="00ED60C0" w:rsidRDefault="00ED60C0" w:rsidP="00ED60C0">
            <w:pPr>
              <w:pStyle w:val="TableParagraph"/>
              <w:spacing w:before="59"/>
              <w:ind w:left="80"/>
            </w:pPr>
            <w:r>
              <w:rPr>
                <w:color w:val="231F20"/>
                <w:w w:val="105"/>
              </w:rPr>
              <w:t>Youth Club/ Society</w:t>
            </w:r>
          </w:p>
        </w:tc>
        <w:tc>
          <w:tcPr>
            <w:tcW w:w="1813" w:type="dxa"/>
          </w:tcPr>
          <w:p w:rsidR="00ED60C0" w:rsidRDefault="00ED60C0" w:rsidP="00ED60C0">
            <w:pPr>
              <w:pStyle w:val="TableParagraph"/>
              <w:rPr>
                <w:sz w:val="20"/>
              </w:rPr>
            </w:pPr>
          </w:p>
        </w:tc>
        <w:tc>
          <w:tcPr>
            <w:tcW w:w="1935" w:type="dxa"/>
          </w:tcPr>
          <w:p w:rsidR="00ED60C0" w:rsidRDefault="00ED60C0" w:rsidP="00ED60C0">
            <w:pPr>
              <w:pStyle w:val="TableParagraph"/>
              <w:rPr>
                <w:sz w:val="20"/>
              </w:rPr>
            </w:pPr>
          </w:p>
        </w:tc>
        <w:tc>
          <w:tcPr>
            <w:tcW w:w="2063" w:type="dxa"/>
          </w:tcPr>
          <w:p w:rsidR="00ED60C0" w:rsidRDefault="00ED60C0" w:rsidP="00ED60C0">
            <w:pPr>
              <w:pStyle w:val="TableParagraph"/>
              <w:rPr>
                <w:sz w:val="20"/>
              </w:rPr>
            </w:pPr>
          </w:p>
        </w:tc>
        <w:tc>
          <w:tcPr>
            <w:tcW w:w="2002" w:type="dxa"/>
          </w:tcPr>
          <w:p w:rsidR="00ED60C0" w:rsidRDefault="00ED60C0" w:rsidP="00ED60C0">
            <w:pPr>
              <w:pStyle w:val="TableParagraph"/>
              <w:rPr>
                <w:sz w:val="20"/>
              </w:rPr>
            </w:pPr>
          </w:p>
        </w:tc>
      </w:tr>
      <w:tr w:rsidR="00ED60C0" w:rsidTr="00ED60C0">
        <w:trPr>
          <w:trHeight w:val="371"/>
        </w:trPr>
        <w:tc>
          <w:tcPr>
            <w:tcW w:w="2484" w:type="dxa"/>
          </w:tcPr>
          <w:p w:rsidR="00ED60C0" w:rsidRDefault="00ED60C0" w:rsidP="00ED60C0">
            <w:pPr>
              <w:pStyle w:val="TableParagraph"/>
              <w:spacing w:before="59"/>
              <w:ind w:left="80"/>
            </w:pPr>
            <w:r>
              <w:rPr>
                <w:color w:val="231F20"/>
              </w:rPr>
              <w:t>Others</w:t>
            </w:r>
          </w:p>
        </w:tc>
        <w:tc>
          <w:tcPr>
            <w:tcW w:w="1813" w:type="dxa"/>
          </w:tcPr>
          <w:p w:rsidR="00ED60C0" w:rsidRDefault="00ED60C0" w:rsidP="00ED60C0">
            <w:pPr>
              <w:pStyle w:val="TableParagraph"/>
              <w:rPr>
                <w:sz w:val="20"/>
              </w:rPr>
            </w:pPr>
          </w:p>
        </w:tc>
        <w:tc>
          <w:tcPr>
            <w:tcW w:w="1935" w:type="dxa"/>
          </w:tcPr>
          <w:p w:rsidR="00ED60C0" w:rsidRDefault="00ED60C0" w:rsidP="00ED60C0">
            <w:pPr>
              <w:pStyle w:val="TableParagraph"/>
              <w:rPr>
                <w:sz w:val="20"/>
              </w:rPr>
            </w:pPr>
          </w:p>
        </w:tc>
        <w:tc>
          <w:tcPr>
            <w:tcW w:w="2063" w:type="dxa"/>
          </w:tcPr>
          <w:p w:rsidR="00ED60C0" w:rsidRDefault="00ED60C0" w:rsidP="00ED60C0">
            <w:pPr>
              <w:pStyle w:val="TableParagraph"/>
              <w:rPr>
                <w:sz w:val="20"/>
              </w:rPr>
            </w:pPr>
          </w:p>
        </w:tc>
        <w:tc>
          <w:tcPr>
            <w:tcW w:w="2002" w:type="dxa"/>
          </w:tcPr>
          <w:p w:rsidR="00ED60C0" w:rsidRDefault="00ED60C0" w:rsidP="00ED60C0">
            <w:pPr>
              <w:pStyle w:val="TableParagraph"/>
              <w:rPr>
                <w:sz w:val="20"/>
              </w:rPr>
            </w:pPr>
          </w:p>
        </w:tc>
      </w:tr>
    </w:tbl>
    <w:p w:rsidR="00ED60C0" w:rsidRDefault="00ED60C0" w:rsidP="00E663FA">
      <w:pPr>
        <w:rPr>
          <w:rFonts w:cstheme="minorHAnsi"/>
          <w:lang w:eastAsia="ja-JP"/>
        </w:rPr>
      </w:pPr>
    </w:p>
    <w:p w:rsidR="00244518" w:rsidRDefault="00244518" w:rsidP="00E663FA">
      <w:pPr>
        <w:rPr>
          <w:rFonts w:cstheme="minorHAnsi"/>
          <w:lang w:eastAsia="ja-JP"/>
        </w:rPr>
      </w:pPr>
    </w:p>
    <w:p w:rsidR="00244518" w:rsidRDefault="00730507" w:rsidP="004A0515">
      <w:pPr>
        <w:pStyle w:val="ListParagraph"/>
        <w:tabs>
          <w:tab w:val="left" w:pos="668"/>
        </w:tabs>
        <w:spacing w:before="114"/>
        <w:ind w:left="309" w:firstLine="0"/>
        <w:rPr>
          <w:b/>
          <w:sz w:val="28"/>
        </w:rPr>
      </w:pPr>
      <w:r>
        <w:rPr>
          <w:b/>
          <w:color w:val="231F20"/>
          <w:w w:val="110"/>
          <w:sz w:val="28"/>
        </w:rPr>
        <w:t>XII.</w:t>
      </w:r>
      <w:r w:rsidR="00244518">
        <w:rPr>
          <w:b/>
          <w:color w:val="231F20"/>
          <w:w w:val="110"/>
          <w:sz w:val="28"/>
        </w:rPr>
        <w:t>ExistingSHGsoftheVillageandtheirActivities.</w:t>
      </w:r>
    </w:p>
    <w:p w:rsidR="00244518" w:rsidRDefault="00244518" w:rsidP="00244518">
      <w:pPr>
        <w:spacing w:before="175"/>
        <w:ind w:left="293" w:right="671"/>
        <w:jc w:val="center"/>
        <w:rPr>
          <w:b/>
          <w:i/>
          <w:sz w:val="20"/>
        </w:rPr>
      </w:pPr>
      <w:r>
        <w:rPr>
          <w:b/>
          <w:i/>
          <w:color w:val="231F20"/>
          <w:w w:val="105"/>
          <w:sz w:val="20"/>
        </w:rPr>
        <w:t>Table-</w:t>
      </w:r>
      <w:r w:rsidR="00730507">
        <w:rPr>
          <w:b/>
          <w:i/>
          <w:color w:val="231F20"/>
          <w:w w:val="105"/>
          <w:sz w:val="20"/>
        </w:rPr>
        <w:t>25</w:t>
      </w:r>
    </w:p>
    <w:p w:rsidR="00244518" w:rsidRDefault="00244518" w:rsidP="00244518">
      <w:pPr>
        <w:pStyle w:val="BodyText"/>
        <w:spacing w:before="1"/>
        <w:rPr>
          <w:b/>
          <w:i/>
          <w:sz w:val="16"/>
        </w:rPr>
      </w:pPr>
    </w:p>
    <w:tbl>
      <w:tblPr>
        <w:tblW w:w="0" w:type="auto"/>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1474"/>
        <w:gridCol w:w="1474"/>
        <w:gridCol w:w="1474"/>
        <w:gridCol w:w="1474"/>
        <w:gridCol w:w="1474"/>
        <w:gridCol w:w="1474"/>
        <w:gridCol w:w="1474"/>
      </w:tblGrid>
      <w:tr w:rsidR="00244518" w:rsidTr="00840166">
        <w:trPr>
          <w:trHeight w:val="1092"/>
        </w:trPr>
        <w:tc>
          <w:tcPr>
            <w:tcW w:w="1474" w:type="dxa"/>
            <w:shd w:val="clear" w:color="auto" w:fill="E6E7E8"/>
          </w:tcPr>
          <w:p w:rsidR="00244518" w:rsidRDefault="00244518" w:rsidP="00840166">
            <w:pPr>
              <w:pStyle w:val="TableParagraph"/>
              <w:spacing w:before="31" w:line="278" w:lineRule="auto"/>
              <w:ind w:left="520" w:hanging="271"/>
              <w:rPr>
                <w:sz w:val="19"/>
              </w:rPr>
            </w:pPr>
            <w:r>
              <w:rPr>
                <w:color w:val="231F20"/>
                <w:w w:val="105"/>
                <w:sz w:val="19"/>
              </w:rPr>
              <w:t>Name of the SHGS</w:t>
            </w:r>
          </w:p>
        </w:tc>
        <w:tc>
          <w:tcPr>
            <w:tcW w:w="1474" w:type="dxa"/>
            <w:shd w:val="clear" w:color="auto" w:fill="E6E7E8"/>
          </w:tcPr>
          <w:p w:rsidR="00244518" w:rsidRDefault="00244518" w:rsidP="00840166">
            <w:pPr>
              <w:pStyle w:val="TableParagraph"/>
              <w:spacing w:before="31"/>
              <w:ind w:left="150"/>
              <w:rPr>
                <w:sz w:val="19"/>
              </w:rPr>
            </w:pPr>
            <w:r>
              <w:rPr>
                <w:color w:val="231F20"/>
                <w:sz w:val="19"/>
              </w:rPr>
              <w:t>Total Members</w:t>
            </w:r>
          </w:p>
        </w:tc>
        <w:tc>
          <w:tcPr>
            <w:tcW w:w="1474" w:type="dxa"/>
            <w:tcBorders>
              <w:right w:val="single" w:sz="12" w:space="0" w:color="231F20"/>
            </w:tcBorders>
            <w:shd w:val="clear" w:color="auto" w:fill="E6E7E8"/>
          </w:tcPr>
          <w:p w:rsidR="00244518" w:rsidRDefault="00244518" w:rsidP="00840166">
            <w:pPr>
              <w:pStyle w:val="TableParagraph"/>
              <w:spacing w:before="31" w:line="278" w:lineRule="auto"/>
              <w:ind w:left="312" w:right="285"/>
              <w:jc w:val="center"/>
              <w:rPr>
                <w:sz w:val="19"/>
              </w:rPr>
            </w:pPr>
            <w:r>
              <w:rPr>
                <w:color w:val="231F20"/>
                <w:sz w:val="19"/>
              </w:rPr>
              <w:t>Name of President / Secretary</w:t>
            </w:r>
          </w:p>
        </w:tc>
        <w:tc>
          <w:tcPr>
            <w:tcW w:w="1474" w:type="dxa"/>
            <w:tcBorders>
              <w:left w:val="single" w:sz="12" w:space="0" w:color="231F20"/>
            </w:tcBorders>
            <w:shd w:val="clear" w:color="auto" w:fill="E6E7E8"/>
          </w:tcPr>
          <w:p w:rsidR="00244518" w:rsidRDefault="00244518" w:rsidP="00840166">
            <w:pPr>
              <w:pStyle w:val="TableParagraph"/>
              <w:spacing w:before="31" w:line="278" w:lineRule="auto"/>
              <w:ind w:left="402" w:hanging="257"/>
              <w:rPr>
                <w:sz w:val="19"/>
              </w:rPr>
            </w:pPr>
            <w:r>
              <w:rPr>
                <w:color w:val="231F20"/>
                <w:sz w:val="19"/>
              </w:rPr>
              <w:t>Details of Bank Account</w:t>
            </w:r>
          </w:p>
        </w:tc>
        <w:tc>
          <w:tcPr>
            <w:tcW w:w="1474" w:type="dxa"/>
            <w:shd w:val="clear" w:color="auto" w:fill="E6E7E8"/>
          </w:tcPr>
          <w:p w:rsidR="00244518" w:rsidRDefault="00244518" w:rsidP="00840166">
            <w:pPr>
              <w:pStyle w:val="TableParagraph"/>
              <w:spacing w:before="31" w:line="278" w:lineRule="auto"/>
              <w:ind w:left="139" w:right="117" w:hanging="1"/>
              <w:jc w:val="center"/>
              <w:rPr>
                <w:sz w:val="19"/>
              </w:rPr>
            </w:pPr>
            <w:r>
              <w:rPr>
                <w:color w:val="231F20"/>
                <w:w w:val="105"/>
                <w:sz w:val="19"/>
              </w:rPr>
              <w:t>Amount available in</w:t>
            </w:r>
            <w:r>
              <w:rPr>
                <w:color w:val="231F20"/>
                <w:spacing w:val="-6"/>
                <w:w w:val="105"/>
                <w:sz w:val="19"/>
              </w:rPr>
              <w:t xml:space="preserve">the </w:t>
            </w:r>
            <w:r>
              <w:rPr>
                <w:color w:val="231F20"/>
                <w:w w:val="105"/>
                <w:sz w:val="19"/>
              </w:rPr>
              <w:t>BankAccount</w:t>
            </w:r>
          </w:p>
        </w:tc>
        <w:tc>
          <w:tcPr>
            <w:tcW w:w="1474" w:type="dxa"/>
            <w:shd w:val="clear" w:color="auto" w:fill="E6E7E8"/>
          </w:tcPr>
          <w:p w:rsidR="00244518" w:rsidRDefault="00244518" w:rsidP="00840166">
            <w:pPr>
              <w:pStyle w:val="TableParagraph"/>
              <w:spacing w:before="31" w:line="278" w:lineRule="auto"/>
              <w:ind w:left="105" w:right="83"/>
              <w:jc w:val="center"/>
              <w:rPr>
                <w:sz w:val="19"/>
              </w:rPr>
            </w:pPr>
            <w:r>
              <w:rPr>
                <w:color w:val="231F20"/>
                <w:sz w:val="19"/>
              </w:rPr>
              <w:t>Livelihood activities undertaken at</w:t>
            </w:r>
          </w:p>
          <w:p w:rsidR="00244518" w:rsidRDefault="00244518" w:rsidP="00840166">
            <w:pPr>
              <w:pStyle w:val="TableParagraph"/>
              <w:spacing w:before="3" w:line="231" w:lineRule="exact"/>
              <w:ind w:left="103" w:right="83"/>
              <w:jc w:val="center"/>
              <w:rPr>
                <w:sz w:val="19"/>
              </w:rPr>
            </w:pPr>
            <w:r>
              <w:rPr>
                <w:color w:val="231F20"/>
                <w:sz w:val="19"/>
              </w:rPr>
              <w:t>present</w:t>
            </w:r>
          </w:p>
        </w:tc>
        <w:tc>
          <w:tcPr>
            <w:tcW w:w="1474" w:type="dxa"/>
            <w:shd w:val="clear" w:color="auto" w:fill="E6E7E8"/>
          </w:tcPr>
          <w:p w:rsidR="00244518" w:rsidRDefault="00244518" w:rsidP="00840166">
            <w:pPr>
              <w:pStyle w:val="TableParagraph"/>
              <w:spacing w:before="31" w:line="278" w:lineRule="auto"/>
              <w:ind w:left="279" w:right="257" w:hanging="1"/>
              <w:jc w:val="center"/>
              <w:rPr>
                <w:sz w:val="19"/>
              </w:rPr>
            </w:pPr>
            <w:r>
              <w:rPr>
                <w:color w:val="231F20"/>
                <w:w w:val="105"/>
                <w:sz w:val="19"/>
              </w:rPr>
              <w:t xml:space="preserve">Other Livelihood </w:t>
            </w:r>
            <w:r>
              <w:rPr>
                <w:color w:val="231F20"/>
                <w:sz w:val="19"/>
              </w:rPr>
              <w:t>Possibilities</w:t>
            </w:r>
          </w:p>
        </w:tc>
      </w:tr>
      <w:tr w:rsidR="00244518" w:rsidTr="00840166">
        <w:trPr>
          <w:trHeight w:val="305"/>
        </w:trPr>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Borders>
              <w:right w:val="single" w:sz="12" w:space="0" w:color="231F20"/>
            </w:tcBorders>
          </w:tcPr>
          <w:p w:rsidR="00244518" w:rsidRDefault="00244518" w:rsidP="00840166">
            <w:pPr>
              <w:pStyle w:val="TableParagraph"/>
              <w:rPr>
                <w:sz w:val="20"/>
              </w:rPr>
            </w:pPr>
          </w:p>
        </w:tc>
        <w:tc>
          <w:tcPr>
            <w:tcW w:w="1474" w:type="dxa"/>
            <w:tcBorders>
              <w:left w:val="single" w:sz="12" w:space="0" w:color="231F20"/>
            </w:tcBorders>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r>
      <w:tr w:rsidR="00244518" w:rsidTr="00840166">
        <w:trPr>
          <w:trHeight w:val="305"/>
        </w:trPr>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Borders>
              <w:right w:val="single" w:sz="12" w:space="0" w:color="231F20"/>
            </w:tcBorders>
          </w:tcPr>
          <w:p w:rsidR="00244518" w:rsidRDefault="00244518" w:rsidP="00840166">
            <w:pPr>
              <w:pStyle w:val="TableParagraph"/>
              <w:rPr>
                <w:sz w:val="20"/>
              </w:rPr>
            </w:pPr>
          </w:p>
        </w:tc>
        <w:tc>
          <w:tcPr>
            <w:tcW w:w="1474" w:type="dxa"/>
            <w:tcBorders>
              <w:left w:val="single" w:sz="12" w:space="0" w:color="231F20"/>
            </w:tcBorders>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r>
      <w:tr w:rsidR="00244518" w:rsidTr="00840166">
        <w:trPr>
          <w:trHeight w:val="305"/>
        </w:trPr>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Borders>
              <w:right w:val="single" w:sz="12" w:space="0" w:color="231F20"/>
            </w:tcBorders>
          </w:tcPr>
          <w:p w:rsidR="00244518" w:rsidRDefault="00244518" w:rsidP="00840166">
            <w:pPr>
              <w:pStyle w:val="TableParagraph"/>
              <w:rPr>
                <w:sz w:val="20"/>
              </w:rPr>
            </w:pPr>
          </w:p>
        </w:tc>
        <w:tc>
          <w:tcPr>
            <w:tcW w:w="1474" w:type="dxa"/>
            <w:tcBorders>
              <w:left w:val="single" w:sz="12" w:space="0" w:color="231F20"/>
            </w:tcBorders>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r>
      <w:tr w:rsidR="00244518" w:rsidTr="00840166">
        <w:trPr>
          <w:trHeight w:val="305"/>
        </w:trPr>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Borders>
              <w:right w:val="single" w:sz="12" w:space="0" w:color="231F20"/>
            </w:tcBorders>
          </w:tcPr>
          <w:p w:rsidR="00244518" w:rsidRDefault="00244518" w:rsidP="00840166">
            <w:pPr>
              <w:pStyle w:val="TableParagraph"/>
              <w:rPr>
                <w:sz w:val="20"/>
              </w:rPr>
            </w:pPr>
          </w:p>
        </w:tc>
        <w:tc>
          <w:tcPr>
            <w:tcW w:w="1474" w:type="dxa"/>
            <w:tcBorders>
              <w:left w:val="single" w:sz="12" w:space="0" w:color="231F20"/>
            </w:tcBorders>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c>
          <w:tcPr>
            <w:tcW w:w="1474" w:type="dxa"/>
          </w:tcPr>
          <w:p w:rsidR="00244518" w:rsidRDefault="00244518" w:rsidP="00840166">
            <w:pPr>
              <w:pStyle w:val="TableParagraph"/>
              <w:rPr>
                <w:sz w:val="20"/>
              </w:rPr>
            </w:pPr>
          </w:p>
        </w:tc>
      </w:tr>
    </w:tbl>
    <w:p w:rsidR="00244518" w:rsidRDefault="00244518" w:rsidP="00E663FA">
      <w:pPr>
        <w:rPr>
          <w:rFonts w:cstheme="minorHAnsi"/>
          <w:lang w:eastAsia="ja-JP"/>
        </w:rPr>
      </w:pPr>
    </w:p>
    <w:p w:rsidR="006B0EAB" w:rsidRDefault="00730507" w:rsidP="00786A1C">
      <w:pPr>
        <w:tabs>
          <w:tab w:val="left" w:pos="5245"/>
          <w:tab w:val="left" w:pos="8505"/>
        </w:tabs>
        <w:spacing w:line="225" w:lineRule="auto"/>
        <w:ind w:left="100" w:right="1338"/>
        <w:rPr>
          <w:b/>
          <w:sz w:val="28"/>
        </w:rPr>
      </w:pPr>
      <w:r w:rsidRPr="00786A1C">
        <w:rPr>
          <w:rFonts w:ascii="Times New Roman" w:eastAsia="Times New Roman" w:hAnsi="Times New Roman" w:cs="Times New Roman"/>
          <w:b/>
          <w:color w:val="231F20"/>
          <w:w w:val="110"/>
          <w:sz w:val="28"/>
          <w:lang w:val="en-US" w:bidi="en-US"/>
        </w:rPr>
        <w:t>XIII</w:t>
      </w:r>
      <w:r w:rsidR="0020241C" w:rsidRPr="00786A1C">
        <w:rPr>
          <w:rFonts w:ascii="Times New Roman" w:eastAsia="Times New Roman" w:hAnsi="Times New Roman" w:cs="Times New Roman"/>
          <w:b/>
          <w:color w:val="231F20"/>
          <w:w w:val="110"/>
          <w:sz w:val="28"/>
          <w:lang w:val="en-US" w:bidi="en-US"/>
        </w:rPr>
        <w:t>.</w:t>
      </w:r>
      <w:r w:rsidR="006B0EAB" w:rsidRPr="00786A1C">
        <w:rPr>
          <w:rFonts w:ascii="Times New Roman" w:eastAsia="Times New Roman" w:hAnsi="Times New Roman" w:cs="Times New Roman"/>
          <w:b/>
          <w:color w:val="231F20"/>
          <w:w w:val="110"/>
          <w:sz w:val="28"/>
          <w:lang w:val="en-US" w:bidi="en-US"/>
        </w:rPr>
        <w:t>Please include the information</w:t>
      </w:r>
      <w:r w:rsidR="0020241C">
        <w:rPr>
          <w:rFonts w:ascii="Times New Roman" w:eastAsia="Times New Roman" w:hAnsi="Times New Roman" w:cs="Times New Roman"/>
          <w:b/>
          <w:color w:val="231F20"/>
          <w:w w:val="110"/>
          <w:sz w:val="28"/>
          <w:lang w:val="en-US" w:bidi="en-US"/>
        </w:rPr>
        <w:t>C</w:t>
      </w:r>
      <w:r w:rsidR="006B0EAB" w:rsidRPr="00786A1C">
        <w:rPr>
          <w:rFonts w:ascii="Times New Roman" w:eastAsia="Times New Roman" w:hAnsi="Times New Roman" w:cs="Times New Roman"/>
          <w:b/>
          <w:color w:val="231F20"/>
          <w:w w:val="110"/>
          <w:sz w:val="28"/>
          <w:lang w:val="en-US" w:bidi="en-US"/>
        </w:rPr>
        <w:t>ollected from the Participatory Rural Appraisal (PRA)</w:t>
      </w:r>
    </w:p>
    <w:p w:rsidR="006B0EAB" w:rsidRDefault="006B0EAB" w:rsidP="006B0EAB">
      <w:pPr>
        <w:pStyle w:val="ListParagraph"/>
        <w:numPr>
          <w:ilvl w:val="0"/>
          <w:numId w:val="55"/>
        </w:numPr>
        <w:tabs>
          <w:tab w:val="left" w:pos="821"/>
        </w:tabs>
        <w:spacing w:before="189"/>
      </w:pPr>
      <w:r>
        <w:rPr>
          <w:color w:val="231F20"/>
        </w:rPr>
        <w:t>Village TransactMap</w:t>
      </w:r>
    </w:p>
    <w:p w:rsidR="006B0EAB" w:rsidRDefault="006B0EAB" w:rsidP="006B0EAB">
      <w:pPr>
        <w:pStyle w:val="ListParagraph"/>
        <w:numPr>
          <w:ilvl w:val="0"/>
          <w:numId w:val="55"/>
        </w:numPr>
        <w:tabs>
          <w:tab w:val="left" w:pos="821"/>
        </w:tabs>
        <w:spacing w:before="201"/>
      </w:pPr>
      <w:r>
        <w:rPr>
          <w:color w:val="231F20"/>
        </w:rPr>
        <w:t>HistoricalTimeline</w:t>
      </w:r>
    </w:p>
    <w:p w:rsidR="006B0EAB" w:rsidRDefault="006B0EAB" w:rsidP="006B0EAB">
      <w:pPr>
        <w:pStyle w:val="ListParagraph"/>
        <w:numPr>
          <w:ilvl w:val="0"/>
          <w:numId w:val="55"/>
        </w:numPr>
        <w:tabs>
          <w:tab w:val="left" w:pos="821"/>
        </w:tabs>
        <w:spacing w:before="202"/>
      </w:pPr>
      <w:r>
        <w:rPr>
          <w:color w:val="231F20"/>
          <w:w w:val="105"/>
        </w:rPr>
        <w:t>VillageSocialMap</w:t>
      </w:r>
    </w:p>
    <w:p w:rsidR="006B0EAB" w:rsidRDefault="006B0EAB" w:rsidP="006B0EAB">
      <w:pPr>
        <w:pStyle w:val="ListParagraph"/>
        <w:numPr>
          <w:ilvl w:val="0"/>
          <w:numId w:val="55"/>
        </w:numPr>
        <w:tabs>
          <w:tab w:val="left" w:pos="821"/>
        </w:tabs>
        <w:spacing w:before="201"/>
      </w:pPr>
      <w:r>
        <w:rPr>
          <w:color w:val="231F20"/>
        </w:rPr>
        <w:t>Village ResourceMap</w:t>
      </w:r>
    </w:p>
    <w:p w:rsidR="006B0EAB" w:rsidRDefault="006B0EAB" w:rsidP="006B0EAB">
      <w:pPr>
        <w:pStyle w:val="ListParagraph"/>
        <w:numPr>
          <w:ilvl w:val="0"/>
          <w:numId w:val="55"/>
        </w:numPr>
        <w:tabs>
          <w:tab w:val="left" w:pos="821"/>
        </w:tabs>
        <w:spacing w:before="202"/>
      </w:pPr>
      <w:r>
        <w:rPr>
          <w:color w:val="231F20"/>
        </w:rPr>
        <w:t>Forest ResourceMap</w:t>
      </w:r>
    </w:p>
    <w:p w:rsidR="006B0EAB" w:rsidRDefault="006B0EAB" w:rsidP="006B0EAB">
      <w:pPr>
        <w:pStyle w:val="ListParagraph"/>
        <w:numPr>
          <w:ilvl w:val="0"/>
          <w:numId w:val="55"/>
        </w:numPr>
        <w:tabs>
          <w:tab w:val="left" w:pos="821"/>
        </w:tabs>
        <w:spacing w:before="201"/>
      </w:pPr>
      <w:r>
        <w:rPr>
          <w:color w:val="231F20"/>
          <w:w w:val="105"/>
        </w:rPr>
        <w:t>VennDiagram</w:t>
      </w:r>
    </w:p>
    <w:p w:rsidR="006B0EAB" w:rsidRDefault="006B0EAB" w:rsidP="006B0EAB">
      <w:pPr>
        <w:pStyle w:val="ListParagraph"/>
        <w:numPr>
          <w:ilvl w:val="0"/>
          <w:numId w:val="55"/>
        </w:numPr>
        <w:tabs>
          <w:tab w:val="left" w:pos="821"/>
        </w:tabs>
        <w:spacing w:before="202"/>
      </w:pPr>
      <w:r>
        <w:rPr>
          <w:color w:val="231F20"/>
          <w:w w:val="105"/>
        </w:rPr>
        <w:t>Participatory WealthRanking</w:t>
      </w:r>
    </w:p>
    <w:p w:rsidR="006B0EAB" w:rsidRPr="00477D7C" w:rsidRDefault="006B0EAB" w:rsidP="00E663FA">
      <w:pPr>
        <w:rPr>
          <w:rFonts w:cstheme="minorHAnsi"/>
          <w:lang w:eastAsia="ja-JP"/>
        </w:rPr>
      </w:pPr>
    </w:p>
    <w:p w:rsidR="008F6A60" w:rsidRDefault="008F6A60" w:rsidP="00786A1C">
      <w:pPr>
        <w:rPr>
          <w:rFonts w:cstheme="minorHAnsi"/>
          <w:noProof/>
        </w:rPr>
      </w:pPr>
    </w:p>
    <w:p w:rsidR="00E663FA" w:rsidRDefault="00730507" w:rsidP="004A0515">
      <w:pPr>
        <w:pStyle w:val="ListParagraph"/>
        <w:widowControl/>
        <w:autoSpaceDE/>
        <w:autoSpaceDN/>
        <w:spacing w:before="120" w:after="120" w:line="360" w:lineRule="auto"/>
        <w:ind w:left="567" w:firstLine="0"/>
        <w:contextualSpacing/>
        <w:rPr>
          <w:b/>
          <w:color w:val="231F20"/>
          <w:w w:val="110"/>
          <w:sz w:val="28"/>
        </w:rPr>
      </w:pPr>
      <w:r w:rsidRPr="004A0515">
        <w:rPr>
          <w:b/>
          <w:color w:val="231F20"/>
          <w:w w:val="110"/>
          <w:sz w:val="28"/>
        </w:rPr>
        <w:t>XI</w:t>
      </w:r>
      <w:r w:rsidR="008F6A60" w:rsidRPr="004A0515">
        <w:rPr>
          <w:b/>
          <w:color w:val="231F20"/>
          <w:w w:val="110"/>
          <w:sz w:val="28"/>
        </w:rPr>
        <w:t>V.</w:t>
      </w:r>
      <w:r w:rsidR="00E663FA" w:rsidRPr="004A0515">
        <w:rPr>
          <w:b/>
          <w:color w:val="231F20"/>
          <w:w w:val="110"/>
          <w:sz w:val="28"/>
        </w:rPr>
        <w:t>Identification of vulnerable &amp; women-headed households</w:t>
      </w:r>
    </w:p>
    <w:p w:rsidR="008F6A60" w:rsidRPr="004A0515" w:rsidRDefault="008F6A60" w:rsidP="004A0515">
      <w:pPr>
        <w:spacing w:before="175"/>
        <w:ind w:left="293" w:right="671"/>
        <w:jc w:val="center"/>
        <w:rPr>
          <w:b/>
          <w:i/>
          <w:color w:val="231F20"/>
          <w:w w:val="105"/>
          <w:sz w:val="20"/>
        </w:rPr>
      </w:pPr>
      <w:r w:rsidRPr="004A0515">
        <w:rPr>
          <w:b/>
          <w:i/>
          <w:color w:val="231F20"/>
          <w:w w:val="105"/>
          <w:sz w:val="20"/>
        </w:rPr>
        <w:t>Table :26</w:t>
      </w:r>
    </w:p>
    <w:tbl>
      <w:tblPr>
        <w:tblW w:w="99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8"/>
        <w:gridCol w:w="1742"/>
        <w:gridCol w:w="960"/>
        <w:gridCol w:w="720"/>
        <w:gridCol w:w="840"/>
        <w:gridCol w:w="956"/>
        <w:gridCol w:w="724"/>
        <w:gridCol w:w="1076"/>
        <w:gridCol w:w="1084"/>
        <w:gridCol w:w="1320"/>
      </w:tblGrid>
      <w:tr w:rsidR="00E619D4" w:rsidRPr="00B2309D" w:rsidTr="00F46FDE">
        <w:trPr>
          <w:trHeight w:val="720"/>
        </w:trPr>
        <w:tc>
          <w:tcPr>
            <w:tcW w:w="538" w:type="dxa"/>
            <w:vMerge w:val="restart"/>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Sl. No.</w:t>
            </w:r>
          </w:p>
        </w:tc>
        <w:tc>
          <w:tcPr>
            <w:tcW w:w="1742" w:type="dxa"/>
            <w:vMerge w:val="restart"/>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Name of head of household</w:t>
            </w:r>
          </w:p>
        </w:tc>
        <w:tc>
          <w:tcPr>
            <w:tcW w:w="960" w:type="dxa"/>
            <w:vMerge w:val="restart"/>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HH Ref. No. in social map</w:t>
            </w:r>
          </w:p>
        </w:tc>
        <w:tc>
          <w:tcPr>
            <w:tcW w:w="1560" w:type="dxa"/>
            <w:gridSpan w:val="2"/>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Family members</w:t>
            </w:r>
          </w:p>
        </w:tc>
        <w:tc>
          <w:tcPr>
            <w:tcW w:w="956" w:type="dxa"/>
            <w:vMerge w:val="restart"/>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No. of earning members</w:t>
            </w:r>
          </w:p>
        </w:tc>
        <w:tc>
          <w:tcPr>
            <w:tcW w:w="724" w:type="dxa"/>
            <w:vMerge w:val="restart"/>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Assets, if any</w:t>
            </w:r>
          </w:p>
        </w:tc>
        <w:tc>
          <w:tcPr>
            <w:tcW w:w="1076" w:type="dxa"/>
            <w:vMerge w:val="restart"/>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Skills, if any</w:t>
            </w:r>
          </w:p>
        </w:tc>
        <w:tc>
          <w:tcPr>
            <w:tcW w:w="1084" w:type="dxa"/>
            <w:vMerge w:val="restart"/>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Main source of income, if any</w:t>
            </w:r>
          </w:p>
        </w:tc>
        <w:tc>
          <w:tcPr>
            <w:tcW w:w="1320" w:type="dxa"/>
            <w:vMerge w:val="restart"/>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Reason for vulnerability</w:t>
            </w:r>
          </w:p>
        </w:tc>
      </w:tr>
      <w:tr w:rsidR="00E619D4" w:rsidRPr="00B2309D" w:rsidTr="00F46FDE">
        <w:trPr>
          <w:trHeight w:val="70"/>
        </w:trPr>
        <w:tc>
          <w:tcPr>
            <w:tcW w:w="538" w:type="dxa"/>
            <w:vMerge/>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742" w:type="dxa"/>
            <w:vMerge/>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960" w:type="dxa"/>
            <w:vMerge/>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0" w:type="dxa"/>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Total</w:t>
            </w:r>
          </w:p>
        </w:tc>
        <w:tc>
          <w:tcPr>
            <w:tcW w:w="840" w:type="dxa"/>
            <w:shd w:val="clear" w:color="auto" w:fill="D9D9D9"/>
          </w:tcPr>
          <w:p w:rsidR="00E619D4" w:rsidRPr="00B2309D" w:rsidRDefault="00E619D4" w:rsidP="00F46FDE">
            <w:pPr>
              <w:tabs>
                <w:tab w:val="center" w:pos="4513"/>
                <w:tab w:val="right" w:pos="9026"/>
              </w:tabs>
              <w:spacing w:before="100" w:beforeAutospacing="1" w:after="100" w:afterAutospacing="1" w:line="240" w:lineRule="auto"/>
              <w:rPr>
                <w:rFonts w:cstheme="minorHAnsi"/>
                <w:b/>
              </w:rPr>
            </w:pPr>
            <w:r w:rsidRPr="00B2309D">
              <w:rPr>
                <w:rFonts w:cstheme="minorHAnsi"/>
                <w:b/>
              </w:rPr>
              <w:t>Children</w:t>
            </w:r>
          </w:p>
        </w:tc>
        <w:tc>
          <w:tcPr>
            <w:tcW w:w="956" w:type="dxa"/>
            <w:vMerge/>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4" w:type="dxa"/>
            <w:vMerge/>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76" w:type="dxa"/>
            <w:vMerge/>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84" w:type="dxa"/>
            <w:vMerge/>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320" w:type="dxa"/>
            <w:vMerge/>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r>
      <w:tr w:rsidR="00E619D4" w:rsidRPr="00B2309D" w:rsidTr="00F46FDE">
        <w:trPr>
          <w:trHeight w:val="863"/>
        </w:trPr>
        <w:tc>
          <w:tcPr>
            <w:tcW w:w="538"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r w:rsidRPr="00B2309D">
              <w:rPr>
                <w:rFonts w:cstheme="minorHAnsi"/>
              </w:rPr>
              <w:t>1.</w:t>
            </w:r>
          </w:p>
        </w:tc>
        <w:tc>
          <w:tcPr>
            <w:tcW w:w="1742" w:type="dxa"/>
            <w:vAlign w:val="center"/>
          </w:tcPr>
          <w:p w:rsidR="00E619D4" w:rsidRPr="00B2309D" w:rsidRDefault="00E619D4" w:rsidP="00F46FDE">
            <w:pPr>
              <w:rPr>
                <w:rFonts w:cstheme="minorHAnsi"/>
                <w:bCs/>
              </w:rPr>
            </w:pPr>
          </w:p>
        </w:tc>
        <w:tc>
          <w:tcPr>
            <w:tcW w:w="96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84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956"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4"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76"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84"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32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r>
      <w:tr w:rsidR="00E619D4" w:rsidRPr="00B2309D" w:rsidTr="00F46FDE">
        <w:trPr>
          <w:trHeight w:val="863"/>
        </w:trPr>
        <w:tc>
          <w:tcPr>
            <w:tcW w:w="538"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r w:rsidRPr="00B2309D">
              <w:rPr>
                <w:rFonts w:cstheme="minorHAnsi"/>
              </w:rPr>
              <w:lastRenderedPageBreak/>
              <w:t>2.</w:t>
            </w:r>
          </w:p>
        </w:tc>
        <w:tc>
          <w:tcPr>
            <w:tcW w:w="1742" w:type="dxa"/>
            <w:vAlign w:val="center"/>
          </w:tcPr>
          <w:p w:rsidR="00E619D4" w:rsidRPr="00B2309D" w:rsidRDefault="00E619D4" w:rsidP="00F46FDE">
            <w:pPr>
              <w:rPr>
                <w:rFonts w:cstheme="minorHAnsi"/>
                <w:bCs/>
              </w:rPr>
            </w:pPr>
          </w:p>
        </w:tc>
        <w:tc>
          <w:tcPr>
            <w:tcW w:w="96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84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956"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4"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76"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84"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32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r>
      <w:tr w:rsidR="00E619D4" w:rsidRPr="00B2309D" w:rsidTr="00F46FDE">
        <w:trPr>
          <w:trHeight w:val="863"/>
        </w:trPr>
        <w:tc>
          <w:tcPr>
            <w:tcW w:w="538"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r w:rsidRPr="00B2309D">
              <w:rPr>
                <w:rFonts w:cstheme="minorHAnsi"/>
              </w:rPr>
              <w:t>3.</w:t>
            </w:r>
          </w:p>
        </w:tc>
        <w:tc>
          <w:tcPr>
            <w:tcW w:w="1742"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96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84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956"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4"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76"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84"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32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r>
      <w:tr w:rsidR="00E619D4" w:rsidRPr="00B2309D" w:rsidTr="00F46FDE">
        <w:trPr>
          <w:trHeight w:val="863"/>
        </w:trPr>
        <w:tc>
          <w:tcPr>
            <w:tcW w:w="538"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r w:rsidRPr="00B2309D">
              <w:rPr>
                <w:rFonts w:cstheme="minorHAnsi"/>
              </w:rPr>
              <w:t>4.</w:t>
            </w:r>
          </w:p>
        </w:tc>
        <w:tc>
          <w:tcPr>
            <w:tcW w:w="1742"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96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84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956"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4"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76"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84"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32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r>
      <w:tr w:rsidR="00E619D4" w:rsidRPr="00B2309D" w:rsidTr="00F46FDE">
        <w:tc>
          <w:tcPr>
            <w:tcW w:w="538"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r w:rsidRPr="00B2309D">
              <w:rPr>
                <w:rFonts w:cstheme="minorHAnsi"/>
              </w:rPr>
              <w:t>5.</w:t>
            </w:r>
          </w:p>
        </w:tc>
        <w:tc>
          <w:tcPr>
            <w:tcW w:w="1742" w:type="dxa"/>
            <w:vAlign w:val="center"/>
          </w:tcPr>
          <w:p w:rsidR="00E619D4" w:rsidRPr="00B2309D" w:rsidRDefault="00E619D4" w:rsidP="00F46FDE">
            <w:pPr>
              <w:rPr>
                <w:rFonts w:cstheme="minorHAnsi"/>
                <w:bCs/>
              </w:rPr>
            </w:pPr>
          </w:p>
        </w:tc>
        <w:tc>
          <w:tcPr>
            <w:tcW w:w="96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0" w:type="dxa"/>
            <w:shd w:val="clear" w:color="auto" w:fill="auto"/>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840" w:type="dxa"/>
            <w:shd w:val="clear" w:color="auto" w:fill="auto"/>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956"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724"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76"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084"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c>
          <w:tcPr>
            <w:tcW w:w="1320" w:type="dxa"/>
          </w:tcPr>
          <w:p w:rsidR="00E619D4" w:rsidRPr="00B2309D" w:rsidRDefault="00E619D4" w:rsidP="00F46FDE">
            <w:pPr>
              <w:tabs>
                <w:tab w:val="center" w:pos="4513"/>
                <w:tab w:val="right" w:pos="9026"/>
              </w:tabs>
              <w:spacing w:before="100" w:beforeAutospacing="1" w:after="100" w:afterAutospacing="1" w:line="240" w:lineRule="auto"/>
              <w:rPr>
                <w:rFonts w:cstheme="minorHAnsi"/>
              </w:rPr>
            </w:pPr>
          </w:p>
        </w:tc>
      </w:tr>
      <w:tr w:rsidR="00334190" w:rsidRPr="00B2309D" w:rsidTr="00F46FDE">
        <w:tc>
          <w:tcPr>
            <w:tcW w:w="538"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r>
              <w:rPr>
                <w:rFonts w:cstheme="minorHAnsi"/>
              </w:rPr>
              <w:t>6.</w:t>
            </w:r>
          </w:p>
        </w:tc>
        <w:tc>
          <w:tcPr>
            <w:tcW w:w="1742" w:type="dxa"/>
            <w:vAlign w:val="center"/>
          </w:tcPr>
          <w:p w:rsidR="00334190" w:rsidRPr="00B2309D" w:rsidRDefault="00334190" w:rsidP="00F46FDE">
            <w:pPr>
              <w:rPr>
                <w:rFonts w:cstheme="minorHAnsi"/>
                <w:bCs/>
              </w:rPr>
            </w:pPr>
          </w:p>
        </w:tc>
        <w:tc>
          <w:tcPr>
            <w:tcW w:w="960"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720" w:type="dxa"/>
            <w:shd w:val="clear" w:color="auto" w:fill="auto"/>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840" w:type="dxa"/>
            <w:shd w:val="clear" w:color="auto" w:fill="auto"/>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956"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724"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076"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084"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320"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r>
      <w:tr w:rsidR="00334190" w:rsidRPr="00B2309D" w:rsidTr="00F46FDE">
        <w:tc>
          <w:tcPr>
            <w:tcW w:w="538"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r>
              <w:rPr>
                <w:rFonts w:cstheme="minorHAnsi"/>
              </w:rPr>
              <w:t>7.</w:t>
            </w:r>
          </w:p>
        </w:tc>
        <w:tc>
          <w:tcPr>
            <w:tcW w:w="1742" w:type="dxa"/>
            <w:vAlign w:val="center"/>
          </w:tcPr>
          <w:p w:rsidR="00334190" w:rsidRPr="00B2309D" w:rsidRDefault="00334190" w:rsidP="00F46FDE">
            <w:pPr>
              <w:rPr>
                <w:rFonts w:cstheme="minorHAnsi"/>
                <w:bCs/>
              </w:rPr>
            </w:pPr>
          </w:p>
        </w:tc>
        <w:tc>
          <w:tcPr>
            <w:tcW w:w="960"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720" w:type="dxa"/>
            <w:shd w:val="clear" w:color="auto" w:fill="auto"/>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840" w:type="dxa"/>
            <w:shd w:val="clear" w:color="auto" w:fill="auto"/>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956"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724"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076"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084"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320"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r>
      <w:tr w:rsidR="00334190" w:rsidRPr="00B2309D" w:rsidTr="00F46FDE">
        <w:tc>
          <w:tcPr>
            <w:tcW w:w="538"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r>
              <w:rPr>
                <w:rFonts w:cstheme="minorHAnsi"/>
              </w:rPr>
              <w:t>8.</w:t>
            </w:r>
          </w:p>
        </w:tc>
        <w:tc>
          <w:tcPr>
            <w:tcW w:w="1742" w:type="dxa"/>
            <w:vAlign w:val="center"/>
          </w:tcPr>
          <w:p w:rsidR="00334190" w:rsidRPr="00B2309D" w:rsidRDefault="00334190" w:rsidP="00F46FDE">
            <w:pPr>
              <w:rPr>
                <w:rFonts w:cstheme="minorHAnsi"/>
                <w:bCs/>
              </w:rPr>
            </w:pPr>
          </w:p>
        </w:tc>
        <w:tc>
          <w:tcPr>
            <w:tcW w:w="960"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720" w:type="dxa"/>
            <w:shd w:val="clear" w:color="auto" w:fill="auto"/>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840" w:type="dxa"/>
            <w:shd w:val="clear" w:color="auto" w:fill="auto"/>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956"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724"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076"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084"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320"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r>
      <w:tr w:rsidR="00334190" w:rsidRPr="00B2309D" w:rsidTr="00F46FDE">
        <w:tc>
          <w:tcPr>
            <w:tcW w:w="538" w:type="dxa"/>
          </w:tcPr>
          <w:p w:rsidR="00334190" w:rsidRDefault="00334190" w:rsidP="00F46FDE">
            <w:pPr>
              <w:tabs>
                <w:tab w:val="center" w:pos="4513"/>
                <w:tab w:val="right" w:pos="9026"/>
              </w:tabs>
              <w:spacing w:before="100" w:beforeAutospacing="1" w:after="100" w:afterAutospacing="1" w:line="240" w:lineRule="auto"/>
              <w:rPr>
                <w:rFonts w:cstheme="minorHAnsi"/>
              </w:rPr>
            </w:pPr>
            <w:r>
              <w:rPr>
                <w:rFonts w:cstheme="minorHAnsi"/>
              </w:rPr>
              <w:t>9.</w:t>
            </w:r>
          </w:p>
        </w:tc>
        <w:tc>
          <w:tcPr>
            <w:tcW w:w="1742" w:type="dxa"/>
            <w:vAlign w:val="center"/>
          </w:tcPr>
          <w:p w:rsidR="00334190" w:rsidRPr="00B2309D" w:rsidRDefault="00334190" w:rsidP="00F46FDE">
            <w:pPr>
              <w:rPr>
                <w:rFonts w:cstheme="minorHAnsi"/>
                <w:bCs/>
              </w:rPr>
            </w:pPr>
          </w:p>
        </w:tc>
        <w:tc>
          <w:tcPr>
            <w:tcW w:w="960"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720" w:type="dxa"/>
            <w:shd w:val="clear" w:color="auto" w:fill="auto"/>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840" w:type="dxa"/>
            <w:shd w:val="clear" w:color="auto" w:fill="auto"/>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956"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724"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076"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084"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320"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r>
      <w:tr w:rsidR="00334190" w:rsidRPr="00B2309D" w:rsidTr="00F46FDE">
        <w:tc>
          <w:tcPr>
            <w:tcW w:w="538" w:type="dxa"/>
          </w:tcPr>
          <w:p w:rsidR="00334190" w:rsidRDefault="00334190" w:rsidP="00F46FDE">
            <w:pPr>
              <w:tabs>
                <w:tab w:val="center" w:pos="4513"/>
                <w:tab w:val="right" w:pos="9026"/>
              </w:tabs>
              <w:spacing w:before="100" w:beforeAutospacing="1" w:after="100" w:afterAutospacing="1" w:line="240" w:lineRule="auto"/>
              <w:rPr>
                <w:rFonts w:cstheme="minorHAnsi"/>
              </w:rPr>
            </w:pPr>
            <w:r>
              <w:rPr>
                <w:rFonts w:cstheme="minorHAnsi"/>
              </w:rPr>
              <w:t>10.</w:t>
            </w:r>
          </w:p>
        </w:tc>
        <w:tc>
          <w:tcPr>
            <w:tcW w:w="1742" w:type="dxa"/>
            <w:vAlign w:val="center"/>
          </w:tcPr>
          <w:p w:rsidR="00334190" w:rsidRPr="00B2309D" w:rsidRDefault="00334190" w:rsidP="00F46FDE">
            <w:pPr>
              <w:rPr>
                <w:rFonts w:cstheme="minorHAnsi"/>
                <w:bCs/>
              </w:rPr>
            </w:pPr>
          </w:p>
        </w:tc>
        <w:tc>
          <w:tcPr>
            <w:tcW w:w="960"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720" w:type="dxa"/>
            <w:shd w:val="clear" w:color="auto" w:fill="auto"/>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840" w:type="dxa"/>
            <w:shd w:val="clear" w:color="auto" w:fill="auto"/>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956"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724"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076"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084"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c>
          <w:tcPr>
            <w:tcW w:w="1320" w:type="dxa"/>
          </w:tcPr>
          <w:p w:rsidR="00334190" w:rsidRPr="00B2309D" w:rsidRDefault="00334190" w:rsidP="00F46FDE">
            <w:pPr>
              <w:tabs>
                <w:tab w:val="center" w:pos="4513"/>
                <w:tab w:val="right" w:pos="9026"/>
              </w:tabs>
              <w:spacing w:before="100" w:beforeAutospacing="1" w:after="100" w:afterAutospacing="1" w:line="240" w:lineRule="auto"/>
              <w:rPr>
                <w:rFonts w:cstheme="minorHAnsi"/>
              </w:rPr>
            </w:pPr>
          </w:p>
        </w:tc>
      </w:tr>
    </w:tbl>
    <w:p w:rsidR="00707731" w:rsidRDefault="00707731" w:rsidP="00707731">
      <w:pPr>
        <w:pStyle w:val="BodyText"/>
        <w:spacing w:before="10"/>
        <w:rPr>
          <w:rFonts w:asciiTheme="minorHAnsi" w:hAnsiTheme="minorHAnsi" w:cstheme="minorHAnsi"/>
          <w:b/>
          <w:sz w:val="22"/>
          <w:szCs w:val="22"/>
        </w:rPr>
      </w:pPr>
    </w:p>
    <w:p w:rsidR="006B0EAB" w:rsidRDefault="006B0EAB" w:rsidP="00A32126">
      <w:pPr>
        <w:pStyle w:val="Heading2"/>
        <w:keepNext/>
        <w:widowControl/>
        <w:autoSpaceDE/>
        <w:autoSpaceDN/>
        <w:spacing w:before="240" w:after="120" w:line="300" w:lineRule="exact"/>
        <w:ind w:left="0"/>
        <w:rPr>
          <w:rFonts w:asciiTheme="minorHAnsi" w:hAnsiTheme="minorHAnsi" w:cstheme="minorHAnsi"/>
          <w:sz w:val="22"/>
          <w:szCs w:val="22"/>
        </w:rPr>
      </w:pPr>
      <w:bookmarkStart w:id="15" w:name="_Toc243199619"/>
      <w:r>
        <w:rPr>
          <w:rFonts w:asciiTheme="minorHAnsi" w:hAnsiTheme="minorHAnsi" w:cstheme="minorHAnsi"/>
          <w:sz w:val="22"/>
          <w:szCs w:val="22"/>
        </w:rPr>
        <w:br/>
      </w:r>
    </w:p>
    <w:p w:rsidR="006B0EAB" w:rsidRDefault="006B0EAB">
      <w:pPr>
        <w:rPr>
          <w:rFonts w:eastAsia="Arial" w:cstheme="minorHAnsi"/>
          <w:b/>
          <w:bCs/>
          <w:lang w:val="en-US" w:bidi="en-US"/>
        </w:rPr>
      </w:pPr>
      <w:r>
        <w:rPr>
          <w:rFonts w:cstheme="minorHAnsi"/>
        </w:rPr>
        <w:br w:type="page"/>
      </w:r>
    </w:p>
    <w:p w:rsidR="006B0EAB" w:rsidRDefault="006B0EAB" w:rsidP="00A32126">
      <w:pPr>
        <w:pStyle w:val="Heading2"/>
        <w:keepNext/>
        <w:widowControl/>
        <w:autoSpaceDE/>
        <w:autoSpaceDN/>
        <w:spacing w:before="240" w:after="120" w:line="300" w:lineRule="exact"/>
        <w:ind w:left="0"/>
        <w:rPr>
          <w:rFonts w:asciiTheme="minorHAnsi" w:hAnsiTheme="minorHAnsi" w:cstheme="minorHAnsi"/>
          <w:sz w:val="22"/>
          <w:szCs w:val="22"/>
        </w:rPr>
      </w:pPr>
    </w:p>
    <w:p w:rsidR="006B0EAB" w:rsidRDefault="006B0EAB" w:rsidP="006B0EAB">
      <w:pPr>
        <w:spacing w:before="102"/>
        <w:ind w:left="440"/>
        <w:rPr>
          <w:b/>
          <w:sz w:val="34"/>
        </w:rPr>
      </w:pPr>
      <w:r>
        <w:rPr>
          <w:b/>
          <w:color w:val="231F20"/>
          <w:w w:val="105"/>
          <w:sz w:val="34"/>
        </w:rPr>
        <w:t>Format – III : LivelihoodOpportunities</w:t>
      </w:r>
    </w:p>
    <w:p w:rsidR="006B0EAB" w:rsidRDefault="006B0EAB" w:rsidP="004A0515">
      <w:pPr>
        <w:pStyle w:val="BodyText"/>
        <w:spacing w:before="178" w:line="268" w:lineRule="auto"/>
        <w:ind w:left="440"/>
        <w:jc w:val="both"/>
      </w:pPr>
      <w:r w:rsidRPr="00786A1C">
        <w:rPr>
          <w:color w:val="231F20"/>
          <w:w w:val="105"/>
        </w:rPr>
        <w:t>Thelivelihoodanalysiswillbemadeinconsultation</w:t>
      </w:r>
      <w:r w:rsidRPr="00786A1C">
        <w:rPr>
          <w:color w:val="231F20"/>
          <w:spacing w:val="-3"/>
          <w:w w:val="105"/>
        </w:rPr>
        <w:t xml:space="preserve">with </w:t>
      </w:r>
      <w:r w:rsidRPr="00786A1C">
        <w:rPr>
          <w:color w:val="231F20"/>
          <w:w w:val="105"/>
        </w:rPr>
        <w:t>villagersthroughparticipatorymethod.Itwillspell</w:t>
      </w:r>
      <w:r w:rsidRPr="00786A1C">
        <w:rPr>
          <w:color w:val="231F20"/>
          <w:spacing w:val="-5"/>
          <w:w w:val="105"/>
        </w:rPr>
        <w:t xml:space="preserve">out </w:t>
      </w:r>
      <w:r w:rsidRPr="00786A1C">
        <w:rPr>
          <w:color w:val="231F20"/>
          <w:w w:val="105"/>
        </w:rPr>
        <w:t>theconstraints,opportunitiesinthecontextoffarming, livestock rearing, credit facilities and NTFP collection and processing.. The programme list indicates possible measures that can beimplemente</w:t>
      </w:r>
      <w:r w:rsidRPr="00A72B7A">
        <w:rPr>
          <w:color w:val="231F20"/>
          <w:w w:val="105"/>
        </w:rPr>
        <w:t>d.</w:t>
      </w:r>
    </w:p>
    <w:p w:rsidR="006B0EAB" w:rsidRDefault="006B0EAB" w:rsidP="006B0EAB">
      <w:pPr>
        <w:pStyle w:val="ListParagraph"/>
        <w:numPr>
          <w:ilvl w:val="0"/>
          <w:numId w:val="56"/>
        </w:numPr>
        <w:tabs>
          <w:tab w:val="left" w:pos="726"/>
        </w:tabs>
        <w:spacing w:before="110"/>
        <w:ind w:hanging="286"/>
        <w:jc w:val="left"/>
        <w:rPr>
          <w:b/>
          <w:sz w:val="28"/>
        </w:rPr>
      </w:pPr>
      <w:r>
        <w:rPr>
          <w:b/>
          <w:color w:val="231F20"/>
          <w:w w:val="105"/>
          <w:sz w:val="28"/>
        </w:rPr>
        <w:t>Agriculture/ Horticulture- Problem &amp; Opportunityanalysis:</w:t>
      </w:r>
    </w:p>
    <w:p w:rsidR="006B0EAB" w:rsidRDefault="006B0EAB" w:rsidP="006B0EAB">
      <w:pPr>
        <w:spacing w:before="175"/>
        <w:ind w:left="971" w:right="671"/>
        <w:jc w:val="center"/>
        <w:rPr>
          <w:b/>
          <w:i/>
          <w:sz w:val="20"/>
        </w:rPr>
      </w:pPr>
      <w:r>
        <w:rPr>
          <w:b/>
          <w:i/>
          <w:color w:val="231F20"/>
          <w:w w:val="105"/>
          <w:sz w:val="20"/>
        </w:rPr>
        <w:t xml:space="preserve">Table </w:t>
      </w:r>
      <w:r w:rsidR="00324F2F">
        <w:rPr>
          <w:b/>
          <w:i/>
          <w:color w:val="231F20"/>
          <w:w w:val="105"/>
          <w:sz w:val="20"/>
        </w:rPr>
        <w:t xml:space="preserve"> 27</w:t>
      </w:r>
    </w:p>
    <w:p w:rsidR="006B0EAB" w:rsidRDefault="006B0EAB" w:rsidP="006B0EAB">
      <w:pPr>
        <w:pStyle w:val="BodyText"/>
        <w:spacing w:after="1"/>
        <w:rPr>
          <w:b/>
          <w:i/>
          <w:sz w:val="16"/>
        </w:rPr>
      </w:pPr>
    </w:p>
    <w:tbl>
      <w:tblPr>
        <w:tblW w:w="0" w:type="auto"/>
        <w:tblInd w:w="4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580"/>
        <w:gridCol w:w="1526"/>
        <w:gridCol w:w="3376"/>
        <w:gridCol w:w="2819"/>
      </w:tblGrid>
      <w:tr w:rsidR="006B0EAB" w:rsidTr="00840166">
        <w:trPr>
          <w:trHeight w:val="282"/>
        </w:trPr>
        <w:tc>
          <w:tcPr>
            <w:tcW w:w="2580" w:type="dxa"/>
            <w:shd w:val="clear" w:color="auto" w:fill="E6E7E8"/>
          </w:tcPr>
          <w:p w:rsidR="006B0EAB" w:rsidRDefault="006B0EAB" w:rsidP="00840166">
            <w:pPr>
              <w:pStyle w:val="TableParagraph"/>
              <w:spacing w:before="31" w:line="231" w:lineRule="exact"/>
              <w:ind w:left="802"/>
              <w:rPr>
                <w:sz w:val="19"/>
              </w:rPr>
            </w:pPr>
            <w:r>
              <w:rPr>
                <w:color w:val="231F20"/>
                <w:sz w:val="19"/>
              </w:rPr>
              <w:t>Constraints*</w:t>
            </w:r>
          </w:p>
        </w:tc>
        <w:tc>
          <w:tcPr>
            <w:tcW w:w="1526" w:type="dxa"/>
            <w:shd w:val="clear" w:color="auto" w:fill="E6E7E8"/>
          </w:tcPr>
          <w:p w:rsidR="006B0EAB" w:rsidRDefault="006B0EAB" w:rsidP="00840166">
            <w:pPr>
              <w:pStyle w:val="TableParagraph"/>
              <w:spacing w:before="31" w:line="231" w:lineRule="exact"/>
              <w:ind w:left="437"/>
              <w:rPr>
                <w:sz w:val="19"/>
              </w:rPr>
            </w:pPr>
            <w:r>
              <w:rPr>
                <w:color w:val="231F20"/>
                <w:sz w:val="19"/>
              </w:rPr>
              <w:t>Reasons</w:t>
            </w:r>
          </w:p>
        </w:tc>
        <w:tc>
          <w:tcPr>
            <w:tcW w:w="3376" w:type="dxa"/>
            <w:shd w:val="clear" w:color="auto" w:fill="E6E7E8"/>
          </w:tcPr>
          <w:p w:rsidR="006B0EAB" w:rsidRDefault="006B0EAB" w:rsidP="00840166">
            <w:pPr>
              <w:pStyle w:val="TableParagraph"/>
              <w:spacing w:before="31" w:line="231" w:lineRule="exact"/>
              <w:ind w:left="183"/>
              <w:rPr>
                <w:sz w:val="19"/>
              </w:rPr>
            </w:pPr>
            <w:r>
              <w:rPr>
                <w:color w:val="231F20"/>
                <w:sz w:val="19"/>
              </w:rPr>
              <w:t>Opportunities/ Possibilities/ Strengths</w:t>
            </w:r>
          </w:p>
        </w:tc>
        <w:tc>
          <w:tcPr>
            <w:tcW w:w="2819" w:type="dxa"/>
            <w:shd w:val="clear" w:color="auto" w:fill="E6E7E8"/>
          </w:tcPr>
          <w:p w:rsidR="006B0EAB" w:rsidRDefault="006B0EAB" w:rsidP="00840166">
            <w:pPr>
              <w:pStyle w:val="TableParagraph"/>
              <w:spacing w:before="31" w:line="231" w:lineRule="exact"/>
              <w:ind w:left="704"/>
              <w:rPr>
                <w:sz w:val="19"/>
              </w:rPr>
            </w:pPr>
            <w:r>
              <w:rPr>
                <w:color w:val="231F20"/>
                <w:w w:val="105"/>
                <w:sz w:val="19"/>
              </w:rPr>
              <w:t>Possible solutions</w:t>
            </w:r>
          </w:p>
        </w:tc>
      </w:tr>
      <w:tr w:rsidR="006B0EAB" w:rsidTr="00840166">
        <w:trPr>
          <w:trHeight w:val="371"/>
        </w:trPr>
        <w:tc>
          <w:tcPr>
            <w:tcW w:w="2580" w:type="dxa"/>
          </w:tcPr>
          <w:p w:rsidR="006B0EAB" w:rsidRDefault="006B0EAB" w:rsidP="00840166">
            <w:pPr>
              <w:pStyle w:val="TableParagraph"/>
            </w:pPr>
          </w:p>
        </w:tc>
        <w:tc>
          <w:tcPr>
            <w:tcW w:w="1526" w:type="dxa"/>
          </w:tcPr>
          <w:p w:rsidR="006B0EAB" w:rsidRDefault="006B0EAB" w:rsidP="00840166">
            <w:pPr>
              <w:pStyle w:val="TableParagraph"/>
            </w:pPr>
          </w:p>
        </w:tc>
        <w:tc>
          <w:tcPr>
            <w:tcW w:w="3376" w:type="dxa"/>
          </w:tcPr>
          <w:p w:rsidR="006B0EAB" w:rsidRDefault="006B0EAB" w:rsidP="00840166">
            <w:pPr>
              <w:pStyle w:val="TableParagraph"/>
            </w:pPr>
          </w:p>
        </w:tc>
        <w:tc>
          <w:tcPr>
            <w:tcW w:w="281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26" w:type="dxa"/>
          </w:tcPr>
          <w:p w:rsidR="006B0EAB" w:rsidRDefault="006B0EAB" w:rsidP="00840166">
            <w:pPr>
              <w:pStyle w:val="TableParagraph"/>
            </w:pPr>
          </w:p>
        </w:tc>
        <w:tc>
          <w:tcPr>
            <w:tcW w:w="3376" w:type="dxa"/>
          </w:tcPr>
          <w:p w:rsidR="006B0EAB" w:rsidRDefault="006B0EAB" w:rsidP="00840166">
            <w:pPr>
              <w:pStyle w:val="TableParagraph"/>
            </w:pPr>
          </w:p>
        </w:tc>
        <w:tc>
          <w:tcPr>
            <w:tcW w:w="281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26" w:type="dxa"/>
          </w:tcPr>
          <w:p w:rsidR="006B0EAB" w:rsidRDefault="006B0EAB" w:rsidP="00840166">
            <w:pPr>
              <w:pStyle w:val="TableParagraph"/>
            </w:pPr>
          </w:p>
        </w:tc>
        <w:tc>
          <w:tcPr>
            <w:tcW w:w="3376" w:type="dxa"/>
          </w:tcPr>
          <w:p w:rsidR="006B0EAB" w:rsidRDefault="006B0EAB" w:rsidP="00840166">
            <w:pPr>
              <w:pStyle w:val="TableParagraph"/>
            </w:pPr>
          </w:p>
        </w:tc>
        <w:tc>
          <w:tcPr>
            <w:tcW w:w="281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26" w:type="dxa"/>
          </w:tcPr>
          <w:p w:rsidR="006B0EAB" w:rsidRDefault="006B0EAB" w:rsidP="00840166">
            <w:pPr>
              <w:pStyle w:val="TableParagraph"/>
            </w:pPr>
          </w:p>
        </w:tc>
        <w:tc>
          <w:tcPr>
            <w:tcW w:w="3376" w:type="dxa"/>
          </w:tcPr>
          <w:p w:rsidR="006B0EAB" w:rsidRDefault="006B0EAB" w:rsidP="00840166">
            <w:pPr>
              <w:pStyle w:val="TableParagraph"/>
            </w:pPr>
          </w:p>
        </w:tc>
        <w:tc>
          <w:tcPr>
            <w:tcW w:w="281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26" w:type="dxa"/>
          </w:tcPr>
          <w:p w:rsidR="006B0EAB" w:rsidRDefault="006B0EAB" w:rsidP="00840166">
            <w:pPr>
              <w:pStyle w:val="TableParagraph"/>
            </w:pPr>
          </w:p>
        </w:tc>
        <w:tc>
          <w:tcPr>
            <w:tcW w:w="3376" w:type="dxa"/>
          </w:tcPr>
          <w:p w:rsidR="006B0EAB" w:rsidRDefault="006B0EAB" w:rsidP="00840166">
            <w:pPr>
              <w:pStyle w:val="TableParagraph"/>
            </w:pPr>
          </w:p>
        </w:tc>
        <w:tc>
          <w:tcPr>
            <w:tcW w:w="281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26" w:type="dxa"/>
          </w:tcPr>
          <w:p w:rsidR="006B0EAB" w:rsidRDefault="006B0EAB" w:rsidP="00840166">
            <w:pPr>
              <w:pStyle w:val="TableParagraph"/>
            </w:pPr>
          </w:p>
        </w:tc>
        <w:tc>
          <w:tcPr>
            <w:tcW w:w="3376" w:type="dxa"/>
          </w:tcPr>
          <w:p w:rsidR="006B0EAB" w:rsidRDefault="006B0EAB" w:rsidP="00840166">
            <w:pPr>
              <w:pStyle w:val="TableParagraph"/>
            </w:pPr>
          </w:p>
        </w:tc>
        <w:tc>
          <w:tcPr>
            <w:tcW w:w="281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26" w:type="dxa"/>
          </w:tcPr>
          <w:p w:rsidR="006B0EAB" w:rsidRDefault="006B0EAB" w:rsidP="00840166">
            <w:pPr>
              <w:pStyle w:val="TableParagraph"/>
            </w:pPr>
          </w:p>
        </w:tc>
        <w:tc>
          <w:tcPr>
            <w:tcW w:w="3376" w:type="dxa"/>
          </w:tcPr>
          <w:p w:rsidR="006B0EAB" w:rsidRDefault="006B0EAB" w:rsidP="00840166">
            <w:pPr>
              <w:pStyle w:val="TableParagraph"/>
            </w:pPr>
          </w:p>
        </w:tc>
        <w:tc>
          <w:tcPr>
            <w:tcW w:w="2819" w:type="dxa"/>
          </w:tcPr>
          <w:p w:rsidR="006B0EAB" w:rsidRDefault="006B0EAB" w:rsidP="00840166">
            <w:pPr>
              <w:pStyle w:val="TableParagraph"/>
            </w:pPr>
          </w:p>
        </w:tc>
      </w:tr>
    </w:tbl>
    <w:p w:rsidR="006B0EAB" w:rsidRDefault="006B0EAB" w:rsidP="004A0515">
      <w:pPr>
        <w:pStyle w:val="BodyText"/>
        <w:spacing w:before="180"/>
        <w:ind w:left="440"/>
      </w:pPr>
      <w:r>
        <w:rPr>
          <w:color w:val="231F20"/>
        </w:rPr>
        <w:t xml:space="preserve">*Problems Examples: a) Low production, b) Lack of storage &amp; processing facilities c) Poor marketing channels    </w:t>
      </w:r>
      <w:r>
        <w:rPr>
          <w:color w:val="231F20"/>
          <w:w w:val="105"/>
        </w:rPr>
        <w:t>d) No Processing Units</w:t>
      </w:r>
    </w:p>
    <w:p w:rsidR="006B0EAB" w:rsidRDefault="006B0EAB" w:rsidP="006B0EAB">
      <w:pPr>
        <w:pStyle w:val="ListParagraph"/>
        <w:numPr>
          <w:ilvl w:val="0"/>
          <w:numId w:val="56"/>
        </w:numPr>
        <w:tabs>
          <w:tab w:val="left" w:pos="726"/>
        </w:tabs>
        <w:spacing w:before="221"/>
        <w:ind w:hanging="286"/>
        <w:jc w:val="left"/>
        <w:rPr>
          <w:b/>
          <w:sz w:val="28"/>
        </w:rPr>
      </w:pPr>
      <w:r>
        <w:rPr>
          <w:b/>
          <w:color w:val="231F20"/>
          <w:w w:val="110"/>
          <w:sz w:val="28"/>
        </w:rPr>
        <w:t>LivestockAnalysis</w:t>
      </w:r>
    </w:p>
    <w:p w:rsidR="006B0EAB" w:rsidRDefault="006B0EAB" w:rsidP="006B0EAB">
      <w:pPr>
        <w:spacing w:before="174"/>
        <w:ind w:left="971" w:right="671"/>
        <w:jc w:val="center"/>
        <w:rPr>
          <w:b/>
          <w:i/>
          <w:sz w:val="20"/>
        </w:rPr>
      </w:pPr>
      <w:r>
        <w:rPr>
          <w:b/>
          <w:i/>
          <w:color w:val="231F20"/>
          <w:w w:val="105"/>
          <w:sz w:val="20"/>
        </w:rPr>
        <w:t xml:space="preserve">Table </w:t>
      </w:r>
      <w:r w:rsidR="00324F2F">
        <w:rPr>
          <w:b/>
          <w:i/>
          <w:color w:val="231F20"/>
          <w:w w:val="105"/>
          <w:sz w:val="20"/>
        </w:rPr>
        <w:t>28</w:t>
      </w:r>
    </w:p>
    <w:p w:rsidR="006B0EAB" w:rsidRDefault="006B0EAB" w:rsidP="006B0EAB">
      <w:pPr>
        <w:pStyle w:val="BodyText"/>
        <w:spacing w:before="1"/>
        <w:rPr>
          <w:b/>
          <w:i/>
          <w:sz w:val="16"/>
        </w:rPr>
      </w:pPr>
    </w:p>
    <w:tbl>
      <w:tblPr>
        <w:tblW w:w="0" w:type="auto"/>
        <w:tblInd w:w="4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580"/>
        <w:gridCol w:w="1574"/>
        <w:gridCol w:w="3297"/>
        <w:gridCol w:w="2849"/>
      </w:tblGrid>
      <w:tr w:rsidR="006B0EAB" w:rsidTr="00840166">
        <w:trPr>
          <w:trHeight w:val="282"/>
        </w:trPr>
        <w:tc>
          <w:tcPr>
            <w:tcW w:w="2580" w:type="dxa"/>
            <w:shd w:val="clear" w:color="auto" w:fill="E6E7E8"/>
          </w:tcPr>
          <w:p w:rsidR="006B0EAB" w:rsidRDefault="006B0EAB" w:rsidP="00840166">
            <w:pPr>
              <w:pStyle w:val="TableParagraph"/>
              <w:spacing w:before="31" w:line="231" w:lineRule="exact"/>
              <w:ind w:left="802"/>
              <w:rPr>
                <w:sz w:val="19"/>
              </w:rPr>
            </w:pPr>
            <w:r>
              <w:rPr>
                <w:color w:val="231F20"/>
                <w:sz w:val="19"/>
              </w:rPr>
              <w:t>Constraints*</w:t>
            </w:r>
          </w:p>
        </w:tc>
        <w:tc>
          <w:tcPr>
            <w:tcW w:w="1574" w:type="dxa"/>
            <w:shd w:val="clear" w:color="auto" w:fill="E6E7E8"/>
          </w:tcPr>
          <w:p w:rsidR="006B0EAB" w:rsidRDefault="006B0EAB" w:rsidP="00840166">
            <w:pPr>
              <w:pStyle w:val="TableParagraph"/>
              <w:spacing w:before="31" w:line="231" w:lineRule="exact"/>
              <w:ind w:left="461"/>
              <w:rPr>
                <w:sz w:val="19"/>
              </w:rPr>
            </w:pPr>
            <w:r>
              <w:rPr>
                <w:color w:val="231F20"/>
                <w:sz w:val="19"/>
              </w:rPr>
              <w:t>Reasons</w:t>
            </w:r>
          </w:p>
        </w:tc>
        <w:tc>
          <w:tcPr>
            <w:tcW w:w="3297" w:type="dxa"/>
            <w:shd w:val="clear" w:color="auto" w:fill="E6E7E8"/>
          </w:tcPr>
          <w:p w:rsidR="006B0EAB" w:rsidRDefault="006B0EAB" w:rsidP="00840166">
            <w:pPr>
              <w:pStyle w:val="TableParagraph"/>
              <w:spacing w:before="31" w:line="231" w:lineRule="exact"/>
              <w:ind w:left="144"/>
              <w:rPr>
                <w:sz w:val="19"/>
              </w:rPr>
            </w:pPr>
            <w:r>
              <w:rPr>
                <w:color w:val="231F20"/>
                <w:sz w:val="19"/>
              </w:rPr>
              <w:t>Opportunities/ Possibilities/ Strengths</w:t>
            </w:r>
          </w:p>
        </w:tc>
        <w:tc>
          <w:tcPr>
            <w:tcW w:w="2849" w:type="dxa"/>
            <w:shd w:val="clear" w:color="auto" w:fill="E6E7E8"/>
          </w:tcPr>
          <w:p w:rsidR="006B0EAB" w:rsidRDefault="006B0EAB" w:rsidP="00840166">
            <w:pPr>
              <w:pStyle w:val="TableParagraph"/>
              <w:spacing w:before="31" w:line="231" w:lineRule="exact"/>
              <w:ind w:left="720"/>
              <w:rPr>
                <w:sz w:val="19"/>
              </w:rPr>
            </w:pPr>
            <w:r>
              <w:rPr>
                <w:color w:val="231F20"/>
                <w:w w:val="105"/>
                <w:sz w:val="19"/>
              </w:rPr>
              <w:t>Possible solutions</w:t>
            </w:r>
          </w:p>
        </w:tc>
      </w:tr>
      <w:tr w:rsidR="006B0EAB" w:rsidTr="00840166">
        <w:trPr>
          <w:trHeight w:val="371"/>
        </w:trPr>
        <w:tc>
          <w:tcPr>
            <w:tcW w:w="2580" w:type="dxa"/>
          </w:tcPr>
          <w:p w:rsidR="006B0EAB" w:rsidRDefault="006B0EAB" w:rsidP="00840166">
            <w:pPr>
              <w:pStyle w:val="TableParagraph"/>
            </w:pPr>
          </w:p>
        </w:tc>
        <w:tc>
          <w:tcPr>
            <w:tcW w:w="1574" w:type="dxa"/>
          </w:tcPr>
          <w:p w:rsidR="006B0EAB" w:rsidRDefault="006B0EAB" w:rsidP="00840166">
            <w:pPr>
              <w:pStyle w:val="TableParagraph"/>
            </w:pPr>
          </w:p>
        </w:tc>
        <w:tc>
          <w:tcPr>
            <w:tcW w:w="3297" w:type="dxa"/>
          </w:tcPr>
          <w:p w:rsidR="006B0EAB" w:rsidRDefault="006B0EAB" w:rsidP="00840166">
            <w:pPr>
              <w:pStyle w:val="TableParagraph"/>
            </w:pPr>
          </w:p>
        </w:tc>
        <w:tc>
          <w:tcPr>
            <w:tcW w:w="284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74" w:type="dxa"/>
          </w:tcPr>
          <w:p w:rsidR="006B0EAB" w:rsidRDefault="006B0EAB" w:rsidP="00840166">
            <w:pPr>
              <w:pStyle w:val="TableParagraph"/>
            </w:pPr>
          </w:p>
        </w:tc>
        <w:tc>
          <w:tcPr>
            <w:tcW w:w="3297" w:type="dxa"/>
          </w:tcPr>
          <w:p w:rsidR="006B0EAB" w:rsidRDefault="006B0EAB" w:rsidP="00840166">
            <w:pPr>
              <w:pStyle w:val="TableParagraph"/>
            </w:pPr>
          </w:p>
        </w:tc>
        <w:tc>
          <w:tcPr>
            <w:tcW w:w="284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74" w:type="dxa"/>
          </w:tcPr>
          <w:p w:rsidR="006B0EAB" w:rsidRDefault="006B0EAB" w:rsidP="00840166">
            <w:pPr>
              <w:pStyle w:val="TableParagraph"/>
            </w:pPr>
          </w:p>
        </w:tc>
        <w:tc>
          <w:tcPr>
            <w:tcW w:w="3297" w:type="dxa"/>
          </w:tcPr>
          <w:p w:rsidR="006B0EAB" w:rsidRDefault="006B0EAB" w:rsidP="00840166">
            <w:pPr>
              <w:pStyle w:val="TableParagraph"/>
            </w:pPr>
          </w:p>
        </w:tc>
        <w:tc>
          <w:tcPr>
            <w:tcW w:w="284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74" w:type="dxa"/>
          </w:tcPr>
          <w:p w:rsidR="006B0EAB" w:rsidRDefault="006B0EAB" w:rsidP="00840166">
            <w:pPr>
              <w:pStyle w:val="TableParagraph"/>
            </w:pPr>
          </w:p>
        </w:tc>
        <w:tc>
          <w:tcPr>
            <w:tcW w:w="3297" w:type="dxa"/>
          </w:tcPr>
          <w:p w:rsidR="006B0EAB" w:rsidRDefault="006B0EAB" w:rsidP="00840166">
            <w:pPr>
              <w:pStyle w:val="TableParagraph"/>
            </w:pPr>
          </w:p>
        </w:tc>
        <w:tc>
          <w:tcPr>
            <w:tcW w:w="284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74" w:type="dxa"/>
          </w:tcPr>
          <w:p w:rsidR="006B0EAB" w:rsidRDefault="006B0EAB" w:rsidP="00840166">
            <w:pPr>
              <w:pStyle w:val="TableParagraph"/>
            </w:pPr>
          </w:p>
        </w:tc>
        <w:tc>
          <w:tcPr>
            <w:tcW w:w="3297" w:type="dxa"/>
          </w:tcPr>
          <w:p w:rsidR="006B0EAB" w:rsidRDefault="006B0EAB" w:rsidP="00840166">
            <w:pPr>
              <w:pStyle w:val="TableParagraph"/>
            </w:pPr>
          </w:p>
        </w:tc>
        <w:tc>
          <w:tcPr>
            <w:tcW w:w="284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74" w:type="dxa"/>
          </w:tcPr>
          <w:p w:rsidR="006B0EAB" w:rsidRDefault="006B0EAB" w:rsidP="00840166">
            <w:pPr>
              <w:pStyle w:val="TableParagraph"/>
            </w:pPr>
          </w:p>
        </w:tc>
        <w:tc>
          <w:tcPr>
            <w:tcW w:w="3297" w:type="dxa"/>
          </w:tcPr>
          <w:p w:rsidR="006B0EAB" w:rsidRDefault="006B0EAB" w:rsidP="00840166">
            <w:pPr>
              <w:pStyle w:val="TableParagraph"/>
            </w:pPr>
          </w:p>
        </w:tc>
        <w:tc>
          <w:tcPr>
            <w:tcW w:w="2849" w:type="dxa"/>
          </w:tcPr>
          <w:p w:rsidR="006B0EAB" w:rsidRDefault="006B0EAB" w:rsidP="00840166">
            <w:pPr>
              <w:pStyle w:val="TableParagraph"/>
            </w:pPr>
          </w:p>
        </w:tc>
      </w:tr>
      <w:tr w:rsidR="006B0EAB" w:rsidTr="00840166">
        <w:trPr>
          <w:trHeight w:val="371"/>
        </w:trPr>
        <w:tc>
          <w:tcPr>
            <w:tcW w:w="2580" w:type="dxa"/>
          </w:tcPr>
          <w:p w:rsidR="006B0EAB" w:rsidRDefault="006B0EAB" w:rsidP="00840166">
            <w:pPr>
              <w:pStyle w:val="TableParagraph"/>
            </w:pPr>
          </w:p>
        </w:tc>
        <w:tc>
          <w:tcPr>
            <w:tcW w:w="1574" w:type="dxa"/>
          </w:tcPr>
          <w:p w:rsidR="006B0EAB" w:rsidRDefault="006B0EAB" w:rsidP="00840166">
            <w:pPr>
              <w:pStyle w:val="TableParagraph"/>
            </w:pPr>
          </w:p>
        </w:tc>
        <w:tc>
          <w:tcPr>
            <w:tcW w:w="3297" w:type="dxa"/>
          </w:tcPr>
          <w:p w:rsidR="006B0EAB" w:rsidRDefault="006B0EAB" w:rsidP="00840166">
            <w:pPr>
              <w:pStyle w:val="TableParagraph"/>
            </w:pPr>
          </w:p>
        </w:tc>
        <w:tc>
          <w:tcPr>
            <w:tcW w:w="2849" w:type="dxa"/>
          </w:tcPr>
          <w:p w:rsidR="006B0EAB" w:rsidRDefault="006B0EAB" w:rsidP="00840166">
            <w:pPr>
              <w:pStyle w:val="TableParagraph"/>
            </w:pPr>
          </w:p>
        </w:tc>
      </w:tr>
    </w:tbl>
    <w:p w:rsidR="006B0EAB" w:rsidRDefault="006B0EAB" w:rsidP="004A0515">
      <w:pPr>
        <w:pStyle w:val="BodyText"/>
        <w:spacing w:before="180"/>
        <w:ind w:left="440"/>
        <w:rPr>
          <w:color w:val="231F20"/>
        </w:rPr>
      </w:pPr>
      <w:r>
        <w:rPr>
          <w:color w:val="231F20"/>
        </w:rPr>
        <w:t>*Problem Examples; a) less grazing land, b) scarcity of fodder, c) health of domestic animal,d) milk business facilities etc.</w:t>
      </w:r>
    </w:p>
    <w:p w:rsidR="00334190" w:rsidRDefault="00334190" w:rsidP="004A0515">
      <w:pPr>
        <w:pStyle w:val="BodyText"/>
        <w:spacing w:before="180"/>
        <w:ind w:left="440"/>
        <w:rPr>
          <w:color w:val="231F20"/>
        </w:rPr>
      </w:pPr>
    </w:p>
    <w:p w:rsidR="00334190" w:rsidRDefault="00334190" w:rsidP="004A0515">
      <w:pPr>
        <w:pStyle w:val="BodyText"/>
        <w:spacing w:before="180"/>
        <w:ind w:left="440"/>
        <w:rPr>
          <w:color w:val="231F20"/>
        </w:rPr>
      </w:pPr>
    </w:p>
    <w:p w:rsidR="006B0EAB" w:rsidRDefault="006B0EAB" w:rsidP="006B0EAB">
      <w:pPr>
        <w:pStyle w:val="ListParagraph"/>
        <w:numPr>
          <w:ilvl w:val="0"/>
          <w:numId w:val="56"/>
        </w:numPr>
        <w:tabs>
          <w:tab w:val="left" w:pos="386"/>
        </w:tabs>
        <w:spacing w:before="114"/>
        <w:ind w:left="385" w:hanging="286"/>
        <w:jc w:val="left"/>
        <w:rPr>
          <w:b/>
          <w:sz w:val="28"/>
        </w:rPr>
      </w:pPr>
      <w:r>
        <w:rPr>
          <w:b/>
          <w:color w:val="231F20"/>
          <w:w w:val="110"/>
          <w:sz w:val="28"/>
        </w:rPr>
        <w:t>NTFPAnalysis:</w:t>
      </w:r>
    </w:p>
    <w:p w:rsidR="006B0EAB" w:rsidRDefault="006B0EAB" w:rsidP="004A0515">
      <w:pPr>
        <w:spacing w:before="168"/>
        <w:ind w:left="100"/>
        <w:jc w:val="center"/>
        <w:rPr>
          <w:b/>
          <w:i/>
          <w:sz w:val="20"/>
        </w:rPr>
      </w:pPr>
      <w:r>
        <w:rPr>
          <w:b/>
          <w:i/>
          <w:color w:val="231F20"/>
          <w:w w:val="105"/>
          <w:sz w:val="20"/>
        </w:rPr>
        <w:t>Table</w:t>
      </w:r>
      <w:r w:rsidR="00324F2F">
        <w:rPr>
          <w:b/>
          <w:i/>
          <w:color w:val="231F20"/>
          <w:w w:val="105"/>
          <w:sz w:val="20"/>
        </w:rPr>
        <w:t>:29</w:t>
      </w:r>
    </w:p>
    <w:p w:rsidR="006B0EAB" w:rsidRDefault="006B0EAB" w:rsidP="006B0EAB">
      <w:pPr>
        <w:pStyle w:val="BodyText"/>
        <w:spacing w:after="1"/>
        <w:rPr>
          <w:b/>
          <w:i/>
          <w:sz w:val="16"/>
        </w:rPr>
      </w:pPr>
    </w:p>
    <w:tbl>
      <w:tblPr>
        <w:tblW w:w="0" w:type="auto"/>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580"/>
        <w:gridCol w:w="1845"/>
        <w:gridCol w:w="3181"/>
        <w:gridCol w:w="2693"/>
      </w:tblGrid>
      <w:tr w:rsidR="006B0EAB" w:rsidTr="00840166">
        <w:trPr>
          <w:trHeight w:val="299"/>
        </w:trPr>
        <w:tc>
          <w:tcPr>
            <w:tcW w:w="2580" w:type="dxa"/>
            <w:shd w:val="clear" w:color="auto" w:fill="E6E7E8"/>
          </w:tcPr>
          <w:p w:rsidR="006B0EAB" w:rsidRDefault="006B0EAB" w:rsidP="00840166">
            <w:pPr>
              <w:pStyle w:val="TableParagraph"/>
              <w:spacing w:before="31"/>
              <w:ind w:left="802"/>
              <w:rPr>
                <w:sz w:val="19"/>
              </w:rPr>
            </w:pPr>
            <w:r>
              <w:rPr>
                <w:color w:val="231F20"/>
                <w:sz w:val="19"/>
              </w:rPr>
              <w:t>Constraints*</w:t>
            </w:r>
          </w:p>
        </w:tc>
        <w:tc>
          <w:tcPr>
            <w:tcW w:w="1845" w:type="dxa"/>
            <w:shd w:val="clear" w:color="auto" w:fill="E6E7E8"/>
          </w:tcPr>
          <w:p w:rsidR="006B0EAB" w:rsidRDefault="006B0EAB" w:rsidP="00840166">
            <w:pPr>
              <w:pStyle w:val="TableParagraph"/>
              <w:spacing w:before="31"/>
              <w:ind w:left="596"/>
              <w:rPr>
                <w:sz w:val="19"/>
              </w:rPr>
            </w:pPr>
            <w:r>
              <w:rPr>
                <w:color w:val="231F20"/>
                <w:sz w:val="19"/>
              </w:rPr>
              <w:t>Reasons</w:t>
            </w:r>
          </w:p>
        </w:tc>
        <w:tc>
          <w:tcPr>
            <w:tcW w:w="3181" w:type="dxa"/>
            <w:shd w:val="clear" w:color="auto" w:fill="E6E7E8"/>
          </w:tcPr>
          <w:p w:rsidR="006B0EAB" w:rsidRDefault="006B0EAB" w:rsidP="00840166">
            <w:pPr>
              <w:pStyle w:val="TableParagraph"/>
              <w:spacing w:before="31"/>
              <w:ind w:left="86"/>
              <w:rPr>
                <w:sz w:val="19"/>
              </w:rPr>
            </w:pPr>
            <w:r>
              <w:rPr>
                <w:color w:val="231F20"/>
                <w:sz w:val="19"/>
              </w:rPr>
              <w:t>Opportunities/ Possibilities/ Strengths</w:t>
            </w:r>
          </w:p>
        </w:tc>
        <w:tc>
          <w:tcPr>
            <w:tcW w:w="2693" w:type="dxa"/>
            <w:shd w:val="clear" w:color="auto" w:fill="E6E7E8"/>
          </w:tcPr>
          <w:p w:rsidR="006B0EAB" w:rsidRDefault="006B0EAB" w:rsidP="00840166">
            <w:pPr>
              <w:pStyle w:val="TableParagraph"/>
              <w:spacing w:before="31"/>
              <w:ind w:left="642"/>
              <w:rPr>
                <w:sz w:val="19"/>
              </w:rPr>
            </w:pPr>
            <w:r>
              <w:rPr>
                <w:color w:val="231F20"/>
                <w:w w:val="105"/>
                <w:sz w:val="19"/>
              </w:rPr>
              <w:t>Possible solutions</w:t>
            </w:r>
          </w:p>
        </w:tc>
      </w:tr>
      <w:tr w:rsidR="006B0EAB" w:rsidTr="00840166">
        <w:trPr>
          <w:trHeight w:val="371"/>
        </w:trPr>
        <w:tc>
          <w:tcPr>
            <w:tcW w:w="2580" w:type="dxa"/>
          </w:tcPr>
          <w:p w:rsidR="006B0EAB" w:rsidRDefault="006B0EAB" w:rsidP="00840166">
            <w:pPr>
              <w:pStyle w:val="TableParagraph"/>
              <w:rPr>
                <w:sz w:val="20"/>
              </w:rPr>
            </w:pPr>
          </w:p>
        </w:tc>
        <w:tc>
          <w:tcPr>
            <w:tcW w:w="1845" w:type="dxa"/>
          </w:tcPr>
          <w:p w:rsidR="006B0EAB" w:rsidRDefault="006B0EAB" w:rsidP="00840166">
            <w:pPr>
              <w:pStyle w:val="TableParagraph"/>
              <w:rPr>
                <w:sz w:val="20"/>
              </w:rPr>
            </w:pPr>
          </w:p>
        </w:tc>
        <w:tc>
          <w:tcPr>
            <w:tcW w:w="3181" w:type="dxa"/>
          </w:tcPr>
          <w:p w:rsidR="006B0EAB" w:rsidRDefault="006B0EAB" w:rsidP="00840166">
            <w:pPr>
              <w:pStyle w:val="TableParagraph"/>
              <w:rPr>
                <w:sz w:val="20"/>
              </w:rPr>
            </w:pPr>
          </w:p>
        </w:tc>
        <w:tc>
          <w:tcPr>
            <w:tcW w:w="2693"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1845" w:type="dxa"/>
          </w:tcPr>
          <w:p w:rsidR="006B0EAB" w:rsidRDefault="006B0EAB" w:rsidP="00840166">
            <w:pPr>
              <w:pStyle w:val="TableParagraph"/>
              <w:rPr>
                <w:sz w:val="20"/>
              </w:rPr>
            </w:pPr>
          </w:p>
        </w:tc>
        <w:tc>
          <w:tcPr>
            <w:tcW w:w="3181" w:type="dxa"/>
          </w:tcPr>
          <w:p w:rsidR="006B0EAB" w:rsidRDefault="006B0EAB" w:rsidP="00840166">
            <w:pPr>
              <w:pStyle w:val="TableParagraph"/>
              <w:rPr>
                <w:sz w:val="20"/>
              </w:rPr>
            </w:pPr>
          </w:p>
        </w:tc>
        <w:tc>
          <w:tcPr>
            <w:tcW w:w="2693"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1845" w:type="dxa"/>
          </w:tcPr>
          <w:p w:rsidR="006B0EAB" w:rsidRDefault="006B0EAB" w:rsidP="00840166">
            <w:pPr>
              <w:pStyle w:val="TableParagraph"/>
              <w:rPr>
                <w:sz w:val="20"/>
              </w:rPr>
            </w:pPr>
          </w:p>
        </w:tc>
        <w:tc>
          <w:tcPr>
            <w:tcW w:w="3181" w:type="dxa"/>
          </w:tcPr>
          <w:p w:rsidR="006B0EAB" w:rsidRDefault="006B0EAB" w:rsidP="00840166">
            <w:pPr>
              <w:pStyle w:val="TableParagraph"/>
              <w:rPr>
                <w:sz w:val="20"/>
              </w:rPr>
            </w:pPr>
          </w:p>
        </w:tc>
        <w:tc>
          <w:tcPr>
            <w:tcW w:w="2693"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1845" w:type="dxa"/>
          </w:tcPr>
          <w:p w:rsidR="006B0EAB" w:rsidRDefault="006B0EAB" w:rsidP="00840166">
            <w:pPr>
              <w:pStyle w:val="TableParagraph"/>
              <w:rPr>
                <w:sz w:val="20"/>
              </w:rPr>
            </w:pPr>
          </w:p>
        </w:tc>
        <w:tc>
          <w:tcPr>
            <w:tcW w:w="3181" w:type="dxa"/>
          </w:tcPr>
          <w:p w:rsidR="006B0EAB" w:rsidRDefault="006B0EAB" w:rsidP="00840166">
            <w:pPr>
              <w:pStyle w:val="TableParagraph"/>
              <w:rPr>
                <w:sz w:val="20"/>
              </w:rPr>
            </w:pPr>
          </w:p>
        </w:tc>
        <w:tc>
          <w:tcPr>
            <w:tcW w:w="2693"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1845" w:type="dxa"/>
          </w:tcPr>
          <w:p w:rsidR="006B0EAB" w:rsidRDefault="006B0EAB" w:rsidP="00840166">
            <w:pPr>
              <w:pStyle w:val="TableParagraph"/>
              <w:rPr>
                <w:sz w:val="20"/>
              </w:rPr>
            </w:pPr>
          </w:p>
        </w:tc>
        <w:tc>
          <w:tcPr>
            <w:tcW w:w="3181" w:type="dxa"/>
          </w:tcPr>
          <w:p w:rsidR="006B0EAB" w:rsidRDefault="006B0EAB" w:rsidP="00840166">
            <w:pPr>
              <w:pStyle w:val="TableParagraph"/>
              <w:rPr>
                <w:sz w:val="20"/>
              </w:rPr>
            </w:pPr>
          </w:p>
        </w:tc>
        <w:tc>
          <w:tcPr>
            <w:tcW w:w="2693"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1845" w:type="dxa"/>
          </w:tcPr>
          <w:p w:rsidR="006B0EAB" w:rsidRDefault="006B0EAB" w:rsidP="00840166">
            <w:pPr>
              <w:pStyle w:val="TableParagraph"/>
              <w:rPr>
                <w:sz w:val="20"/>
              </w:rPr>
            </w:pPr>
          </w:p>
        </w:tc>
        <w:tc>
          <w:tcPr>
            <w:tcW w:w="3181" w:type="dxa"/>
          </w:tcPr>
          <w:p w:rsidR="006B0EAB" w:rsidRDefault="006B0EAB" w:rsidP="00840166">
            <w:pPr>
              <w:pStyle w:val="TableParagraph"/>
              <w:rPr>
                <w:sz w:val="20"/>
              </w:rPr>
            </w:pPr>
          </w:p>
        </w:tc>
        <w:tc>
          <w:tcPr>
            <w:tcW w:w="2693"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1845" w:type="dxa"/>
          </w:tcPr>
          <w:p w:rsidR="006B0EAB" w:rsidRDefault="006B0EAB" w:rsidP="00840166">
            <w:pPr>
              <w:pStyle w:val="TableParagraph"/>
              <w:rPr>
                <w:sz w:val="20"/>
              </w:rPr>
            </w:pPr>
          </w:p>
        </w:tc>
        <w:tc>
          <w:tcPr>
            <w:tcW w:w="3181" w:type="dxa"/>
          </w:tcPr>
          <w:p w:rsidR="006B0EAB" w:rsidRDefault="006B0EAB" w:rsidP="00840166">
            <w:pPr>
              <w:pStyle w:val="TableParagraph"/>
              <w:rPr>
                <w:sz w:val="20"/>
              </w:rPr>
            </w:pPr>
          </w:p>
        </w:tc>
        <w:tc>
          <w:tcPr>
            <w:tcW w:w="2693" w:type="dxa"/>
          </w:tcPr>
          <w:p w:rsidR="006B0EAB" w:rsidRDefault="006B0EAB" w:rsidP="00840166">
            <w:pPr>
              <w:pStyle w:val="TableParagraph"/>
              <w:rPr>
                <w:sz w:val="20"/>
              </w:rPr>
            </w:pPr>
          </w:p>
        </w:tc>
      </w:tr>
    </w:tbl>
    <w:p w:rsidR="006B0EAB" w:rsidRDefault="006B0EAB" w:rsidP="006B0EAB">
      <w:pPr>
        <w:pStyle w:val="BodyText"/>
        <w:spacing w:before="10"/>
        <w:ind w:left="100"/>
      </w:pPr>
      <w:r>
        <w:rPr>
          <w:color w:val="231F20"/>
        </w:rPr>
        <w:t>*Problem Examples: Less availability, Unsustainable extraction, less price, No value addition etc.</w:t>
      </w:r>
    </w:p>
    <w:p w:rsidR="006B0EAB" w:rsidRDefault="006B0EAB" w:rsidP="006B0EAB">
      <w:pPr>
        <w:pStyle w:val="ListParagraph"/>
        <w:numPr>
          <w:ilvl w:val="0"/>
          <w:numId w:val="56"/>
        </w:numPr>
        <w:tabs>
          <w:tab w:val="left" w:pos="667"/>
          <w:tab w:val="left" w:pos="668"/>
        </w:tabs>
        <w:spacing w:before="221" w:line="339" w:lineRule="exact"/>
        <w:ind w:left="667" w:hanging="568"/>
        <w:jc w:val="left"/>
        <w:rPr>
          <w:b/>
          <w:sz w:val="28"/>
        </w:rPr>
      </w:pPr>
      <w:r>
        <w:rPr>
          <w:b/>
          <w:color w:val="231F20"/>
          <w:w w:val="110"/>
          <w:sz w:val="28"/>
        </w:rPr>
        <w:t>Processing &amp;</w:t>
      </w:r>
      <w:r>
        <w:rPr>
          <w:b/>
          <w:color w:val="231F20"/>
          <w:spacing w:val="-3"/>
          <w:w w:val="110"/>
          <w:sz w:val="28"/>
        </w:rPr>
        <w:t>Value</w:t>
      </w:r>
      <w:r>
        <w:rPr>
          <w:b/>
          <w:color w:val="231F20"/>
          <w:w w:val="110"/>
          <w:sz w:val="28"/>
        </w:rPr>
        <w:t>Addition:</w:t>
      </w:r>
    </w:p>
    <w:p w:rsidR="006B0EAB" w:rsidRDefault="006B0EAB" w:rsidP="006B0EAB">
      <w:pPr>
        <w:spacing w:before="7"/>
        <w:ind w:left="293" w:right="671"/>
        <w:jc w:val="center"/>
        <w:rPr>
          <w:b/>
          <w:i/>
          <w:sz w:val="20"/>
        </w:rPr>
      </w:pPr>
      <w:r>
        <w:rPr>
          <w:b/>
          <w:i/>
          <w:color w:val="231F20"/>
          <w:w w:val="105"/>
          <w:sz w:val="20"/>
        </w:rPr>
        <w:t xml:space="preserve">Table </w:t>
      </w:r>
      <w:r w:rsidR="00324F2F">
        <w:rPr>
          <w:b/>
          <w:i/>
          <w:color w:val="231F20"/>
          <w:w w:val="105"/>
          <w:sz w:val="20"/>
        </w:rPr>
        <w:t xml:space="preserve"> 30</w:t>
      </w:r>
    </w:p>
    <w:p w:rsidR="006B0EAB" w:rsidRDefault="006B0EAB" w:rsidP="006B0EAB">
      <w:pPr>
        <w:pStyle w:val="BodyText"/>
        <w:spacing w:before="1"/>
        <w:rPr>
          <w:b/>
          <w:i/>
          <w:sz w:val="16"/>
        </w:rPr>
      </w:pPr>
    </w:p>
    <w:tbl>
      <w:tblPr>
        <w:tblW w:w="0" w:type="auto"/>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580"/>
        <w:gridCol w:w="2580"/>
        <w:gridCol w:w="2580"/>
        <w:gridCol w:w="2580"/>
      </w:tblGrid>
      <w:tr w:rsidR="006B0EAB" w:rsidTr="00840166">
        <w:trPr>
          <w:trHeight w:val="282"/>
        </w:trPr>
        <w:tc>
          <w:tcPr>
            <w:tcW w:w="2580" w:type="dxa"/>
            <w:shd w:val="clear" w:color="auto" w:fill="E6E7E8"/>
          </w:tcPr>
          <w:p w:rsidR="006B0EAB" w:rsidRDefault="006B0EAB" w:rsidP="00840166">
            <w:pPr>
              <w:pStyle w:val="TableParagraph"/>
              <w:spacing w:before="31" w:line="231" w:lineRule="exact"/>
              <w:ind w:left="802"/>
              <w:rPr>
                <w:sz w:val="19"/>
              </w:rPr>
            </w:pPr>
            <w:r>
              <w:rPr>
                <w:color w:val="231F20"/>
                <w:sz w:val="19"/>
              </w:rPr>
              <w:t>Constraints*</w:t>
            </w:r>
          </w:p>
        </w:tc>
        <w:tc>
          <w:tcPr>
            <w:tcW w:w="2580" w:type="dxa"/>
            <w:shd w:val="clear" w:color="auto" w:fill="E6E7E8"/>
          </w:tcPr>
          <w:p w:rsidR="006B0EAB" w:rsidRDefault="006B0EAB" w:rsidP="00840166">
            <w:pPr>
              <w:pStyle w:val="TableParagraph"/>
              <w:spacing w:before="31" w:line="231" w:lineRule="exact"/>
              <w:ind w:left="134" w:right="116"/>
              <w:jc w:val="center"/>
              <w:rPr>
                <w:sz w:val="19"/>
              </w:rPr>
            </w:pPr>
            <w:r>
              <w:rPr>
                <w:color w:val="231F20"/>
                <w:sz w:val="19"/>
              </w:rPr>
              <w:t>Reasons</w:t>
            </w:r>
          </w:p>
        </w:tc>
        <w:tc>
          <w:tcPr>
            <w:tcW w:w="2580" w:type="dxa"/>
            <w:shd w:val="clear" w:color="auto" w:fill="E6E7E8"/>
          </w:tcPr>
          <w:p w:rsidR="006B0EAB" w:rsidRDefault="006B0EAB" w:rsidP="00840166">
            <w:pPr>
              <w:pStyle w:val="TableParagraph"/>
              <w:spacing w:before="31" w:line="231" w:lineRule="exact"/>
              <w:ind w:left="221"/>
              <w:rPr>
                <w:sz w:val="19"/>
              </w:rPr>
            </w:pPr>
            <w:r>
              <w:rPr>
                <w:color w:val="231F20"/>
                <w:sz w:val="19"/>
              </w:rPr>
              <w:t>Opportunities/ Possibilities</w:t>
            </w:r>
          </w:p>
        </w:tc>
        <w:tc>
          <w:tcPr>
            <w:tcW w:w="2580" w:type="dxa"/>
            <w:shd w:val="clear" w:color="auto" w:fill="E6E7E8"/>
          </w:tcPr>
          <w:p w:rsidR="006B0EAB" w:rsidRDefault="006B0EAB" w:rsidP="00840166">
            <w:pPr>
              <w:pStyle w:val="TableParagraph"/>
              <w:spacing w:before="31" w:line="231" w:lineRule="exact"/>
              <w:ind w:left="585"/>
              <w:rPr>
                <w:sz w:val="19"/>
              </w:rPr>
            </w:pPr>
            <w:r>
              <w:rPr>
                <w:color w:val="231F20"/>
                <w:w w:val="105"/>
                <w:sz w:val="19"/>
              </w:rPr>
              <w:t>Possible solutions</w:t>
            </w:r>
          </w:p>
        </w:tc>
      </w:tr>
      <w:tr w:rsidR="006B0EAB" w:rsidTr="00840166">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840166">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bl>
    <w:p w:rsidR="006B0EAB" w:rsidRDefault="006B0EAB" w:rsidP="006B0EAB">
      <w:pPr>
        <w:pStyle w:val="BodyText"/>
        <w:spacing w:before="10"/>
        <w:ind w:left="100"/>
      </w:pPr>
      <w:r>
        <w:rPr>
          <w:color w:val="231F20"/>
        </w:rPr>
        <w:t>*Problem Examples: Less availability, Unsustainable extraction, less price, No value addition etc</w:t>
      </w:r>
    </w:p>
    <w:p w:rsidR="006B0EAB" w:rsidRDefault="006B0EAB" w:rsidP="006B0EAB">
      <w:pPr>
        <w:pStyle w:val="ListParagraph"/>
        <w:numPr>
          <w:ilvl w:val="0"/>
          <w:numId w:val="56"/>
        </w:numPr>
        <w:tabs>
          <w:tab w:val="left" w:pos="667"/>
          <w:tab w:val="left" w:pos="668"/>
        </w:tabs>
        <w:spacing w:before="221" w:line="339" w:lineRule="exact"/>
        <w:ind w:left="667" w:hanging="568"/>
        <w:jc w:val="left"/>
        <w:rPr>
          <w:b/>
          <w:sz w:val="28"/>
        </w:rPr>
      </w:pPr>
      <w:r>
        <w:rPr>
          <w:b/>
          <w:color w:val="231F20"/>
          <w:w w:val="110"/>
          <w:sz w:val="28"/>
        </w:rPr>
        <w:t>Credit FacilityAnalysis:</w:t>
      </w:r>
    </w:p>
    <w:p w:rsidR="006B0EAB" w:rsidRDefault="006B0EAB" w:rsidP="006B0EAB">
      <w:pPr>
        <w:spacing w:before="7"/>
        <w:ind w:left="293" w:right="671"/>
        <w:jc w:val="center"/>
        <w:rPr>
          <w:b/>
          <w:i/>
          <w:sz w:val="20"/>
        </w:rPr>
      </w:pPr>
      <w:r>
        <w:rPr>
          <w:b/>
          <w:i/>
          <w:color w:val="231F20"/>
          <w:w w:val="105"/>
          <w:sz w:val="20"/>
        </w:rPr>
        <w:t xml:space="preserve">Table </w:t>
      </w:r>
      <w:r w:rsidR="00324F2F">
        <w:rPr>
          <w:b/>
          <w:i/>
          <w:color w:val="231F20"/>
          <w:w w:val="105"/>
          <w:sz w:val="20"/>
        </w:rPr>
        <w:t>31</w:t>
      </w:r>
    </w:p>
    <w:p w:rsidR="006B0EAB" w:rsidRDefault="006B0EAB" w:rsidP="006B0EAB">
      <w:pPr>
        <w:pStyle w:val="BodyText"/>
        <w:spacing w:before="1"/>
        <w:rPr>
          <w:b/>
          <w:i/>
          <w:sz w:val="16"/>
        </w:rPr>
      </w:pPr>
    </w:p>
    <w:tbl>
      <w:tblPr>
        <w:tblW w:w="10320" w:type="dxa"/>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580"/>
        <w:gridCol w:w="2580"/>
        <w:gridCol w:w="2580"/>
        <w:gridCol w:w="2580"/>
      </w:tblGrid>
      <w:tr w:rsidR="006B0EAB" w:rsidTr="00786A1C">
        <w:trPr>
          <w:trHeight w:val="282"/>
        </w:trPr>
        <w:tc>
          <w:tcPr>
            <w:tcW w:w="2580" w:type="dxa"/>
            <w:shd w:val="clear" w:color="auto" w:fill="E6E7E8"/>
          </w:tcPr>
          <w:p w:rsidR="006B0EAB" w:rsidRDefault="006B0EAB" w:rsidP="00840166">
            <w:pPr>
              <w:pStyle w:val="TableParagraph"/>
              <w:spacing w:before="31" w:line="231" w:lineRule="exact"/>
              <w:ind w:left="802"/>
              <w:rPr>
                <w:sz w:val="19"/>
              </w:rPr>
            </w:pPr>
            <w:r>
              <w:rPr>
                <w:color w:val="231F20"/>
                <w:sz w:val="19"/>
              </w:rPr>
              <w:t>Constraints*</w:t>
            </w:r>
          </w:p>
        </w:tc>
        <w:tc>
          <w:tcPr>
            <w:tcW w:w="2580" w:type="dxa"/>
            <w:shd w:val="clear" w:color="auto" w:fill="E6E7E8"/>
          </w:tcPr>
          <w:p w:rsidR="006B0EAB" w:rsidRDefault="006B0EAB" w:rsidP="00840166">
            <w:pPr>
              <w:pStyle w:val="TableParagraph"/>
              <w:spacing w:before="31" w:line="231" w:lineRule="exact"/>
              <w:ind w:left="134" w:right="116"/>
              <w:jc w:val="center"/>
              <w:rPr>
                <w:sz w:val="19"/>
              </w:rPr>
            </w:pPr>
            <w:r>
              <w:rPr>
                <w:color w:val="231F20"/>
                <w:sz w:val="19"/>
              </w:rPr>
              <w:t>Reasons</w:t>
            </w:r>
          </w:p>
        </w:tc>
        <w:tc>
          <w:tcPr>
            <w:tcW w:w="2580" w:type="dxa"/>
            <w:shd w:val="clear" w:color="auto" w:fill="E6E7E8"/>
          </w:tcPr>
          <w:p w:rsidR="006B0EAB" w:rsidRDefault="006B0EAB" w:rsidP="00840166">
            <w:pPr>
              <w:pStyle w:val="TableParagraph"/>
              <w:spacing w:before="31" w:line="231" w:lineRule="exact"/>
              <w:ind w:left="221"/>
              <w:rPr>
                <w:sz w:val="19"/>
              </w:rPr>
            </w:pPr>
            <w:r>
              <w:rPr>
                <w:color w:val="231F20"/>
                <w:sz w:val="19"/>
              </w:rPr>
              <w:t>Opportunities/ Possibilities</w:t>
            </w:r>
          </w:p>
        </w:tc>
        <w:tc>
          <w:tcPr>
            <w:tcW w:w="2580" w:type="dxa"/>
            <w:shd w:val="clear" w:color="auto" w:fill="E6E7E8"/>
          </w:tcPr>
          <w:p w:rsidR="006B0EAB" w:rsidRDefault="006B0EAB" w:rsidP="00840166">
            <w:pPr>
              <w:pStyle w:val="TableParagraph"/>
              <w:spacing w:before="31" w:line="231" w:lineRule="exact"/>
              <w:ind w:left="585"/>
              <w:rPr>
                <w:sz w:val="19"/>
              </w:rPr>
            </w:pPr>
            <w:r>
              <w:rPr>
                <w:color w:val="231F20"/>
                <w:w w:val="105"/>
                <w:sz w:val="19"/>
              </w:rPr>
              <w:t>Possible solutions</w:t>
            </w:r>
          </w:p>
        </w:tc>
      </w:tr>
      <w:tr w:rsidR="006B0EAB" w:rsidTr="00786A1C">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786A1C">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786A1C">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786A1C">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786A1C">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r w:rsidR="006B0EAB" w:rsidTr="00786A1C">
        <w:trPr>
          <w:trHeight w:val="371"/>
        </w:trPr>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c>
          <w:tcPr>
            <w:tcW w:w="2580" w:type="dxa"/>
          </w:tcPr>
          <w:p w:rsidR="006B0EAB" w:rsidRDefault="006B0EAB" w:rsidP="00840166">
            <w:pPr>
              <w:pStyle w:val="TableParagraph"/>
              <w:rPr>
                <w:sz w:val="20"/>
              </w:rPr>
            </w:pPr>
          </w:p>
        </w:tc>
      </w:tr>
    </w:tbl>
    <w:p w:rsidR="006B0EAB" w:rsidRDefault="006B0EAB" w:rsidP="006B0EAB">
      <w:pPr>
        <w:pStyle w:val="BodyText"/>
        <w:spacing w:before="10"/>
        <w:ind w:left="200" w:right="671"/>
        <w:jc w:val="center"/>
      </w:pPr>
      <w:r>
        <w:rPr>
          <w:color w:val="231F20"/>
        </w:rPr>
        <w:t xml:space="preserve">*Problems: a) Indebtedness (credit dependency), b) Rate of interest C) Availability of loan d) </w:t>
      </w:r>
      <w:r w:rsidR="009C2884">
        <w:rPr>
          <w:color w:val="231F20"/>
        </w:rPr>
        <w:lastRenderedPageBreak/>
        <w:t>M</w:t>
      </w:r>
      <w:r>
        <w:rPr>
          <w:color w:val="231F20"/>
        </w:rPr>
        <w:t>ortgage difficulty</w:t>
      </w:r>
    </w:p>
    <w:p w:rsidR="009C2884" w:rsidRPr="00477D7C" w:rsidRDefault="009C2884" w:rsidP="009C2884">
      <w:pPr>
        <w:spacing w:before="120" w:after="120" w:line="360" w:lineRule="auto"/>
        <w:contextualSpacing/>
        <w:rPr>
          <w:rFonts w:cstheme="minorHAnsi"/>
          <w:b/>
          <w:noProof/>
        </w:rPr>
      </w:pPr>
    </w:p>
    <w:p w:rsidR="009C2884" w:rsidRDefault="009C2884" w:rsidP="00324F2F">
      <w:pPr>
        <w:pStyle w:val="ListParagraph"/>
        <w:numPr>
          <w:ilvl w:val="0"/>
          <w:numId w:val="56"/>
        </w:numPr>
        <w:spacing w:before="120" w:after="120" w:line="360" w:lineRule="auto"/>
        <w:contextualSpacing/>
        <w:jc w:val="left"/>
        <w:rPr>
          <w:b/>
          <w:color w:val="231F20"/>
          <w:w w:val="110"/>
          <w:sz w:val="28"/>
        </w:rPr>
      </w:pPr>
      <w:r w:rsidRPr="004A0515">
        <w:rPr>
          <w:b/>
          <w:color w:val="231F20"/>
          <w:w w:val="110"/>
          <w:sz w:val="28"/>
        </w:rPr>
        <w:t>Activity calendar</w:t>
      </w:r>
    </w:p>
    <w:p w:rsidR="00324F2F" w:rsidRPr="004A0515" w:rsidRDefault="00324F2F" w:rsidP="004A0515">
      <w:pPr>
        <w:spacing w:before="7"/>
        <w:ind w:left="293" w:right="671"/>
        <w:jc w:val="center"/>
        <w:rPr>
          <w:b/>
          <w:i/>
          <w:color w:val="231F20"/>
          <w:w w:val="105"/>
          <w:sz w:val="20"/>
        </w:rPr>
      </w:pPr>
      <w:r w:rsidRPr="004A0515">
        <w:rPr>
          <w:b/>
          <w:i/>
          <w:color w:val="231F20"/>
          <w:w w:val="105"/>
          <w:sz w:val="20"/>
        </w:rPr>
        <w:t>Table: 32</w:t>
      </w:r>
    </w:p>
    <w:tbl>
      <w:tblPr>
        <w:tblW w:w="96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2190"/>
        <w:gridCol w:w="1755"/>
        <w:gridCol w:w="1634"/>
        <w:gridCol w:w="2131"/>
        <w:gridCol w:w="1320"/>
      </w:tblGrid>
      <w:tr w:rsidR="009C2884" w:rsidRPr="00477D7C" w:rsidTr="00840166">
        <w:tc>
          <w:tcPr>
            <w:tcW w:w="630" w:type="dxa"/>
            <w:vMerge w:val="restart"/>
            <w:shd w:val="clear" w:color="auto" w:fill="D9D9D9"/>
            <w:vAlign w:val="center"/>
          </w:tcPr>
          <w:p w:rsidR="009C2884" w:rsidRPr="00477D7C" w:rsidRDefault="009C2884" w:rsidP="00840166">
            <w:pPr>
              <w:tabs>
                <w:tab w:val="center" w:pos="4513"/>
                <w:tab w:val="right" w:pos="9026"/>
              </w:tabs>
              <w:jc w:val="center"/>
              <w:rPr>
                <w:rFonts w:eastAsia="Calibri" w:cstheme="minorHAnsi"/>
                <w:b/>
                <w:lang w:val="en-GB"/>
              </w:rPr>
            </w:pPr>
            <w:r w:rsidRPr="00477D7C">
              <w:rPr>
                <w:rFonts w:eastAsia="Calibri" w:cstheme="minorHAnsi"/>
                <w:b/>
                <w:lang w:val="en-GB"/>
              </w:rPr>
              <w:t>Sl. No.</w:t>
            </w:r>
          </w:p>
        </w:tc>
        <w:tc>
          <w:tcPr>
            <w:tcW w:w="2190" w:type="dxa"/>
            <w:vMerge w:val="restart"/>
            <w:shd w:val="clear" w:color="auto" w:fill="D9D9D9"/>
            <w:vAlign w:val="center"/>
          </w:tcPr>
          <w:p w:rsidR="009C2884" w:rsidRPr="00477D7C" w:rsidRDefault="009C2884" w:rsidP="00840166">
            <w:pPr>
              <w:tabs>
                <w:tab w:val="center" w:pos="4513"/>
                <w:tab w:val="right" w:pos="9026"/>
              </w:tabs>
              <w:jc w:val="center"/>
              <w:rPr>
                <w:rFonts w:eastAsia="Calibri" w:cstheme="minorHAnsi"/>
                <w:b/>
                <w:lang w:val="en-GB"/>
              </w:rPr>
            </w:pPr>
            <w:r w:rsidRPr="00477D7C">
              <w:rPr>
                <w:rFonts w:eastAsia="Calibri" w:cstheme="minorHAnsi"/>
                <w:b/>
                <w:lang w:val="en-GB"/>
              </w:rPr>
              <w:t>Month (western or local)</w:t>
            </w:r>
          </w:p>
        </w:tc>
        <w:tc>
          <w:tcPr>
            <w:tcW w:w="5520" w:type="dxa"/>
            <w:gridSpan w:val="3"/>
            <w:shd w:val="clear" w:color="auto" w:fill="D9D9D9"/>
            <w:vAlign w:val="center"/>
          </w:tcPr>
          <w:p w:rsidR="009C2884" w:rsidRPr="00477D7C" w:rsidDel="00EA1FA3"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Main activity &amp; responsibility (men, women, children – indicate as M, W, C)</w:t>
            </w:r>
          </w:p>
        </w:tc>
        <w:tc>
          <w:tcPr>
            <w:tcW w:w="1320"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p>
        </w:tc>
      </w:tr>
      <w:tr w:rsidR="009C2884" w:rsidRPr="00477D7C" w:rsidTr="00840166">
        <w:tc>
          <w:tcPr>
            <w:tcW w:w="630" w:type="dxa"/>
            <w:vMerge/>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p>
        </w:tc>
        <w:tc>
          <w:tcPr>
            <w:tcW w:w="2190" w:type="dxa"/>
            <w:vMerge/>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p>
        </w:tc>
        <w:tc>
          <w:tcPr>
            <w:tcW w:w="1755"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Agriculture</w:t>
            </w:r>
          </w:p>
        </w:tc>
        <w:tc>
          <w:tcPr>
            <w:tcW w:w="1634"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Jhum</w:t>
            </w:r>
          </w:p>
        </w:tc>
        <w:tc>
          <w:tcPr>
            <w:tcW w:w="2131"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Forest</w:t>
            </w:r>
          </w:p>
        </w:tc>
        <w:tc>
          <w:tcPr>
            <w:tcW w:w="1320"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Health issues, if any</w:t>
            </w: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1</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January/ </w:t>
            </w:r>
            <w:r w:rsidRPr="00477D7C">
              <w:rPr>
                <w:rFonts w:eastAsia="Calibri" w:cstheme="minorHAnsi"/>
                <w:i/>
                <w:lang w:val="en-GB"/>
              </w:rPr>
              <w:t>Pausha</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tcPr>
          <w:p w:rsidR="009C2884" w:rsidRPr="00477D7C" w:rsidRDefault="009C2884" w:rsidP="00840166">
            <w:pPr>
              <w:tabs>
                <w:tab w:val="center" w:pos="4513"/>
                <w:tab w:val="right" w:pos="9026"/>
              </w:tabs>
              <w:spacing w:after="0"/>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2</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February/ </w:t>
            </w:r>
            <w:r w:rsidRPr="00477D7C">
              <w:rPr>
                <w:rFonts w:eastAsia="Calibri" w:cstheme="minorHAnsi"/>
                <w:i/>
                <w:lang w:val="en-GB"/>
              </w:rPr>
              <w:t>Magh</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tcPr>
          <w:p w:rsidR="009C2884" w:rsidRPr="00477D7C" w:rsidRDefault="009C2884" w:rsidP="00840166">
            <w:pPr>
              <w:tabs>
                <w:tab w:val="center" w:pos="4513"/>
                <w:tab w:val="right" w:pos="9026"/>
              </w:tabs>
              <w:spacing w:after="0"/>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3</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March/</w:t>
            </w:r>
            <w:r w:rsidRPr="00477D7C">
              <w:rPr>
                <w:rFonts w:eastAsia="Calibri" w:cstheme="minorHAnsi"/>
                <w:i/>
                <w:lang w:val="en-GB"/>
              </w:rPr>
              <w:t>Phalguna</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tcPr>
          <w:p w:rsidR="009C2884" w:rsidRPr="00477D7C" w:rsidRDefault="009C2884" w:rsidP="00840166">
            <w:pPr>
              <w:tabs>
                <w:tab w:val="center" w:pos="4513"/>
                <w:tab w:val="right" w:pos="9026"/>
              </w:tabs>
              <w:spacing w:after="0"/>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4</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April/ </w:t>
            </w:r>
            <w:r w:rsidRPr="00477D7C">
              <w:rPr>
                <w:rFonts w:eastAsia="Calibri" w:cstheme="minorHAnsi"/>
                <w:i/>
                <w:lang w:val="en-GB"/>
              </w:rPr>
              <w:t>Chaitra</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tcPr>
          <w:p w:rsidR="009C2884" w:rsidRPr="00477D7C" w:rsidRDefault="009C2884" w:rsidP="00840166">
            <w:pPr>
              <w:tabs>
                <w:tab w:val="center" w:pos="4513"/>
                <w:tab w:val="right" w:pos="9026"/>
              </w:tabs>
              <w:spacing w:after="0"/>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5</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May/ </w:t>
            </w:r>
            <w:r w:rsidRPr="00477D7C">
              <w:rPr>
                <w:rFonts w:eastAsia="Calibri" w:cstheme="minorHAnsi"/>
                <w:i/>
                <w:lang w:val="en-GB"/>
              </w:rPr>
              <w:t>Vaisakha</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vAlign w:val="center"/>
          </w:tcPr>
          <w:p w:rsidR="009C2884" w:rsidRPr="00477D7C" w:rsidRDefault="009C2884" w:rsidP="00840166">
            <w:pPr>
              <w:tabs>
                <w:tab w:val="center" w:pos="4513"/>
                <w:tab w:val="right" w:pos="9026"/>
              </w:tabs>
              <w:spacing w:after="0"/>
              <w:jc w:val="center"/>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6</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June/ </w:t>
            </w:r>
            <w:r w:rsidRPr="00477D7C">
              <w:rPr>
                <w:rFonts w:eastAsia="Calibri" w:cstheme="minorHAnsi"/>
                <w:i/>
                <w:lang w:val="en-GB"/>
              </w:rPr>
              <w:t>Jyaishtha</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vAlign w:val="center"/>
          </w:tcPr>
          <w:p w:rsidR="009C2884" w:rsidRPr="00477D7C" w:rsidRDefault="009C2884" w:rsidP="00840166">
            <w:pPr>
              <w:tabs>
                <w:tab w:val="center" w:pos="4513"/>
                <w:tab w:val="right" w:pos="9026"/>
              </w:tabs>
              <w:spacing w:after="0"/>
              <w:jc w:val="center"/>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7</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July/ </w:t>
            </w:r>
            <w:r w:rsidRPr="00477D7C">
              <w:rPr>
                <w:rFonts w:eastAsia="Calibri" w:cstheme="minorHAnsi"/>
                <w:i/>
                <w:lang w:val="en-GB"/>
              </w:rPr>
              <w:t>Asadha</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tcPr>
          <w:p w:rsidR="009C2884" w:rsidRPr="00477D7C" w:rsidRDefault="009C2884" w:rsidP="00840166">
            <w:pPr>
              <w:tabs>
                <w:tab w:val="center" w:pos="4513"/>
                <w:tab w:val="right" w:pos="9026"/>
              </w:tabs>
              <w:spacing w:after="0"/>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8</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August/ </w:t>
            </w:r>
            <w:r w:rsidRPr="00477D7C">
              <w:rPr>
                <w:rFonts w:eastAsia="Calibri" w:cstheme="minorHAnsi"/>
                <w:i/>
                <w:lang w:val="en-GB"/>
              </w:rPr>
              <w:t>Sravana</w:t>
            </w:r>
          </w:p>
        </w:tc>
        <w:tc>
          <w:tcPr>
            <w:tcW w:w="1755" w:type="dxa"/>
          </w:tcPr>
          <w:p w:rsidR="009C2884" w:rsidRPr="00477D7C" w:rsidRDefault="009C2884" w:rsidP="00840166">
            <w:pPr>
              <w:tabs>
                <w:tab w:val="left" w:pos="5430"/>
              </w:tabs>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tcPr>
          <w:p w:rsidR="009C2884" w:rsidRPr="00477D7C" w:rsidRDefault="009C2884" w:rsidP="00840166">
            <w:pPr>
              <w:tabs>
                <w:tab w:val="center" w:pos="4513"/>
                <w:tab w:val="right" w:pos="9026"/>
              </w:tabs>
              <w:spacing w:after="0"/>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9</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September/ </w:t>
            </w:r>
            <w:r w:rsidRPr="00477D7C">
              <w:rPr>
                <w:rFonts w:eastAsia="Calibri" w:cstheme="minorHAnsi"/>
                <w:i/>
                <w:lang w:val="en-GB"/>
              </w:rPr>
              <w:t>Bhadra</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tcPr>
          <w:p w:rsidR="009C2884" w:rsidRPr="00477D7C" w:rsidRDefault="009C2884" w:rsidP="00840166">
            <w:pPr>
              <w:tabs>
                <w:tab w:val="center" w:pos="4513"/>
                <w:tab w:val="right" w:pos="9026"/>
              </w:tabs>
              <w:spacing w:after="0"/>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10</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October/ </w:t>
            </w:r>
            <w:r w:rsidRPr="00477D7C">
              <w:rPr>
                <w:rFonts w:eastAsia="Calibri" w:cstheme="minorHAnsi"/>
                <w:i/>
                <w:lang w:val="en-GB"/>
              </w:rPr>
              <w:t>Ashvina</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vAlign w:val="center"/>
          </w:tcPr>
          <w:p w:rsidR="009C2884" w:rsidRPr="00477D7C" w:rsidRDefault="009C2884" w:rsidP="00840166">
            <w:pPr>
              <w:tabs>
                <w:tab w:val="center" w:pos="4513"/>
                <w:tab w:val="right" w:pos="9026"/>
              </w:tabs>
              <w:spacing w:after="0"/>
              <w:jc w:val="center"/>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11</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November/ </w:t>
            </w:r>
            <w:r w:rsidRPr="00477D7C">
              <w:rPr>
                <w:rFonts w:eastAsia="Calibri" w:cstheme="minorHAnsi"/>
                <w:i/>
                <w:lang w:val="en-GB"/>
              </w:rPr>
              <w:t>Kartika</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rPr>
            </w:pPr>
          </w:p>
        </w:tc>
        <w:tc>
          <w:tcPr>
            <w:tcW w:w="2131" w:type="dxa"/>
            <w:vAlign w:val="center"/>
          </w:tcPr>
          <w:p w:rsidR="009C2884" w:rsidRPr="00477D7C" w:rsidRDefault="009C2884" w:rsidP="00840166">
            <w:pPr>
              <w:tabs>
                <w:tab w:val="center" w:pos="4513"/>
                <w:tab w:val="right" w:pos="9026"/>
              </w:tabs>
              <w:spacing w:after="0"/>
              <w:jc w:val="center"/>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r w:rsidR="009C2884" w:rsidRPr="00477D7C" w:rsidTr="00840166">
        <w:tc>
          <w:tcPr>
            <w:tcW w:w="63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12</w:t>
            </w:r>
          </w:p>
        </w:tc>
        <w:tc>
          <w:tcPr>
            <w:tcW w:w="2190"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 xml:space="preserve">December/ </w:t>
            </w:r>
            <w:r w:rsidRPr="00477D7C">
              <w:rPr>
                <w:rFonts w:eastAsia="Calibri" w:cstheme="minorHAnsi"/>
                <w:i/>
                <w:lang w:val="en-GB"/>
              </w:rPr>
              <w:t>Agrahayana</w:t>
            </w:r>
          </w:p>
        </w:tc>
        <w:tc>
          <w:tcPr>
            <w:tcW w:w="1755" w:type="dxa"/>
          </w:tcPr>
          <w:p w:rsidR="009C2884" w:rsidRPr="00477D7C" w:rsidRDefault="009C2884" w:rsidP="00840166">
            <w:pPr>
              <w:tabs>
                <w:tab w:val="left" w:pos="5430"/>
              </w:tabs>
              <w:jc w:val="center"/>
              <w:rPr>
                <w:rFonts w:cstheme="minorHAnsi"/>
              </w:rPr>
            </w:pPr>
          </w:p>
        </w:tc>
        <w:tc>
          <w:tcPr>
            <w:tcW w:w="1634" w:type="dxa"/>
            <w:vAlign w:val="center"/>
          </w:tcPr>
          <w:p w:rsidR="009C2884" w:rsidRPr="00477D7C" w:rsidRDefault="009C2884" w:rsidP="00840166">
            <w:pPr>
              <w:tabs>
                <w:tab w:val="left" w:pos="5430"/>
              </w:tabs>
              <w:jc w:val="center"/>
              <w:rPr>
                <w:rFonts w:cstheme="minorHAnsi"/>
                <w:lang w:val="it-IT"/>
              </w:rPr>
            </w:pPr>
          </w:p>
        </w:tc>
        <w:tc>
          <w:tcPr>
            <w:tcW w:w="2131" w:type="dxa"/>
          </w:tcPr>
          <w:p w:rsidR="009C2884" w:rsidRPr="00477D7C" w:rsidRDefault="009C2884" w:rsidP="00840166">
            <w:pPr>
              <w:tabs>
                <w:tab w:val="center" w:pos="4513"/>
                <w:tab w:val="right" w:pos="9026"/>
              </w:tabs>
              <w:spacing w:after="0"/>
              <w:rPr>
                <w:rFonts w:eastAsia="Calibri" w:cstheme="minorHAnsi"/>
                <w:lang w:val="en-GB"/>
              </w:rPr>
            </w:pPr>
          </w:p>
        </w:tc>
        <w:tc>
          <w:tcPr>
            <w:tcW w:w="1320" w:type="dxa"/>
            <w:shd w:val="clear" w:color="auto" w:fill="auto"/>
          </w:tcPr>
          <w:p w:rsidR="009C2884" w:rsidRPr="00477D7C" w:rsidRDefault="009C2884" w:rsidP="00840166">
            <w:pPr>
              <w:tabs>
                <w:tab w:val="center" w:pos="4513"/>
                <w:tab w:val="right" w:pos="9026"/>
              </w:tabs>
              <w:spacing w:after="0"/>
              <w:rPr>
                <w:rFonts w:eastAsia="Calibri" w:cstheme="minorHAnsi"/>
                <w:lang w:val="en-GB"/>
              </w:rPr>
            </w:pPr>
          </w:p>
        </w:tc>
      </w:tr>
    </w:tbl>
    <w:p w:rsidR="009C2884" w:rsidRDefault="009C2884" w:rsidP="009C2884">
      <w:pPr>
        <w:pStyle w:val="ListParagraph"/>
        <w:spacing w:line="360" w:lineRule="auto"/>
        <w:ind w:left="0"/>
        <w:rPr>
          <w:rFonts w:asciiTheme="minorHAnsi" w:hAnsiTheme="minorHAnsi" w:cstheme="minorHAnsi"/>
          <w:b/>
          <w:noProof/>
          <w:color w:val="000000"/>
        </w:rPr>
      </w:pPr>
    </w:p>
    <w:p w:rsidR="00334190" w:rsidRDefault="00334190" w:rsidP="009C2884">
      <w:pPr>
        <w:pStyle w:val="ListParagraph"/>
        <w:spacing w:line="360" w:lineRule="auto"/>
        <w:ind w:left="0"/>
        <w:rPr>
          <w:rFonts w:asciiTheme="minorHAnsi" w:hAnsiTheme="minorHAnsi" w:cstheme="minorHAnsi"/>
          <w:b/>
          <w:noProof/>
          <w:color w:val="000000"/>
        </w:rPr>
      </w:pPr>
    </w:p>
    <w:p w:rsidR="009C2884" w:rsidRDefault="009C2884" w:rsidP="00324F2F">
      <w:pPr>
        <w:pStyle w:val="ListParagraph"/>
        <w:numPr>
          <w:ilvl w:val="0"/>
          <w:numId w:val="56"/>
        </w:numPr>
        <w:spacing w:before="120" w:after="120" w:line="360" w:lineRule="auto"/>
        <w:contextualSpacing/>
        <w:jc w:val="left"/>
        <w:rPr>
          <w:b/>
          <w:color w:val="231F20"/>
          <w:w w:val="110"/>
          <w:sz w:val="28"/>
        </w:rPr>
      </w:pPr>
      <w:r w:rsidRPr="004A0515">
        <w:rPr>
          <w:b/>
          <w:color w:val="231F20"/>
          <w:w w:val="110"/>
          <w:sz w:val="28"/>
        </w:rPr>
        <w:t>Employment opportunities</w:t>
      </w:r>
    </w:p>
    <w:p w:rsidR="00324F2F" w:rsidRPr="00324F2F" w:rsidRDefault="00324F2F" w:rsidP="004A0515">
      <w:pPr>
        <w:pStyle w:val="ListParagraph"/>
        <w:spacing w:before="7"/>
        <w:ind w:left="725" w:right="671" w:firstLine="0"/>
        <w:jc w:val="center"/>
        <w:rPr>
          <w:rFonts w:cstheme="minorBidi"/>
          <w:b/>
          <w:i/>
          <w:color w:val="231F20"/>
          <w:w w:val="105"/>
          <w:sz w:val="20"/>
        </w:rPr>
      </w:pPr>
      <w:r w:rsidRPr="00324F2F">
        <w:rPr>
          <w:b/>
          <w:i/>
          <w:color w:val="231F20"/>
          <w:w w:val="105"/>
          <w:sz w:val="20"/>
        </w:rPr>
        <w:t xml:space="preserve">Table: </w:t>
      </w:r>
      <w:r>
        <w:rPr>
          <w:b/>
          <w:i/>
          <w:color w:val="231F20"/>
          <w:w w:val="105"/>
          <w:sz w:val="20"/>
        </w:rPr>
        <w:t>33</w:t>
      </w:r>
    </w:p>
    <w:p w:rsidR="00324F2F" w:rsidRPr="00786A1C" w:rsidRDefault="00324F2F" w:rsidP="00786A1C">
      <w:pPr>
        <w:tabs>
          <w:tab w:val="left" w:pos="3396"/>
        </w:tabs>
        <w:spacing w:before="120" w:after="120" w:line="360" w:lineRule="auto"/>
        <w:contextualSpacing/>
        <w:rPr>
          <w:b/>
          <w:color w:val="231F20"/>
          <w:w w:val="110"/>
          <w:sz w:val="28"/>
        </w:rPr>
      </w:pPr>
    </w:p>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
        <w:gridCol w:w="1649"/>
        <w:gridCol w:w="840"/>
        <w:gridCol w:w="1147"/>
        <w:gridCol w:w="1662"/>
        <w:gridCol w:w="1246"/>
        <w:gridCol w:w="1412"/>
        <w:gridCol w:w="1200"/>
      </w:tblGrid>
      <w:tr w:rsidR="009C2884" w:rsidRPr="00477D7C" w:rsidTr="00840166">
        <w:trPr>
          <w:jc w:val="center"/>
        </w:trPr>
        <w:tc>
          <w:tcPr>
            <w:tcW w:w="432" w:type="dxa"/>
            <w:vMerge w:val="restart"/>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Sl</w:t>
            </w:r>
          </w:p>
        </w:tc>
        <w:tc>
          <w:tcPr>
            <w:tcW w:w="1649" w:type="dxa"/>
            <w:vMerge w:val="restart"/>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Period</w:t>
            </w:r>
          </w:p>
        </w:tc>
        <w:tc>
          <w:tcPr>
            <w:tcW w:w="1987" w:type="dxa"/>
            <w:gridSpan w:val="2"/>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Months</w:t>
            </w:r>
          </w:p>
        </w:tc>
        <w:tc>
          <w:tcPr>
            <w:tcW w:w="1662"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Nature of work</w:t>
            </w:r>
          </w:p>
        </w:tc>
        <w:tc>
          <w:tcPr>
            <w:tcW w:w="1246"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Duration (months)</w:t>
            </w:r>
          </w:p>
        </w:tc>
        <w:tc>
          <w:tcPr>
            <w:tcW w:w="2612" w:type="dxa"/>
            <w:gridSpan w:val="2"/>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Wage rate (Rs)</w:t>
            </w:r>
          </w:p>
        </w:tc>
      </w:tr>
      <w:tr w:rsidR="009C2884" w:rsidRPr="00477D7C" w:rsidTr="00840166">
        <w:trPr>
          <w:jc w:val="center"/>
        </w:trPr>
        <w:tc>
          <w:tcPr>
            <w:tcW w:w="432" w:type="dxa"/>
            <w:vMerge/>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p>
        </w:tc>
        <w:tc>
          <w:tcPr>
            <w:tcW w:w="1649" w:type="dxa"/>
            <w:vMerge/>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p>
        </w:tc>
        <w:tc>
          <w:tcPr>
            <w:tcW w:w="840"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From</w:t>
            </w:r>
          </w:p>
        </w:tc>
        <w:tc>
          <w:tcPr>
            <w:tcW w:w="1147"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To</w:t>
            </w:r>
          </w:p>
        </w:tc>
        <w:tc>
          <w:tcPr>
            <w:tcW w:w="1662"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p>
        </w:tc>
        <w:tc>
          <w:tcPr>
            <w:tcW w:w="1246"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p>
        </w:tc>
        <w:tc>
          <w:tcPr>
            <w:tcW w:w="1412"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Men</w:t>
            </w:r>
          </w:p>
        </w:tc>
        <w:tc>
          <w:tcPr>
            <w:tcW w:w="1200" w:type="dxa"/>
            <w:shd w:val="clear" w:color="auto" w:fill="D9D9D9"/>
            <w:vAlign w:val="center"/>
          </w:tcPr>
          <w:p w:rsidR="009C2884" w:rsidRPr="00477D7C" w:rsidRDefault="009C2884" w:rsidP="00840166">
            <w:pPr>
              <w:tabs>
                <w:tab w:val="center" w:pos="4513"/>
                <w:tab w:val="right" w:pos="9026"/>
              </w:tabs>
              <w:spacing w:after="0"/>
              <w:jc w:val="center"/>
              <w:rPr>
                <w:rFonts w:eastAsia="Calibri" w:cstheme="minorHAnsi"/>
                <w:b/>
                <w:lang w:val="en-GB"/>
              </w:rPr>
            </w:pPr>
            <w:r w:rsidRPr="00477D7C">
              <w:rPr>
                <w:rFonts w:eastAsia="Calibri" w:cstheme="minorHAnsi"/>
                <w:b/>
                <w:lang w:val="en-GB"/>
              </w:rPr>
              <w:t>Women</w:t>
            </w:r>
          </w:p>
        </w:tc>
      </w:tr>
      <w:tr w:rsidR="009C2884" w:rsidRPr="00477D7C" w:rsidTr="00840166">
        <w:trPr>
          <w:trHeight w:val="404"/>
          <w:jc w:val="center"/>
        </w:trPr>
        <w:tc>
          <w:tcPr>
            <w:tcW w:w="432"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1</w:t>
            </w:r>
          </w:p>
        </w:tc>
        <w:tc>
          <w:tcPr>
            <w:tcW w:w="1649"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Peak period</w:t>
            </w:r>
          </w:p>
        </w:tc>
        <w:tc>
          <w:tcPr>
            <w:tcW w:w="840" w:type="dxa"/>
          </w:tcPr>
          <w:p w:rsidR="009C2884" w:rsidRPr="00477D7C" w:rsidRDefault="009C2884" w:rsidP="00840166">
            <w:pPr>
              <w:tabs>
                <w:tab w:val="left" w:pos="5430"/>
              </w:tabs>
              <w:rPr>
                <w:rFonts w:cstheme="minorHAnsi"/>
              </w:rPr>
            </w:pPr>
          </w:p>
        </w:tc>
        <w:tc>
          <w:tcPr>
            <w:tcW w:w="1147" w:type="dxa"/>
          </w:tcPr>
          <w:p w:rsidR="009C2884" w:rsidRPr="00477D7C" w:rsidRDefault="009C2884" w:rsidP="00840166">
            <w:pPr>
              <w:tabs>
                <w:tab w:val="left" w:pos="5430"/>
              </w:tabs>
              <w:jc w:val="center"/>
              <w:rPr>
                <w:rFonts w:cstheme="minorHAnsi"/>
              </w:rPr>
            </w:pPr>
          </w:p>
        </w:tc>
        <w:tc>
          <w:tcPr>
            <w:tcW w:w="1662" w:type="dxa"/>
          </w:tcPr>
          <w:p w:rsidR="009C2884" w:rsidRPr="00477D7C" w:rsidRDefault="009C2884" w:rsidP="00840166">
            <w:pPr>
              <w:tabs>
                <w:tab w:val="left" w:pos="5430"/>
              </w:tabs>
              <w:jc w:val="center"/>
              <w:rPr>
                <w:rFonts w:cstheme="minorHAnsi"/>
              </w:rPr>
            </w:pPr>
          </w:p>
        </w:tc>
        <w:tc>
          <w:tcPr>
            <w:tcW w:w="1246" w:type="dxa"/>
          </w:tcPr>
          <w:p w:rsidR="009C2884" w:rsidRPr="00477D7C" w:rsidRDefault="009C2884" w:rsidP="00840166">
            <w:pPr>
              <w:tabs>
                <w:tab w:val="left" w:pos="5430"/>
              </w:tabs>
              <w:jc w:val="center"/>
              <w:rPr>
                <w:rFonts w:cstheme="minorHAnsi"/>
              </w:rPr>
            </w:pPr>
          </w:p>
        </w:tc>
        <w:tc>
          <w:tcPr>
            <w:tcW w:w="1412" w:type="dxa"/>
          </w:tcPr>
          <w:p w:rsidR="009C2884" w:rsidRPr="00477D7C" w:rsidRDefault="009C2884" w:rsidP="00840166">
            <w:pPr>
              <w:tabs>
                <w:tab w:val="left" w:pos="5430"/>
              </w:tabs>
              <w:jc w:val="center"/>
              <w:rPr>
                <w:rFonts w:cstheme="minorHAnsi"/>
              </w:rPr>
            </w:pPr>
          </w:p>
        </w:tc>
        <w:tc>
          <w:tcPr>
            <w:tcW w:w="1200" w:type="dxa"/>
          </w:tcPr>
          <w:p w:rsidR="009C2884" w:rsidRPr="00477D7C" w:rsidRDefault="009C2884" w:rsidP="00840166">
            <w:pPr>
              <w:tabs>
                <w:tab w:val="left" w:pos="5430"/>
              </w:tabs>
              <w:jc w:val="center"/>
              <w:rPr>
                <w:rFonts w:cstheme="minorHAnsi"/>
              </w:rPr>
            </w:pPr>
          </w:p>
        </w:tc>
      </w:tr>
      <w:tr w:rsidR="009C2884" w:rsidRPr="00477D7C" w:rsidTr="00840166">
        <w:trPr>
          <w:trHeight w:val="512"/>
          <w:jc w:val="center"/>
        </w:trPr>
        <w:tc>
          <w:tcPr>
            <w:tcW w:w="432"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2</w:t>
            </w:r>
          </w:p>
        </w:tc>
        <w:tc>
          <w:tcPr>
            <w:tcW w:w="1649"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Normal period</w:t>
            </w:r>
          </w:p>
        </w:tc>
        <w:tc>
          <w:tcPr>
            <w:tcW w:w="840" w:type="dxa"/>
          </w:tcPr>
          <w:p w:rsidR="009C2884" w:rsidRPr="00477D7C" w:rsidRDefault="009C2884" w:rsidP="00840166">
            <w:pPr>
              <w:tabs>
                <w:tab w:val="left" w:pos="5430"/>
              </w:tabs>
              <w:rPr>
                <w:rFonts w:cstheme="minorHAnsi"/>
              </w:rPr>
            </w:pPr>
          </w:p>
        </w:tc>
        <w:tc>
          <w:tcPr>
            <w:tcW w:w="1147" w:type="dxa"/>
          </w:tcPr>
          <w:p w:rsidR="009C2884" w:rsidRPr="00477D7C" w:rsidRDefault="009C2884" w:rsidP="00840166">
            <w:pPr>
              <w:tabs>
                <w:tab w:val="left" w:pos="5430"/>
              </w:tabs>
              <w:jc w:val="center"/>
              <w:rPr>
                <w:rFonts w:cstheme="minorHAnsi"/>
              </w:rPr>
            </w:pPr>
          </w:p>
        </w:tc>
        <w:tc>
          <w:tcPr>
            <w:tcW w:w="1662" w:type="dxa"/>
          </w:tcPr>
          <w:p w:rsidR="009C2884" w:rsidRPr="00477D7C" w:rsidRDefault="009C2884" w:rsidP="00840166">
            <w:pPr>
              <w:tabs>
                <w:tab w:val="left" w:pos="5430"/>
              </w:tabs>
              <w:jc w:val="center"/>
              <w:rPr>
                <w:rFonts w:cstheme="minorHAnsi"/>
              </w:rPr>
            </w:pPr>
          </w:p>
        </w:tc>
        <w:tc>
          <w:tcPr>
            <w:tcW w:w="1246" w:type="dxa"/>
          </w:tcPr>
          <w:p w:rsidR="009C2884" w:rsidRPr="00477D7C" w:rsidRDefault="009C2884" w:rsidP="00840166">
            <w:pPr>
              <w:tabs>
                <w:tab w:val="left" w:pos="5430"/>
              </w:tabs>
              <w:jc w:val="center"/>
              <w:rPr>
                <w:rFonts w:cstheme="minorHAnsi"/>
              </w:rPr>
            </w:pPr>
          </w:p>
        </w:tc>
        <w:tc>
          <w:tcPr>
            <w:tcW w:w="1412" w:type="dxa"/>
          </w:tcPr>
          <w:p w:rsidR="009C2884" w:rsidRPr="00477D7C" w:rsidRDefault="009C2884" w:rsidP="00840166">
            <w:pPr>
              <w:tabs>
                <w:tab w:val="left" w:pos="5430"/>
              </w:tabs>
              <w:jc w:val="center"/>
              <w:rPr>
                <w:rFonts w:cstheme="minorHAnsi"/>
              </w:rPr>
            </w:pPr>
          </w:p>
        </w:tc>
        <w:tc>
          <w:tcPr>
            <w:tcW w:w="1200" w:type="dxa"/>
          </w:tcPr>
          <w:p w:rsidR="009C2884" w:rsidRPr="00477D7C" w:rsidRDefault="009C2884" w:rsidP="00840166">
            <w:pPr>
              <w:tabs>
                <w:tab w:val="left" w:pos="5430"/>
              </w:tabs>
              <w:jc w:val="center"/>
              <w:rPr>
                <w:rFonts w:cstheme="minorHAnsi"/>
              </w:rPr>
            </w:pPr>
          </w:p>
        </w:tc>
      </w:tr>
      <w:tr w:rsidR="009C2884" w:rsidRPr="00477D7C" w:rsidTr="00840166">
        <w:trPr>
          <w:trHeight w:val="485"/>
          <w:jc w:val="center"/>
        </w:trPr>
        <w:tc>
          <w:tcPr>
            <w:tcW w:w="432"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lastRenderedPageBreak/>
              <w:t>3</w:t>
            </w:r>
          </w:p>
        </w:tc>
        <w:tc>
          <w:tcPr>
            <w:tcW w:w="1649" w:type="dxa"/>
          </w:tcPr>
          <w:p w:rsidR="009C2884" w:rsidRPr="00477D7C" w:rsidRDefault="009C2884" w:rsidP="00840166">
            <w:pPr>
              <w:tabs>
                <w:tab w:val="center" w:pos="4513"/>
                <w:tab w:val="right" w:pos="9026"/>
              </w:tabs>
              <w:spacing w:after="0"/>
              <w:rPr>
                <w:rFonts w:eastAsia="Calibri" w:cstheme="minorHAnsi"/>
                <w:lang w:val="en-GB"/>
              </w:rPr>
            </w:pPr>
            <w:r w:rsidRPr="00477D7C">
              <w:rPr>
                <w:rFonts w:eastAsia="Calibri" w:cstheme="minorHAnsi"/>
                <w:lang w:val="en-GB"/>
              </w:rPr>
              <w:t>Lean period</w:t>
            </w:r>
          </w:p>
        </w:tc>
        <w:tc>
          <w:tcPr>
            <w:tcW w:w="840" w:type="dxa"/>
          </w:tcPr>
          <w:p w:rsidR="009C2884" w:rsidRPr="00477D7C" w:rsidRDefault="009C2884" w:rsidP="00840166">
            <w:pPr>
              <w:tabs>
                <w:tab w:val="left" w:pos="5430"/>
              </w:tabs>
              <w:rPr>
                <w:rFonts w:cstheme="minorHAnsi"/>
              </w:rPr>
            </w:pPr>
          </w:p>
        </w:tc>
        <w:tc>
          <w:tcPr>
            <w:tcW w:w="1147" w:type="dxa"/>
          </w:tcPr>
          <w:p w:rsidR="009C2884" w:rsidRPr="00477D7C" w:rsidRDefault="009C2884" w:rsidP="00840166">
            <w:pPr>
              <w:tabs>
                <w:tab w:val="left" w:pos="5430"/>
              </w:tabs>
              <w:rPr>
                <w:rFonts w:cstheme="minorHAnsi"/>
              </w:rPr>
            </w:pPr>
          </w:p>
        </w:tc>
        <w:tc>
          <w:tcPr>
            <w:tcW w:w="1662" w:type="dxa"/>
          </w:tcPr>
          <w:p w:rsidR="009C2884" w:rsidRPr="00477D7C" w:rsidRDefault="009C2884" w:rsidP="00840166">
            <w:pPr>
              <w:tabs>
                <w:tab w:val="left" w:pos="5430"/>
              </w:tabs>
              <w:jc w:val="center"/>
              <w:rPr>
                <w:rFonts w:cstheme="minorHAnsi"/>
              </w:rPr>
            </w:pPr>
          </w:p>
        </w:tc>
        <w:tc>
          <w:tcPr>
            <w:tcW w:w="1246" w:type="dxa"/>
          </w:tcPr>
          <w:p w:rsidR="009C2884" w:rsidRPr="00477D7C" w:rsidRDefault="009C2884" w:rsidP="00840166">
            <w:pPr>
              <w:tabs>
                <w:tab w:val="left" w:pos="5430"/>
              </w:tabs>
              <w:jc w:val="center"/>
              <w:rPr>
                <w:rFonts w:cstheme="minorHAnsi"/>
              </w:rPr>
            </w:pPr>
          </w:p>
        </w:tc>
        <w:tc>
          <w:tcPr>
            <w:tcW w:w="1412" w:type="dxa"/>
          </w:tcPr>
          <w:p w:rsidR="009C2884" w:rsidRPr="00477D7C" w:rsidRDefault="009C2884" w:rsidP="00840166">
            <w:pPr>
              <w:tabs>
                <w:tab w:val="left" w:pos="5430"/>
              </w:tabs>
              <w:jc w:val="center"/>
              <w:rPr>
                <w:rFonts w:cstheme="minorHAnsi"/>
              </w:rPr>
            </w:pPr>
          </w:p>
        </w:tc>
        <w:tc>
          <w:tcPr>
            <w:tcW w:w="1200" w:type="dxa"/>
          </w:tcPr>
          <w:p w:rsidR="009C2884" w:rsidRPr="00477D7C" w:rsidRDefault="009C2884" w:rsidP="00840166">
            <w:pPr>
              <w:tabs>
                <w:tab w:val="left" w:pos="5430"/>
              </w:tabs>
              <w:jc w:val="center"/>
              <w:rPr>
                <w:rFonts w:cstheme="minorHAnsi"/>
              </w:rPr>
            </w:pPr>
          </w:p>
        </w:tc>
      </w:tr>
    </w:tbl>
    <w:p w:rsidR="009C2884" w:rsidRDefault="009C2884" w:rsidP="009C2884">
      <w:pPr>
        <w:pStyle w:val="ListParagraph"/>
        <w:spacing w:line="360" w:lineRule="auto"/>
        <w:ind w:left="0"/>
        <w:rPr>
          <w:rFonts w:asciiTheme="minorHAnsi" w:hAnsiTheme="minorHAnsi" w:cstheme="minorHAnsi"/>
          <w:noProof/>
        </w:rPr>
      </w:pPr>
    </w:p>
    <w:p w:rsidR="009C2884" w:rsidRDefault="009C2884" w:rsidP="00A72B7A">
      <w:pPr>
        <w:pStyle w:val="Heading1"/>
        <w:ind w:left="1276" w:right="1054"/>
      </w:pPr>
      <w:bookmarkStart w:id="16" w:name="_Toc32833215"/>
      <w:r>
        <w:rPr>
          <w:w w:val="105"/>
        </w:rPr>
        <w:t>Format – IV : Forest Resources</w:t>
      </w:r>
      <w:bookmarkEnd w:id="16"/>
    </w:p>
    <w:bookmarkEnd w:id="15"/>
    <w:p w:rsidR="00A32126" w:rsidRDefault="00DF3668" w:rsidP="004A0515">
      <w:pPr>
        <w:pStyle w:val="ListParagraph"/>
        <w:spacing w:before="120" w:after="120" w:line="360" w:lineRule="auto"/>
        <w:ind w:left="725" w:firstLine="0"/>
        <w:contextualSpacing/>
        <w:rPr>
          <w:b/>
          <w:color w:val="231F20"/>
          <w:w w:val="110"/>
          <w:sz w:val="28"/>
        </w:rPr>
      </w:pPr>
      <w:r w:rsidRPr="004A0515">
        <w:rPr>
          <w:b/>
          <w:color w:val="231F20"/>
          <w:w w:val="110"/>
          <w:sz w:val="28"/>
        </w:rPr>
        <w:t xml:space="preserve">1. </w:t>
      </w:r>
      <w:r w:rsidR="009C2884" w:rsidRPr="004A0515">
        <w:rPr>
          <w:b/>
          <w:color w:val="231F20"/>
          <w:w w:val="110"/>
          <w:sz w:val="28"/>
        </w:rPr>
        <w:t>Forest Resource assessment</w:t>
      </w:r>
    </w:p>
    <w:p w:rsidR="00DF3668" w:rsidRPr="004A0515" w:rsidRDefault="00DF3668" w:rsidP="004A0515">
      <w:pPr>
        <w:spacing w:before="7"/>
        <w:ind w:right="671"/>
        <w:jc w:val="center"/>
        <w:rPr>
          <w:b/>
          <w:i/>
          <w:color w:val="231F20"/>
          <w:w w:val="105"/>
          <w:sz w:val="20"/>
        </w:rPr>
      </w:pPr>
      <w:r>
        <w:rPr>
          <w:b/>
          <w:i/>
          <w:color w:val="231F20"/>
          <w:w w:val="105"/>
          <w:sz w:val="20"/>
        </w:rPr>
        <w:t>T</w:t>
      </w:r>
      <w:r w:rsidRPr="004A0515">
        <w:rPr>
          <w:b/>
          <w:i/>
          <w:color w:val="231F20"/>
          <w:w w:val="105"/>
          <w:sz w:val="20"/>
        </w:rPr>
        <w:t>able: 3</w:t>
      </w:r>
      <w:r>
        <w:rPr>
          <w:b/>
          <w:i/>
          <w:color w:val="231F20"/>
          <w:w w:val="105"/>
          <w:sz w:val="20"/>
        </w:rPr>
        <w:t>4</w:t>
      </w:r>
    </w:p>
    <w:tbl>
      <w:tblPr>
        <w:tblW w:w="99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4"/>
        <w:gridCol w:w="1582"/>
        <w:gridCol w:w="988"/>
        <w:gridCol w:w="1082"/>
        <w:gridCol w:w="1615"/>
        <w:gridCol w:w="1533"/>
        <w:gridCol w:w="1416"/>
        <w:gridCol w:w="1332"/>
      </w:tblGrid>
      <w:tr w:rsidR="00A32126" w:rsidRPr="00477D7C" w:rsidTr="00B2309D">
        <w:tc>
          <w:tcPr>
            <w:tcW w:w="334" w:type="dxa"/>
            <w:shd w:val="clear" w:color="auto" w:fill="D9D9D9"/>
            <w:vAlign w:val="center"/>
          </w:tcPr>
          <w:p w:rsidR="00A32126" w:rsidRPr="00477D7C" w:rsidRDefault="00A32126" w:rsidP="009D0F4E">
            <w:pPr>
              <w:tabs>
                <w:tab w:val="center" w:pos="4513"/>
                <w:tab w:val="right" w:pos="9026"/>
              </w:tabs>
              <w:spacing w:after="0"/>
              <w:jc w:val="center"/>
              <w:rPr>
                <w:rFonts w:cstheme="minorHAnsi"/>
                <w:b/>
              </w:rPr>
            </w:pPr>
            <w:r w:rsidRPr="00477D7C">
              <w:rPr>
                <w:rFonts w:cstheme="minorHAnsi"/>
                <w:b/>
              </w:rPr>
              <w:t>Sl</w:t>
            </w:r>
          </w:p>
        </w:tc>
        <w:tc>
          <w:tcPr>
            <w:tcW w:w="1589" w:type="dxa"/>
            <w:shd w:val="clear" w:color="auto" w:fill="D9D9D9"/>
            <w:vAlign w:val="center"/>
          </w:tcPr>
          <w:p w:rsidR="00A32126" w:rsidRPr="00477D7C" w:rsidRDefault="00A32126" w:rsidP="009D0F4E">
            <w:pPr>
              <w:tabs>
                <w:tab w:val="center" w:pos="4513"/>
                <w:tab w:val="right" w:pos="9026"/>
              </w:tabs>
              <w:spacing w:after="0"/>
              <w:jc w:val="center"/>
              <w:rPr>
                <w:rFonts w:cstheme="minorHAnsi"/>
                <w:b/>
              </w:rPr>
            </w:pPr>
            <w:r w:rsidRPr="00477D7C">
              <w:rPr>
                <w:rFonts w:cstheme="minorHAnsi"/>
                <w:b/>
              </w:rPr>
              <w:t>Type of resource</w:t>
            </w:r>
          </w:p>
        </w:tc>
        <w:tc>
          <w:tcPr>
            <w:tcW w:w="995" w:type="dxa"/>
            <w:shd w:val="clear" w:color="auto" w:fill="D9D9D9"/>
            <w:vAlign w:val="center"/>
          </w:tcPr>
          <w:p w:rsidR="00A32126" w:rsidRPr="00477D7C" w:rsidRDefault="00A32126" w:rsidP="009D0F4E">
            <w:pPr>
              <w:tabs>
                <w:tab w:val="center" w:pos="4513"/>
                <w:tab w:val="right" w:pos="9026"/>
              </w:tabs>
              <w:spacing w:after="0"/>
              <w:jc w:val="center"/>
              <w:rPr>
                <w:rFonts w:cstheme="minorHAnsi"/>
                <w:b/>
              </w:rPr>
            </w:pPr>
            <w:r w:rsidRPr="00477D7C">
              <w:rPr>
                <w:rFonts w:cstheme="minorHAnsi"/>
                <w:b/>
              </w:rPr>
              <w:t>Area (ha)</w:t>
            </w:r>
          </w:p>
        </w:tc>
        <w:tc>
          <w:tcPr>
            <w:tcW w:w="1084" w:type="dxa"/>
            <w:shd w:val="clear" w:color="auto" w:fill="D9D9D9"/>
            <w:vAlign w:val="center"/>
          </w:tcPr>
          <w:p w:rsidR="00A32126" w:rsidRPr="00477D7C" w:rsidRDefault="00A32126" w:rsidP="009D0F4E">
            <w:pPr>
              <w:tabs>
                <w:tab w:val="center" w:pos="4513"/>
                <w:tab w:val="right" w:pos="9026"/>
              </w:tabs>
              <w:spacing w:after="0"/>
              <w:jc w:val="center"/>
              <w:rPr>
                <w:rFonts w:cstheme="minorHAnsi"/>
                <w:b/>
                <w:lang w:eastAsia="ja-JP"/>
              </w:rPr>
            </w:pPr>
            <w:r w:rsidRPr="00477D7C">
              <w:rPr>
                <w:rFonts w:cstheme="minorHAnsi"/>
                <w:b/>
              </w:rPr>
              <w:t>Location</w:t>
            </w:r>
          </w:p>
        </w:tc>
        <w:tc>
          <w:tcPr>
            <w:tcW w:w="1623" w:type="dxa"/>
            <w:shd w:val="clear" w:color="auto" w:fill="D9D9D9"/>
            <w:vAlign w:val="center"/>
          </w:tcPr>
          <w:p w:rsidR="00A32126" w:rsidRPr="00477D7C" w:rsidRDefault="00A32126" w:rsidP="009D0F4E">
            <w:pPr>
              <w:tabs>
                <w:tab w:val="center" w:pos="4513"/>
                <w:tab w:val="right" w:pos="9026"/>
              </w:tabs>
              <w:spacing w:after="0"/>
              <w:jc w:val="center"/>
              <w:rPr>
                <w:rFonts w:cstheme="minorHAnsi"/>
                <w:b/>
                <w:lang w:eastAsia="ja-JP"/>
              </w:rPr>
            </w:pPr>
            <w:r w:rsidRPr="00477D7C">
              <w:rPr>
                <w:rFonts w:cstheme="minorHAnsi"/>
                <w:b/>
              </w:rPr>
              <w:t>Condition/ status</w:t>
            </w:r>
          </w:p>
        </w:tc>
        <w:tc>
          <w:tcPr>
            <w:tcW w:w="1544" w:type="dxa"/>
            <w:shd w:val="clear" w:color="auto" w:fill="D9D9D9"/>
            <w:vAlign w:val="center"/>
          </w:tcPr>
          <w:p w:rsidR="00A32126" w:rsidRPr="00477D7C" w:rsidRDefault="00A32126" w:rsidP="009D0F4E">
            <w:pPr>
              <w:tabs>
                <w:tab w:val="center" w:pos="4513"/>
                <w:tab w:val="right" w:pos="9026"/>
              </w:tabs>
              <w:spacing w:after="0"/>
              <w:jc w:val="center"/>
              <w:rPr>
                <w:rFonts w:cstheme="minorHAnsi"/>
                <w:b/>
              </w:rPr>
            </w:pPr>
            <w:r w:rsidRPr="00477D7C">
              <w:rPr>
                <w:rFonts w:cstheme="minorHAnsi"/>
                <w:b/>
              </w:rPr>
              <w:t>Species</w:t>
            </w:r>
            <w:r w:rsidRPr="00477D7C">
              <w:rPr>
                <w:rFonts w:cstheme="minorHAnsi"/>
                <w:b/>
                <w:lang w:eastAsia="ja-JP"/>
              </w:rPr>
              <w:t>/</w:t>
            </w:r>
            <w:r w:rsidRPr="00477D7C">
              <w:rPr>
                <w:rFonts w:cstheme="minorHAnsi"/>
                <w:b/>
              </w:rPr>
              <w:t xml:space="preserve"> crops</w:t>
            </w:r>
          </w:p>
        </w:tc>
        <w:tc>
          <w:tcPr>
            <w:tcW w:w="1423" w:type="dxa"/>
            <w:shd w:val="clear" w:color="auto" w:fill="D9D9D9"/>
            <w:vAlign w:val="center"/>
          </w:tcPr>
          <w:p w:rsidR="00A32126" w:rsidRPr="00477D7C" w:rsidRDefault="00A32126" w:rsidP="009D0F4E">
            <w:pPr>
              <w:tabs>
                <w:tab w:val="center" w:pos="4513"/>
                <w:tab w:val="right" w:pos="9026"/>
              </w:tabs>
              <w:spacing w:after="0"/>
              <w:jc w:val="center"/>
              <w:rPr>
                <w:rFonts w:cstheme="minorHAnsi"/>
                <w:b/>
              </w:rPr>
            </w:pPr>
            <w:r w:rsidRPr="00477D7C">
              <w:rPr>
                <w:rFonts w:cstheme="minorHAnsi"/>
                <w:b/>
              </w:rPr>
              <w:t>Uses/ pressures</w:t>
            </w:r>
          </w:p>
        </w:tc>
        <w:tc>
          <w:tcPr>
            <w:tcW w:w="1340" w:type="dxa"/>
            <w:shd w:val="clear" w:color="auto" w:fill="D9D9D9"/>
            <w:vAlign w:val="center"/>
          </w:tcPr>
          <w:p w:rsidR="00A32126" w:rsidRPr="00477D7C" w:rsidRDefault="00A32126" w:rsidP="009D0F4E">
            <w:pPr>
              <w:tabs>
                <w:tab w:val="center" w:pos="4513"/>
                <w:tab w:val="right" w:pos="9026"/>
              </w:tabs>
              <w:spacing w:after="0"/>
              <w:jc w:val="center"/>
              <w:rPr>
                <w:rFonts w:cstheme="minorHAnsi"/>
                <w:b/>
              </w:rPr>
            </w:pPr>
            <w:r w:rsidRPr="00477D7C">
              <w:rPr>
                <w:rFonts w:cstheme="minorHAnsi"/>
                <w:b/>
              </w:rPr>
              <w:t>Main user group/s</w:t>
            </w:r>
          </w:p>
        </w:tc>
      </w:tr>
      <w:tr w:rsidR="00A32126" w:rsidRPr="00477D7C" w:rsidTr="00B2309D">
        <w:tc>
          <w:tcPr>
            <w:tcW w:w="334" w:type="dxa"/>
            <w:vAlign w:val="center"/>
          </w:tcPr>
          <w:p w:rsidR="00A32126" w:rsidRPr="00477D7C" w:rsidRDefault="00A32126" w:rsidP="009D0F4E">
            <w:pPr>
              <w:tabs>
                <w:tab w:val="center" w:pos="4513"/>
                <w:tab w:val="right" w:pos="9026"/>
              </w:tabs>
              <w:spacing w:after="0"/>
              <w:jc w:val="center"/>
              <w:rPr>
                <w:rFonts w:cstheme="minorHAnsi"/>
              </w:rPr>
            </w:pPr>
            <w:r w:rsidRPr="00477D7C">
              <w:rPr>
                <w:rFonts w:cstheme="minorHAnsi"/>
              </w:rPr>
              <w:t>1.</w:t>
            </w:r>
          </w:p>
        </w:tc>
        <w:tc>
          <w:tcPr>
            <w:tcW w:w="1589" w:type="dxa"/>
          </w:tcPr>
          <w:p w:rsidR="00A32126" w:rsidRPr="00477D7C" w:rsidRDefault="00A32126" w:rsidP="009D0F4E">
            <w:pPr>
              <w:tabs>
                <w:tab w:val="center" w:pos="4513"/>
                <w:tab w:val="right" w:pos="9026"/>
              </w:tabs>
              <w:spacing w:after="0"/>
              <w:rPr>
                <w:rFonts w:cstheme="minorHAnsi"/>
              </w:rPr>
            </w:pPr>
            <w:r w:rsidRPr="00477D7C">
              <w:rPr>
                <w:rFonts w:cstheme="minorHAnsi"/>
              </w:rPr>
              <w:t>Forest P</w:t>
            </w:r>
            <w:r w:rsidRPr="00477D7C">
              <w:rPr>
                <w:rFonts w:cstheme="minorHAnsi"/>
                <w:lang w:eastAsia="ja-JP"/>
              </w:rPr>
              <w:t xml:space="preserve">atch </w:t>
            </w:r>
            <w:r w:rsidRPr="00477D7C">
              <w:rPr>
                <w:rFonts w:cstheme="minorHAnsi"/>
              </w:rPr>
              <w:t>– 1 (East Side)</w:t>
            </w:r>
          </w:p>
        </w:tc>
        <w:tc>
          <w:tcPr>
            <w:tcW w:w="995" w:type="dxa"/>
          </w:tcPr>
          <w:p w:rsidR="00A32126" w:rsidRPr="00477D7C" w:rsidRDefault="00A32126" w:rsidP="009D0F4E">
            <w:pPr>
              <w:tabs>
                <w:tab w:val="center" w:pos="4513"/>
                <w:tab w:val="right" w:pos="9026"/>
              </w:tabs>
              <w:spacing w:after="0"/>
              <w:rPr>
                <w:rFonts w:cstheme="minorHAnsi"/>
              </w:rPr>
            </w:pPr>
          </w:p>
        </w:tc>
        <w:tc>
          <w:tcPr>
            <w:tcW w:w="1084" w:type="dxa"/>
          </w:tcPr>
          <w:p w:rsidR="00A32126" w:rsidRPr="00477D7C" w:rsidRDefault="00A32126" w:rsidP="009D0F4E">
            <w:pPr>
              <w:tabs>
                <w:tab w:val="center" w:pos="4513"/>
                <w:tab w:val="right" w:pos="9026"/>
              </w:tabs>
              <w:spacing w:after="0"/>
              <w:rPr>
                <w:rFonts w:cstheme="minorHAnsi"/>
              </w:rPr>
            </w:pPr>
          </w:p>
        </w:tc>
        <w:tc>
          <w:tcPr>
            <w:tcW w:w="1623" w:type="dxa"/>
            <w:shd w:val="clear" w:color="auto" w:fill="auto"/>
          </w:tcPr>
          <w:p w:rsidR="00A32126" w:rsidRPr="00477D7C" w:rsidRDefault="00A32126" w:rsidP="009D0F4E">
            <w:pPr>
              <w:tabs>
                <w:tab w:val="center" w:pos="4513"/>
                <w:tab w:val="right" w:pos="9026"/>
              </w:tabs>
              <w:spacing w:after="0"/>
              <w:rPr>
                <w:rFonts w:cstheme="minorHAnsi"/>
              </w:rPr>
            </w:pPr>
          </w:p>
        </w:tc>
        <w:tc>
          <w:tcPr>
            <w:tcW w:w="1544" w:type="dxa"/>
            <w:shd w:val="clear" w:color="auto" w:fill="auto"/>
          </w:tcPr>
          <w:p w:rsidR="00A32126" w:rsidRPr="00477D7C" w:rsidRDefault="00A32126" w:rsidP="009D0F4E">
            <w:pPr>
              <w:tabs>
                <w:tab w:val="center" w:pos="4513"/>
                <w:tab w:val="right" w:pos="9026"/>
              </w:tabs>
              <w:spacing w:after="0"/>
              <w:rPr>
                <w:rFonts w:cstheme="minorHAnsi"/>
              </w:rPr>
            </w:pPr>
          </w:p>
        </w:tc>
        <w:tc>
          <w:tcPr>
            <w:tcW w:w="1423" w:type="dxa"/>
            <w:shd w:val="clear" w:color="auto" w:fill="auto"/>
          </w:tcPr>
          <w:p w:rsidR="00A32126" w:rsidRPr="00477D7C" w:rsidRDefault="00A32126" w:rsidP="009D0F4E">
            <w:pPr>
              <w:tabs>
                <w:tab w:val="center" w:pos="4513"/>
                <w:tab w:val="right" w:pos="9026"/>
              </w:tabs>
              <w:spacing w:after="0"/>
              <w:rPr>
                <w:rFonts w:cstheme="minorHAnsi"/>
              </w:rPr>
            </w:pPr>
          </w:p>
        </w:tc>
        <w:tc>
          <w:tcPr>
            <w:tcW w:w="1340" w:type="dxa"/>
            <w:shd w:val="clear" w:color="auto" w:fill="auto"/>
          </w:tcPr>
          <w:p w:rsidR="00A32126" w:rsidRPr="00477D7C" w:rsidRDefault="00A32126" w:rsidP="009D0F4E">
            <w:pPr>
              <w:tabs>
                <w:tab w:val="center" w:pos="4513"/>
                <w:tab w:val="right" w:pos="9026"/>
              </w:tabs>
              <w:spacing w:after="0"/>
              <w:rPr>
                <w:rFonts w:cstheme="minorHAnsi"/>
              </w:rPr>
            </w:pPr>
          </w:p>
        </w:tc>
      </w:tr>
      <w:tr w:rsidR="00A32126" w:rsidRPr="00477D7C" w:rsidTr="00B2309D">
        <w:tc>
          <w:tcPr>
            <w:tcW w:w="334" w:type="dxa"/>
            <w:vAlign w:val="center"/>
          </w:tcPr>
          <w:p w:rsidR="00A32126" w:rsidRPr="00477D7C" w:rsidRDefault="00A32126" w:rsidP="009D0F4E">
            <w:pPr>
              <w:tabs>
                <w:tab w:val="center" w:pos="4513"/>
                <w:tab w:val="right" w:pos="9026"/>
              </w:tabs>
              <w:spacing w:after="0"/>
              <w:jc w:val="center"/>
              <w:rPr>
                <w:rFonts w:cstheme="minorHAnsi"/>
              </w:rPr>
            </w:pPr>
            <w:r w:rsidRPr="00477D7C">
              <w:rPr>
                <w:rFonts w:cstheme="minorHAnsi"/>
              </w:rPr>
              <w:t>2.</w:t>
            </w:r>
          </w:p>
        </w:tc>
        <w:tc>
          <w:tcPr>
            <w:tcW w:w="1589" w:type="dxa"/>
          </w:tcPr>
          <w:p w:rsidR="00A32126" w:rsidRPr="00477D7C" w:rsidRDefault="00A32126" w:rsidP="009D0F4E">
            <w:pPr>
              <w:tabs>
                <w:tab w:val="center" w:pos="4513"/>
                <w:tab w:val="right" w:pos="9026"/>
              </w:tabs>
              <w:spacing w:after="0"/>
              <w:rPr>
                <w:rFonts w:cstheme="minorHAnsi"/>
              </w:rPr>
            </w:pPr>
            <w:r w:rsidRPr="00477D7C">
              <w:rPr>
                <w:rFonts w:cstheme="minorHAnsi"/>
              </w:rPr>
              <w:t xml:space="preserve">Forest </w:t>
            </w:r>
            <w:r w:rsidRPr="00477D7C">
              <w:rPr>
                <w:rFonts w:cstheme="minorHAnsi"/>
                <w:lang w:eastAsia="ja-JP"/>
              </w:rPr>
              <w:t xml:space="preserve">patch </w:t>
            </w:r>
            <w:r w:rsidRPr="00477D7C">
              <w:rPr>
                <w:rFonts w:cstheme="minorHAnsi"/>
              </w:rPr>
              <w:t>– 2 (West Side of Project Area)</w:t>
            </w:r>
          </w:p>
        </w:tc>
        <w:tc>
          <w:tcPr>
            <w:tcW w:w="995" w:type="dxa"/>
          </w:tcPr>
          <w:p w:rsidR="00A32126" w:rsidRPr="00477D7C" w:rsidRDefault="00A32126" w:rsidP="009D0F4E">
            <w:pPr>
              <w:tabs>
                <w:tab w:val="center" w:pos="4513"/>
                <w:tab w:val="right" w:pos="9026"/>
              </w:tabs>
              <w:spacing w:after="0"/>
              <w:rPr>
                <w:rFonts w:cstheme="minorHAnsi"/>
              </w:rPr>
            </w:pPr>
          </w:p>
        </w:tc>
        <w:tc>
          <w:tcPr>
            <w:tcW w:w="1084" w:type="dxa"/>
          </w:tcPr>
          <w:p w:rsidR="00A32126" w:rsidRPr="00477D7C" w:rsidRDefault="00A32126" w:rsidP="009D0F4E">
            <w:pPr>
              <w:tabs>
                <w:tab w:val="center" w:pos="4513"/>
                <w:tab w:val="right" w:pos="9026"/>
              </w:tabs>
              <w:spacing w:after="0"/>
              <w:rPr>
                <w:rFonts w:cstheme="minorHAnsi"/>
              </w:rPr>
            </w:pPr>
          </w:p>
        </w:tc>
        <w:tc>
          <w:tcPr>
            <w:tcW w:w="1623" w:type="dxa"/>
            <w:shd w:val="clear" w:color="auto" w:fill="auto"/>
          </w:tcPr>
          <w:p w:rsidR="00A32126" w:rsidRPr="00477D7C" w:rsidRDefault="00A32126" w:rsidP="009D0F4E">
            <w:pPr>
              <w:tabs>
                <w:tab w:val="center" w:pos="4513"/>
                <w:tab w:val="right" w:pos="9026"/>
              </w:tabs>
              <w:spacing w:after="0"/>
              <w:rPr>
                <w:rFonts w:cstheme="minorHAnsi"/>
              </w:rPr>
            </w:pPr>
          </w:p>
        </w:tc>
        <w:tc>
          <w:tcPr>
            <w:tcW w:w="1544" w:type="dxa"/>
            <w:shd w:val="clear" w:color="auto" w:fill="auto"/>
          </w:tcPr>
          <w:p w:rsidR="00A32126" w:rsidRPr="00477D7C" w:rsidRDefault="00A32126" w:rsidP="009D0F4E">
            <w:pPr>
              <w:tabs>
                <w:tab w:val="center" w:pos="4513"/>
                <w:tab w:val="right" w:pos="9026"/>
              </w:tabs>
              <w:spacing w:after="0"/>
              <w:rPr>
                <w:rFonts w:cstheme="minorHAnsi"/>
              </w:rPr>
            </w:pPr>
          </w:p>
        </w:tc>
        <w:tc>
          <w:tcPr>
            <w:tcW w:w="1423" w:type="dxa"/>
            <w:shd w:val="clear" w:color="auto" w:fill="auto"/>
          </w:tcPr>
          <w:p w:rsidR="00A32126" w:rsidRPr="00477D7C" w:rsidRDefault="00A32126" w:rsidP="009D0F4E">
            <w:pPr>
              <w:tabs>
                <w:tab w:val="center" w:pos="4513"/>
                <w:tab w:val="right" w:pos="9026"/>
              </w:tabs>
              <w:spacing w:after="0"/>
              <w:rPr>
                <w:rFonts w:cstheme="minorHAnsi"/>
              </w:rPr>
            </w:pPr>
          </w:p>
        </w:tc>
        <w:tc>
          <w:tcPr>
            <w:tcW w:w="1340" w:type="dxa"/>
            <w:shd w:val="clear" w:color="auto" w:fill="auto"/>
          </w:tcPr>
          <w:p w:rsidR="00A32126" w:rsidRPr="00477D7C" w:rsidRDefault="00A32126" w:rsidP="009D0F4E">
            <w:pPr>
              <w:tabs>
                <w:tab w:val="center" w:pos="4513"/>
                <w:tab w:val="right" w:pos="9026"/>
              </w:tabs>
              <w:spacing w:after="0"/>
              <w:rPr>
                <w:rFonts w:cstheme="minorHAnsi"/>
              </w:rPr>
            </w:pPr>
          </w:p>
        </w:tc>
      </w:tr>
      <w:tr w:rsidR="00A32126" w:rsidRPr="00477D7C" w:rsidTr="00B2309D">
        <w:tc>
          <w:tcPr>
            <w:tcW w:w="334" w:type="dxa"/>
            <w:vAlign w:val="center"/>
          </w:tcPr>
          <w:p w:rsidR="00A32126" w:rsidRPr="00477D7C" w:rsidRDefault="00A32126" w:rsidP="009D0F4E">
            <w:pPr>
              <w:tabs>
                <w:tab w:val="center" w:pos="4513"/>
                <w:tab w:val="right" w:pos="9026"/>
              </w:tabs>
              <w:spacing w:after="0"/>
              <w:jc w:val="center"/>
              <w:rPr>
                <w:rFonts w:cstheme="minorHAnsi"/>
                <w:lang w:eastAsia="ja-JP"/>
              </w:rPr>
            </w:pPr>
            <w:r w:rsidRPr="00477D7C">
              <w:rPr>
                <w:rFonts w:cstheme="minorHAnsi"/>
                <w:lang w:eastAsia="ja-JP"/>
              </w:rPr>
              <w:t>3.</w:t>
            </w:r>
          </w:p>
        </w:tc>
        <w:tc>
          <w:tcPr>
            <w:tcW w:w="1589" w:type="dxa"/>
          </w:tcPr>
          <w:p w:rsidR="00A32126" w:rsidRPr="00477D7C" w:rsidRDefault="00A32126" w:rsidP="009D0F4E">
            <w:pPr>
              <w:tabs>
                <w:tab w:val="center" w:pos="4513"/>
                <w:tab w:val="right" w:pos="9026"/>
              </w:tabs>
              <w:spacing w:after="0"/>
              <w:rPr>
                <w:rFonts w:cstheme="minorHAnsi"/>
              </w:rPr>
            </w:pPr>
            <w:r w:rsidRPr="00477D7C">
              <w:rPr>
                <w:rFonts w:cstheme="minorHAnsi"/>
              </w:rPr>
              <w:t xml:space="preserve">Forest </w:t>
            </w:r>
            <w:r w:rsidRPr="00477D7C">
              <w:rPr>
                <w:rFonts w:cstheme="minorHAnsi"/>
                <w:lang w:eastAsia="ja-JP"/>
              </w:rPr>
              <w:t xml:space="preserve">patch </w:t>
            </w:r>
            <w:r w:rsidRPr="00477D7C">
              <w:rPr>
                <w:rFonts w:cstheme="minorHAnsi"/>
              </w:rPr>
              <w:t>– 3 (North Side of Patch 2)</w:t>
            </w:r>
          </w:p>
        </w:tc>
        <w:tc>
          <w:tcPr>
            <w:tcW w:w="995" w:type="dxa"/>
          </w:tcPr>
          <w:p w:rsidR="00A32126" w:rsidRPr="00477D7C" w:rsidRDefault="00A32126" w:rsidP="009D0F4E">
            <w:pPr>
              <w:tabs>
                <w:tab w:val="center" w:pos="4513"/>
                <w:tab w:val="right" w:pos="9026"/>
              </w:tabs>
              <w:spacing w:after="0"/>
              <w:rPr>
                <w:rFonts w:cstheme="minorHAnsi"/>
              </w:rPr>
            </w:pPr>
          </w:p>
        </w:tc>
        <w:tc>
          <w:tcPr>
            <w:tcW w:w="1084" w:type="dxa"/>
          </w:tcPr>
          <w:p w:rsidR="00A32126" w:rsidRPr="00477D7C" w:rsidRDefault="00A32126" w:rsidP="009D0F4E">
            <w:pPr>
              <w:tabs>
                <w:tab w:val="center" w:pos="4513"/>
                <w:tab w:val="right" w:pos="9026"/>
              </w:tabs>
              <w:spacing w:after="0"/>
              <w:rPr>
                <w:rFonts w:cstheme="minorHAnsi"/>
              </w:rPr>
            </w:pPr>
          </w:p>
        </w:tc>
        <w:tc>
          <w:tcPr>
            <w:tcW w:w="1623" w:type="dxa"/>
            <w:shd w:val="clear" w:color="auto" w:fill="auto"/>
          </w:tcPr>
          <w:p w:rsidR="00A32126" w:rsidRPr="00477D7C" w:rsidRDefault="00A32126" w:rsidP="009D0F4E">
            <w:pPr>
              <w:tabs>
                <w:tab w:val="center" w:pos="4513"/>
                <w:tab w:val="right" w:pos="9026"/>
              </w:tabs>
              <w:spacing w:after="0"/>
              <w:rPr>
                <w:rFonts w:cstheme="minorHAnsi"/>
              </w:rPr>
            </w:pPr>
          </w:p>
        </w:tc>
        <w:tc>
          <w:tcPr>
            <w:tcW w:w="1544" w:type="dxa"/>
            <w:shd w:val="clear" w:color="auto" w:fill="auto"/>
          </w:tcPr>
          <w:p w:rsidR="00A32126" w:rsidRPr="00477D7C" w:rsidRDefault="00A32126" w:rsidP="009D0F4E">
            <w:pPr>
              <w:tabs>
                <w:tab w:val="center" w:pos="4513"/>
                <w:tab w:val="right" w:pos="9026"/>
              </w:tabs>
              <w:spacing w:after="0"/>
              <w:rPr>
                <w:rFonts w:cstheme="minorHAnsi"/>
              </w:rPr>
            </w:pPr>
          </w:p>
        </w:tc>
        <w:tc>
          <w:tcPr>
            <w:tcW w:w="1423" w:type="dxa"/>
            <w:shd w:val="clear" w:color="auto" w:fill="auto"/>
          </w:tcPr>
          <w:p w:rsidR="00A32126" w:rsidRPr="00477D7C" w:rsidRDefault="00A32126" w:rsidP="009D0F4E">
            <w:pPr>
              <w:tabs>
                <w:tab w:val="center" w:pos="4513"/>
                <w:tab w:val="right" w:pos="9026"/>
              </w:tabs>
              <w:spacing w:after="0"/>
              <w:rPr>
                <w:rFonts w:cstheme="minorHAnsi"/>
              </w:rPr>
            </w:pPr>
          </w:p>
        </w:tc>
        <w:tc>
          <w:tcPr>
            <w:tcW w:w="1340" w:type="dxa"/>
            <w:shd w:val="clear" w:color="auto" w:fill="auto"/>
          </w:tcPr>
          <w:p w:rsidR="00A32126" w:rsidRPr="00477D7C" w:rsidRDefault="00A32126" w:rsidP="009D0F4E">
            <w:pPr>
              <w:tabs>
                <w:tab w:val="center" w:pos="4513"/>
                <w:tab w:val="right" w:pos="9026"/>
              </w:tabs>
              <w:spacing w:after="0"/>
              <w:rPr>
                <w:rFonts w:cstheme="minorHAnsi"/>
              </w:rPr>
            </w:pPr>
          </w:p>
        </w:tc>
      </w:tr>
      <w:tr w:rsidR="00A32126" w:rsidRPr="00477D7C" w:rsidTr="00B2309D">
        <w:tc>
          <w:tcPr>
            <w:tcW w:w="334" w:type="dxa"/>
            <w:vAlign w:val="center"/>
          </w:tcPr>
          <w:p w:rsidR="00A32126" w:rsidRPr="00477D7C" w:rsidRDefault="00A32126" w:rsidP="009D0F4E">
            <w:pPr>
              <w:tabs>
                <w:tab w:val="center" w:pos="4513"/>
                <w:tab w:val="right" w:pos="9026"/>
              </w:tabs>
              <w:spacing w:after="0"/>
              <w:jc w:val="center"/>
              <w:rPr>
                <w:rFonts w:cstheme="minorHAnsi"/>
                <w:lang w:eastAsia="ja-JP"/>
              </w:rPr>
            </w:pPr>
            <w:r w:rsidRPr="00477D7C">
              <w:rPr>
                <w:rFonts w:cstheme="minorHAnsi"/>
                <w:lang w:eastAsia="ja-JP"/>
              </w:rPr>
              <w:t>4.</w:t>
            </w:r>
          </w:p>
        </w:tc>
        <w:tc>
          <w:tcPr>
            <w:tcW w:w="1589" w:type="dxa"/>
          </w:tcPr>
          <w:p w:rsidR="00A32126" w:rsidRPr="00477D7C" w:rsidRDefault="00A32126" w:rsidP="009D0F4E">
            <w:pPr>
              <w:tabs>
                <w:tab w:val="center" w:pos="4513"/>
                <w:tab w:val="right" w:pos="9026"/>
              </w:tabs>
              <w:spacing w:after="0"/>
              <w:rPr>
                <w:rFonts w:cstheme="minorHAnsi"/>
              </w:rPr>
            </w:pPr>
            <w:r w:rsidRPr="00477D7C">
              <w:rPr>
                <w:rFonts w:cstheme="minorHAnsi"/>
              </w:rPr>
              <w:t>Forest Patch-4 (North Side)</w:t>
            </w:r>
          </w:p>
        </w:tc>
        <w:tc>
          <w:tcPr>
            <w:tcW w:w="995" w:type="dxa"/>
          </w:tcPr>
          <w:p w:rsidR="00A32126" w:rsidRPr="00477D7C" w:rsidRDefault="00A32126" w:rsidP="009D0F4E">
            <w:pPr>
              <w:tabs>
                <w:tab w:val="center" w:pos="4513"/>
                <w:tab w:val="right" w:pos="9026"/>
              </w:tabs>
              <w:spacing w:after="0"/>
              <w:rPr>
                <w:rFonts w:cstheme="minorHAnsi"/>
              </w:rPr>
            </w:pPr>
          </w:p>
        </w:tc>
        <w:tc>
          <w:tcPr>
            <w:tcW w:w="1084" w:type="dxa"/>
          </w:tcPr>
          <w:p w:rsidR="00A32126" w:rsidRPr="00477D7C" w:rsidRDefault="00A32126" w:rsidP="009D0F4E">
            <w:pPr>
              <w:tabs>
                <w:tab w:val="center" w:pos="4513"/>
                <w:tab w:val="right" w:pos="9026"/>
              </w:tabs>
              <w:spacing w:after="0"/>
              <w:rPr>
                <w:rFonts w:cstheme="minorHAnsi"/>
              </w:rPr>
            </w:pPr>
          </w:p>
        </w:tc>
        <w:tc>
          <w:tcPr>
            <w:tcW w:w="1623" w:type="dxa"/>
            <w:shd w:val="clear" w:color="auto" w:fill="auto"/>
          </w:tcPr>
          <w:p w:rsidR="00A32126" w:rsidRPr="00477D7C" w:rsidRDefault="00A32126" w:rsidP="009D0F4E">
            <w:pPr>
              <w:tabs>
                <w:tab w:val="center" w:pos="4513"/>
                <w:tab w:val="right" w:pos="9026"/>
              </w:tabs>
              <w:spacing w:after="0"/>
              <w:rPr>
                <w:rFonts w:cstheme="minorHAnsi"/>
              </w:rPr>
            </w:pPr>
          </w:p>
        </w:tc>
        <w:tc>
          <w:tcPr>
            <w:tcW w:w="1544" w:type="dxa"/>
            <w:shd w:val="clear" w:color="auto" w:fill="auto"/>
          </w:tcPr>
          <w:p w:rsidR="00A32126" w:rsidRPr="00477D7C" w:rsidRDefault="00A32126" w:rsidP="009D0F4E">
            <w:pPr>
              <w:tabs>
                <w:tab w:val="center" w:pos="4513"/>
                <w:tab w:val="right" w:pos="9026"/>
              </w:tabs>
              <w:spacing w:after="0"/>
              <w:rPr>
                <w:rFonts w:cstheme="minorHAnsi"/>
              </w:rPr>
            </w:pPr>
          </w:p>
        </w:tc>
        <w:tc>
          <w:tcPr>
            <w:tcW w:w="1423" w:type="dxa"/>
            <w:shd w:val="clear" w:color="auto" w:fill="auto"/>
          </w:tcPr>
          <w:p w:rsidR="00A32126" w:rsidRPr="00477D7C" w:rsidRDefault="00A32126" w:rsidP="009D0F4E">
            <w:pPr>
              <w:tabs>
                <w:tab w:val="center" w:pos="4513"/>
                <w:tab w:val="right" w:pos="9026"/>
              </w:tabs>
              <w:spacing w:after="0"/>
              <w:rPr>
                <w:rFonts w:cstheme="minorHAnsi"/>
              </w:rPr>
            </w:pPr>
          </w:p>
        </w:tc>
        <w:tc>
          <w:tcPr>
            <w:tcW w:w="1340" w:type="dxa"/>
            <w:shd w:val="clear" w:color="auto" w:fill="auto"/>
          </w:tcPr>
          <w:p w:rsidR="00A32126" w:rsidRPr="00477D7C" w:rsidRDefault="00A32126" w:rsidP="009D0F4E">
            <w:pPr>
              <w:tabs>
                <w:tab w:val="center" w:pos="4513"/>
                <w:tab w:val="right" w:pos="9026"/>
              </w:tabs>
              <w:spacing w:after="0"/>
              <w:rPr>
                <w:rFonts w:cstheme="minorHAnsi"/>
              </w:rPr>
            </w:pPr>
          </w:p>
        </w:tc>
      </w:tr>
      <w:tr w:rsidR="00A32126" w:rsidRPr="00477D7C" w:rsidTr="00B2309D">
        <w:tc>
          <w:tcPr>
            <w:tcW w:w="334" w:type="dxa"/>
          </w:tcPr>
          <w:p w:rsidR="00A32126" w:rsidRPr="00477D7C" w:rsidRDefault="00A32126" w:rsidP="009D0F4E">
            <w:pPr>
              <w:tabs>
                <w:tab w:val="center" w:pos="4513"/>
                <w:tab w:val="right" w:pos="9026"/>
              </w:tabs>
              <w:spacing w:after="0"/>
              <w:rPr>
                <w:rFonts w:cstheme="minorHAnsi"/>
                <w:lang w:eastAsia="ja-JP"/>
              </w:rPr>
            </w:pPr>
            <w:r w:rsidRPr="00477D7C">
              <w:rPr>
                <w:rFonts w:cstheme="minorHAnsi"/>
                <w:lang w:eastAsia="ja-JP"/>
              </w:rPr>
              <w:t>5.</w:t>
            </w:r>
          </w:p>
        </w:tc>
        <w:tc>
          <w:tcPr>
            <w:tcW w:w="1589" w:type="dxa"/>
          </w:tcPr>
          <w:p w:rsidR="00A32126" w:rsidRPr="00477D7C" w:rsidRDefault="00A32126" w:rsidP="009D0F4E">
            <w:pPr>
              <w:tabs>
                <w:tab w:val="center" w:pos="4513"/>
                <w:tab w:val="right" w:pos="9026"/>
              </w:tabs>
              <w:spacing w:after="0"/>
              <w:rPr>
                <w:rFonts w:cstheme="minorHAnsi"/>
              </w:rPr>
            </w:pPr>
            <w:r w:rsidRPr="00477D7C">
              <w:rPr>
                <w:rFonts w:cstheme="minorHAnsi"/>
              </w:rPr>
              <w:t>Agriculture - irrigated</w:t>
            </w:r>
          </w:p>
        </w:tc>
        <w:tc>
          <w:tcPr>
            <w:tcW w:w="995" w:type="dxa"/>
          </w:tcPr>
          <w:p w:rsidR="00A32126" w:rsidRPr="00477D7C" w:rsidRDefault="00A32126" w:rsidP="009D0F4E">
            <w:pPr>
              <w:tabs>
                <w:tab w:val="center" w:pos="4513"/>
                <w:tab w:val="right" w:pos="9026"/>
              </w:tabs>
              <w:spacing w:after="0"/>
              <w:rPr>
                <w:rFonts w:cstheme="minorHAnsi"/>
              </w:rPr>
            </w:pPr>
          </w:p>
        </w:tc>
        <w:tc>
          <w:tcPr>
            <w:tcW w:w="1084" w:type="dxa"/>
          </w:tcPr>
          <w:p w:rsidR="00A32126" w:rsidRPr="00477D7C" w:rsidRDefault="00A32126" w:rsidP="009D0F4E">
            <w:pPr>
              <w:tabs>
                <w:tab w:val="center" w:pos="4513"/>
                <w:tab w:val="right" w:pos="9026"/>
              </w:tabs>
              <w:spacing w:after="0"/>
              <w:rPr>
                <w:rFonts w:cstheme="minorHAnsi"/>
              </w:rPr>
            </w:pPr>
          </w:p>
        </w:tc>
        <w:tc>
          <w:tcPr>
            <w:tcW w:w="1623" w:type="dxa"/>
            <w:shd w:val="clear" w:color="auto" w:fill="auto"/>
          </w:tcPr>
          <w:p w:rsidR="00A32126" w:rsidRPr="00477D7C" w:rsidRDefault="00A32126" w:rsidP="009D0F4E">
            <w:pPr>
              <w:tabs>
                <w:tab w:val="center" w:pos="4513"/>
                <w:tab w:val="right" w:pos="9026"/>
              </w:tabs>
              <w:spacing w:after="0"/>
              <w:rPr>
                <w:rFonts w:cstheme="minorHAnsi"/>
              </w:rPr>
            </w:pPr>
          </w:p>
        </w:tc>
        <w:tc>
          <w:tcPr>
            <w:tcW w:w="1544" w:type="dxa"/>
            <w:shd w:val="clear" w:color="auto" w:fill="auto"/>
          </w:tcPr>
          <w:p w:rsidR="00A32126" w:rsidRPr="00477D7C" w:rsidRDefault="00A32126" w:rsidP="009D0F4E">
            <w:pPr>
              <w:tabs>
                <w:tab w:val="center" w:pos="4513"/>
                <w:tab w:val="right" w:pos="9026"/>
              </w:tabs>
              <w:spacing w:after="0"/>
              <w:rPr>
                <w:rFonts w:cstheme="minorHAnsi"/>
              </w:rPr>
            </w:pPr>
          </w:p>
        </w:tc>
        <w:tc>
          <w:tcPr>
            <w:tcW w:w="1423" w:type="dxa"/>
            <w:shd w:val="clear" w:color="auto" w:fill="auto"/>
          </w:tcPr>
          <w:p w:rsidR="00A32126" w:rsidRPr="00477D7C" w:rsidRDefault="00A32126" w:rsidP="009D0F4E">
            <w:pPr>
              <w:tabs>
                <w:tab w:val="center" w:pos="4513"/>
                <w:tab w:val="right" w:pos="9026"/>
              </w:tabs>
              <w:spacing w:after="0"/>
              <w:rPr>
                <w:rFonts w:cstheme="minorHAnsi"/>
              </w:rPr>
            </w:pPr>
          </w:p>
        </w:tc>
        <w:tc>
          <w:tcPr>
            <w:tcW w:w="1340" w:type="dxa"/>
            <w:shd w:val="clear" w:color="auto" w:fill="auto"/>
          </w:tcPr>
          <w:p w:rsidR="00A32126" w:rsidRPr="00477D7C" w:rsidRDefault="00A32126" w:rsidP="009D0F4E">
            <w:pPr>
              <w:tabs>
                <w:tab w:val="center" w:pos="4513"/>
                <w:tab w:val="right" w:pos="9026"/>
              </w:tabs>
              <w:spacing w:after="0"/>
              <w:rPr>
                <w:rFonts w:cstheme="minorHAnsi"/>
              </w:rPr>
            </w:pPr>
          </w:p>
        </w:tc>
      </w:tr>
      <w:tr w:rsidR="00A32126" w:rsidRPr="00477D7C" w:rsidTr="00B2309D">
        <w:tc>
          <w:tcPr>
            <w:tcW w:w="334" w:type="dxa"/>
          </w:tcPr>
          <w:p w:rsidR="00A32126" w:rsidRPr="00477D7C" w:rsidRDefault="00A32126" w:rsidP="009D0F4E">
            <w:pPr>
              <w:tabs>
                <w:tab w:val="center" w:pos="4513"/>
                <w:tab w:val="right" w:pos="9026"/>
              </w:tabs>
              <w:spacing w:after="0"/>
              <w:rPr>
                <w:rFonts w:cstheme="minorHAnsi"/>
                <w:lang w:eastAsia="ja-JP"/>
              </w:rPr>
            </w:pPr>
            <w:r w:rsidRPr="00477D7C">
              <w:rPr>
                <w:rFonts w:cstheme="minorHAnsi"/>
                <w:lang w:eastAsia="ja-JP"/>
              </w:rPr>
              <w:t>6.</w:t>
            </w:r>
          </w:p>
        </w:tc>
        <w:tc>
          <w:tcPr>
            <w:tcW w:w="1589" w:type="dxa"/>
          </w:tcPr>
          <w:p w:rsidR="00A32126" w:rsidRPr="00477D7C" w:rsidRDefault="00A32126" w:rsidP="009D0F4E">
            <w:pPr>
              <w:tabs>
                <w:tab w:val="center" w:pos="4513"/>
                <w:tab w:val="right" w:pos="9026"/>
              </w:tabs>
              <w:spacing w:after="0"/>
              <w:rPr>
                <w:rFonts w:cstheme="minorHAnsi"/>
              </w:rPr>
            </w:pPr>
            <w:r w:rsidRPr="00477D7C">
              <w:rPr>
                <w:rFonts w:cstheme="minorHAnsi"/>
              </w:rPr>
              <w:t>Agriculture - Unirrigated</w:t>
            </w:r>
          </w:p>
        </w:tc>
        <w:tc>
          <w:tcPr>
            <w:tcW w:w="995" w:type="dxa"/>
          </w:tcPr>
          <w:p w:rsidR="00A32126" w:rsidRPr="00477D7C" w:rsidRDefault="00A32126" w:rsidP="009D0F4E">
            <w:pPr>
              <w:tabs>
                <w:tab w:val="center" w:pos="4513"/>
                <w:tab w:val="right" w:pos="9026"/>
              </w:tabs>
              <w:spacing w:after="0"/>
              <w:rPr>
                <w:rFonts w:cstheme="minorHAnsi"/>
              </w:rPr>
            </w:pPr>
          </w:p>
        </w:tc>
        <w:tc>
          <w:tcPr>
            <w:tcW w:w="1084" w:type="dxa"/>
          </w:tcPr>
          <w:p w:rsidR="00A32126" w:rsidRPr="00477D7C" w:rsidRDefault="00A32126" w:rsidP="009D0F4E">
            <w:pPr>
              <w:tabs>
                <w:tab w:val="center" w:pos="4513"/>
                <w:tab w:val="right" w:pos="9026"/>
              </w:tabs>
              <w:spacing w:after="0"/>
              <w:rPr>
                <w:rFonts w:cstheme="minorHAnsi"/>
              </w:rPr>
            </w:pPr>
          </w:p>
        </w:tc>
        <w:tc>
          <w:tcPr>
            <w:tcW w:w="1623" w:type="dxa"/>
            <w:shd w:val="clear" w:color="auto" w:fill="auto"/>
          </w:tcPr>
          <w:p w:rsidR="00A32126" w:rsidRPr="00477D7C" w:rsidRDefault="00A32126" w:rsidP="009D0F4E">
            <w:pPr>
              <w:tabs>
                <w:tab w:val="center" w:pos="4513"/>
                <w:tab w:val="right" w:pos="9026"/>
              </w:tabs>
              <w:spacing w:after="0"/>
              <w:rPr>
                <w:rFonts w:cstheme="minorHAnsi"/>
              </w:rPr>
            </w:pPr>
          </w:p>
        </w:tc>
        <w:tc>
          <w:tcPr>
            <w:tcW w:w="1544" w:type="dxa"/>
            <w:shd w:val="clear" w:color="auto" w:fill="auto"/>
          </w:tcPr>
          <w:p w:rsidR="00A32126" w:rsidRPr="00477D7C" w:rsidRDefault="00A32126" w:rsidP="009D0F4E">
            <w:pPr>
              <w:tabs>
                <w:tab w:val="center" w:pos="4513"/>
                <w:tab w:val="right" w:pos="9026"/>
              </w:tabs>
              <w:spacing w:after="0"/>
              <w:rPr>
                <w:rFonts w:cstheme="minorHAnsi"/>
              </w:rPr>
            </w:pPr>
          </w:p>
        </w:tc>
        <w:tc>
          <w:tcPr>
            <w:tcW w:w="1423" w:type="dxa"/>
            <w:shd w:val="clear" w:color="auto" w:fill="auto"/>
          </w:tcPr>
          <w:p w:rsidR="00A32126" w:rsidRPr="00477D7C" w:rsidRDefault="00A32126" w:rsidP="009D0F4E">
            <w:pPr>
              <w:tabs>
                <w:tab w:val="center" w:pos="4513"/>
                <w:tab w:val="right" w:pos="9026"/>
              </w:tabs>
              <w:spacing w:after="0"/>
              <w:rPr>
                <w:rFonts w:cstheme="minorHAnsi"/>
              </w:rPr>
            </w:pPr>
          </w:p>
        </w:tc>
        <w:tc>
          <w:tcPr>
            <w:tcW w:w="1340" w:type="dxa"/>
            <w:shd w:val="clear" w:color="auto" w:fill="auto"/>
          </w:tcPr>
          <w:p w:rsidR="00A32126" w:rsidRPr="00477D7C" w:rsidRDefault="00A32126" w:rsidP="009D0F4E">
            <w:pPr>
              <w:tabs>
                <w:tab w:val="center" w:pos="4513"/>
                <w:tab w:val="right" w:pos="9026"/>
              </w:tabs>
              <w:spacing w:after="0"/>
              <w:rPr>
                <w:rFonts w:cstheme="minorHAnsi"/>
              </w:rPr>
            </w:pPr>
          </w:p>
        </w:tc>
      </w:tr>
      <w:tr w:rsidR="00A32126" w:rsidRPr="00477D7C" w:rsidTr="00B2309D">
        <w:tc>
          <w:tcPr>
            <w:tcW w:w="334" w:type="dxa"/>
          </w:tcPr>
          <w:p w:rsidR="00A32126" w:rsidRPr="00477D7C" w:rsidRDefault="00A32126" w:rsidP="009D0F4E">
            <w:pPr>
              <w:tabs>
                <w:tab w:val="center" w:pos="4513"/>
                <w:tab w:val="right" w:pos="9026"/>
              </w:tabs>
              <w:spacing w:after="0"/>
              <w:rPr>
                <w:rFonts w:cstheme="minorHAnsi"/>
                <w:lang w:eastAsia="ja-JP"/>
              </w:rPr>
            </w:pPr>
            <w:r w:rsidRPr="00477D7C">
              <w:rPr>
                <w:rFonts w:cstheme="minorHAnsi"/>
                <w:lang w:eastAsia="ja-JP"/>
              </w:rPr>
              <w:t>7.</w:t>
            </w:r>
          </w:p>
        </w:tc>
        <w:tc>
          <w:tcPr>
            <w:tcW w:w="1589" w:type="dxa"/>
          </w:tcPr>
          <w:p w:rsidR="00A32126" w:rsidRPr="00477D7C" w:rsidRDefault="00A32126" w:rsidP="009D0F4E">
            <w:pPr>
              <w:tabs>
                <w:tab w:val="center" w:pos="4513"/>
                <w:tab w:val="right" w:pos="9026"/>
              </w:tabs>
              <w:spacing w:after="0"/>
              <w:rPr>
                <w:rFonts w:cstheme="minorHAnsi"/>
              </w:rPr>
            </w:pPr>
            <w:r w:rsidRPr="00477D7C">
              <w:rPr>
                <w:rFonts w:cstheme="minorHAnsi"/>
              </w:rPr>
              <w:t>Water body – (name Lake)</w:t>
            </w:r>
          </w:p>
        </w:tc>
        <w:tc>
          <w:tcPr>
            <w:tcW w:w="995" w:type="dxa"/>
          </w:tcPr>
          <w:p w:rsidR="00A32126" w:rsidRPr="00477D7C" w:rsidRDefault="00A32126" w:rsidP="009D0F4E">
            <w:pPr>
              <w:tabs>
                <w:tab w:val="center" w:pos="4513"/>
                <w:tab w:val="right" w:pos="9026"/>
              </w:tabs>
              <w:spacing w:after="0"/>
              <w:rPr>
                <w:rFonts w:cstheme="minorHAnsi"/>
              </w:rPr>
            </w:pPr>
          </w:p>
        </w:tc>
        <w:tc>
          <w:tcPr>
            <w:tcW w:w="1084" w:type="dxa"/>
          </w:tcPr>
          <w:p w:rsidR="00A32126" w:rsidRPr="00477D7C" w:rsidRDefault="00A32126" w:rsidP="009D0F4E">
            <w:pPr>
              <w:tabs>
                <w:tab w:val="center" w:pos="4513"/>
                <w:tab w:val="right" w:pos="9026"/>
              </w:tabs>
              <w:spacing w:after="0"/>
              <w:rPr>
                <w:rFonts w:cstheme="minorHAnsi"/>
              </w:rPr>
            </w:pPr>
          </w:p>
        </w:tc>
        <w:tc>
          <w:tcPr>
            <w:tcW w:w="1623" w:type="dxa"/>
            <w:shd w:val="clear" w:color="auto" w:fill="auto"/>
          </w:tcPr>
          <w:p w:rsidR="00A32126" w:rsidRPr="00477D7C" w:rsidRDefault="00A32126" w:rsidP="009D0F4E">
            <w:pPr>
              <w:tabs>
                <w:tab w:val="center" w:pos="4513"/>
                <w:tab w:val="right" w:pos="9026"/>
              </w:tabs>
              <w:spacing w:after="0"/>
              <w:rPr>
                <w:rFonts w:cstheme="minorHAnsi"/>
              </w:rPr>
            </w:pPr>
          </w:p>
        </w:tc>
        <w:tc>
          <w:tcPr>
            <w:tcW w:w="1544" w:type="dxa"/>
            <w:shd w:val="clear" w:color="auto" w:fill="auto"/>
          </w:tcPr>
          <w:p w:rsidR="00A32126" w:rsidRPr="00477D7C" w:rsidRDefault="00A32126" w:rsidP="009D0F4E">
            <w:pPr>
              <w:tabs>
                <w:tab w:val="center" w:pos="4513"/>
                <w:tab w:val="right" w:pos="9026"/>
              </w:tabs>
              <w:spacing w:after="0"/>
              <w:rPr>
                <w:rFonts w:cstheme="minorHAnsi"/>
              </w:rPr>
            </w:pPr>
          </w:p>
        </w:tc>
        <w:tc>
          <w:tcPr>
            <w:tcW w:w="1423" w:type="dxa"/>
            <w:shd w:val="clear" w:color="auto" w:fill="auto"/>
          </w:tcPr>
          <w:p w:rsidR="00A32126" w:rsidRPr="00477D7C" w:rsidRDefault="00A32126" w:rsidP="009D0F4E">
            <w:pPr>
              <w:tabs>
                <w:tab w:val="center" w:pos="4513"/>
                <w:tab w:val="right" w:pos="9026"/>
              </w:tabs>
              <w:spacing w:after="0"/>
              <w:rPr>
                <w:rFonts w:cstheme="minorHAnsi"/>
              </w:rPr>
            </w:pPr>
          </w:p>
        </w:tc>
        <w:tc>
          <w:tcPr>
            <w:tcW w:w="1340" w:type="dxa"/>
            <w:shd w:val="clear" w:color="auto" w:fill="auto"/>
          </w:tcPr>
          <w:p w:rsidR="00A32126" w:rsidRPr="00477D7C" w:rsidRDefault="00A32126" w:rsidP="009D0F4E">
            <w:pPr>
              <w:tabs>
                <w:tab w:val="center" w:pos="4513"/>
                <w:tab w:val="right" w:pos="9026"/>
              </w:tabs>
              <w:spacing w:after="0"/>
              <w:rPr>
                <w:rFonts w:cstheme="minorHAnsi"/>
              </w:rPr>
            </w:pPr>
          </w:p>
        </w:tc>
      </w:tr>
      <w:tr w:rsidR="00A32126" w:rsidRPr="00477D7C" w:rsidTr="00B2309D">
        <w:tc>
          <w:tcPr>
            <w:tcW w:w="334" w:type="dxa"/>
          </w:tcPr>
          <w:p w:rsidR="00A32126" w:rsidRPr="00477D7C" w:rsidRDefault="00A32126" w:rsidP="009D0F4E">
            <w:pPr>
              <w:tabs>
                <w:tab w:val="center" w:pos="4513"/>
                <w:tab w:val="right" w:pos="9026"/>
              </w:tabs>
              <w:spacing w:after="0"/>
              <w:rPr>
                <w:rFonts w:cstheme="minorHAnsi"/>
                <w:lang w:eastAsia="ja-JP"/>
              </w:rPr>
            </w:pPr>
            <w:r w:rsidRPr="00477D7C">
              <w:rPr>
                <w:rFonts w:cstheme="minorHAnsi"/>
                <w:lang w:eastAsia="ja-JP"/>
              </w:rPr>
              <w:t>8.</w:t>
            </w:r>
          </w:p>
        </w:tc>
        <w:tc>
          <w:tcPr>
            <w:tcW w:w="1589" w:type="dxa"/>
          </w:tcPr>
          <w:p w:rsidR="00A32126" w:rsidRPr="00477D7C" w:rsidRDefault="00A32126" w:rsidP="009D0F4E">
            <w:pPr>
              <w:tabs>
                <w:tab w:val="center" w:pos="4513"/>
                <w:tab w:val="right" w:pos="9026"/>
              </w:tabs>
              <w:spacing w:after="0"/>
              <w:rPr>
                <w:rFonts w:cstheme="minorHAnsi"/>
              </w:rPr>
            </w:pPr>
            <w:r w:rsidRPr="00477D7C">
              <w:rPr>
                <w:rFonts w:cstheme="minorHAnsi"/>
              </w:rPr>
              <w:t>Water body –  (</w:t>
            </w:r>
            <w:r w:rsidRPr="00477D7C">
              <w:rPr>
                <w:rFonts w:cstheme="minorHAnsi"/>
                <w:lang w:eastAsia="ja-JP"/>
              </w:rPr>
              <w:t>Pond</w:t>
            </w:r>
            <w:r w:rsidRPr="00477D7C">
              <w:rPr>
                <w:rFonts w:cstheme="minorHAnsi"/>
              </w:rPr>
              <w:t>)</w:t>
            </w:r>
          </w:p>
        </w:tc>
        <w:tc>
          <w:tcPr>
            <w:tcW w:w="995" w:type="dxa"/>
          </w:tcPr>
          <w:p w:rsidR="00A32126" w:rsidRPr="00477D7C" w:rsidRDefault="00A32126" w:rsidP="009D0F4E">
            <w:pPr>
              <w:tabs>
                <w:tab w:val="center" w:pos="4513"/>
                <w:tab w:val="right" w:pos="9026"/>
              </w:tabs>
              <w:spacing w:after="0"/>
              <w:rPr>
                <w:rFonts w:cstheme="minorHAnsi"/>
              </w:rPr>
            </w:pPr>
          </w:p>
        </w:tc>
        <w:tc>
          <w:tcPr>
            <w:tcW w:w="1084" w:type="dxa"/>
          </w:tcPr>
          <w:p w:rsidR="00A32126" w:rsidRPr="00477D7C" w:rsidRDefault="00A32126" w:rsidP="009D0F4E">
            <w:pPr>
              <w:tabs>
                <w:tab w:val="center" w:pos="4513"/>
                <w:tab w:val="right" w:pos="9026"/>
              </w:tabs>
              <w:spacing w:after="0"/>
              <w:rPr>
                <w:rFonts w:cstheme="minorHAnsi"/>
              </w:rPr>
            </w:pPr>
          </w:p>
        </w:tc>
        <w:tc>
          <w:tcPr>
            <w:tcW w:w="1623" w:type="dxa"/>
            <w:shd w:val="clear" w:color="auto" w:fill="auto"/>
          </w:tcPr>
          <w:p w:rsidR="00A32126" w:rsidRPr="00477D7C" w:rsidRDefault="00A32126" w:rsidP="009D0F4E">
            <w:pPr>
              <w:tabs>
                <w:tab w:val="center" w:pos="4513"/>
                <w:tab w:val="right" w:pos="9026"/>
              </w:tabs>
              <w:spacing w:after="0"/>
              <w:rPr>
                <w:rFonts w:cstheme="minorHAnsi"/>
              </w:rPr>
            </w:pPr>
          </w:p>
        </w:tc>
        <w:tc>
          <w:tcPr>
            <w:tcW w:w="1544" w:type="dxa"/>
            <w:shd w:val="clear" w:color="auto" w:fill="auto"/>
          </w:tcPr>
          <w:p w:rsidR="00A32126" w:rsidRPr="00477D7C" w:rsidRDefault="00A32126" w:rsidP="009D0F4E">
            <w:pPr>
              <w:tabs>
                <w:tab w:val="center" w:pos="4513"/>
                <w:tab w:val="right" w:pos="9026"/>
              </w:tabs>
              <w:spacing w:after="0"/>
              <w:rPr>
                <w:rFonts w:cstheme="minorHAnsi"/>
              </w:rPr>
            </w:pPr>
          </w:p>
        </w:tc>
        <w:tc>
          <w:tcPr>
            <w:tcW w:w="1423" w:type="dxa"/>
            <w:shd w:val="clear" w:color="auto" w:fill="auto"/>
          </w:tcPr>
          <w:p w:rsidR="00A32126" w:rsidRPr="00477D7C" w:rsidRDefault="00A32126" w:rsidP="009D0F4E">
            <w:pPr>
              <w:tabs>
                <w:tab w:val="center" w:pos="4513"/>
                <w:tab w:val="right" w:pos="9026"/>
              </w:tabs>
              <w:spacing w:after="0"/>
              <w:rPr>
                <w:rFonts w:cstheme="minorHAnsi"/>
              </w:rPr>
            </w:pPr>
          </w:p>
        </w:tc>
        <w:tc>
          <w:tcPr>
            <w:tcW w:w="1340" w:type="dxa"/>
            <w:shd w:val="clear" w:color="auto" w:fill="auto"/>
          </w:tcPr>
          <w:p w:rsidR="00A32126" w:rsidRPr="00477D7C" w:rsidRDefault="00A32126" w:rsidP="009D0F4E">
            <w:pPr>
              <w:tabs>
                <w:tab w:val="center" w:pos="4513"/>
                <w:tab w:val="right" w:pos="9026"/>
              </w:tabs>
              <w:spacing w:after="0"/>
              <w:rPr>
                <w:rFonts w:cstheme="minorHAnsi"/>
              </w:rPr>
            </w:pPr>
          </w:p>
        </w:tc>
      </w:tr>
      <w:tr w:rsidR="00A32126" w:rsidRPr="00477D7C" w:rsidTr="00B2309D">
        <w:tc>
          <w:tcPr>
            <w:tcW w:w="334" w:type="dxa"/>
          </w:tcPr>
          <w:p w:rsidR="00A32126" w:rsidRPr="00477D7C" w:rsidRDefault="00A32126" w:rsidP="009D0F4E">
            <w:pPr>
              <w:tabs>
                <w:tab w:val="center" w:pos="4513"/>
                <w:tab w:val="right" w:pos="9026"/>
              </w:tabs>
              <w:spacing w:after="0"/>
              <w:rPr>
                <w:rFonts w:cstheme="minorHAnsi"/>
                <w:lang w:eastAsia="ja-JP"/>
              </w:rPr>
            </w:pPr>
            <w:r w:rsidRPr="00477D7C">
              <w:rPr>
                <w:rFonts w:cstheme="minorHAnsi"/>
                <w:lang w:eastAsia="ja-JP"/>
              </w:rPr>
              <w:t>9.</w:t>
            </w:r>
          </w:p>
        </w:tc>
        <w:tc>
          <w:tcPr>
            <w:tcW w:w="1589" w:type="dxa"/>
          </w:tcPr>
          <w:p w:rsidR="00A32126" w:rsidRPr="00477D7C" w:rsidRDefault="00A32126" w:rsidP="009D0F4E">
            <w:pPr>
              <w:tabs>
                <w:tab w:val="center" w:pos="4513"/>
                <w:tab w:val="right" w:pos="9026"/>
              </w:tabs>
              <w:spacing w:after="0"/>
              <w:rPr>
                <w:rFonts w:cstheme="minorHAnsi"/>
              </w:rPr>
            </w:pPr>
            <w:r w:rsidRPr="00477D7C">
              <w:rPr>
                <w:rFonts w:cstheme="minorHAnsi"/>
              </w:rPr>
              <w:t>Water Body- Stream</w:t>
            </w:r>
          </w:p>
        </w:tc>
        <w:tc>
          <w:tcPr>
            <w:tcW w:w="995" w:type="dxa"/>
          </w:tcPr>
          <w:p w:rsidR="00A32126" w:rsidRPr="00477D7C" w:rsidRDefault="00A32126" w:rsidP="009D0F4E">
            <w:pPr>
              <w:tabs>
                <w:tab w:val="center" w:pos="4513"/>
                <w:tab w:val="right" w:pos="9026"/>
              </w:tabs>
              <w:spacing w:after="0"/>
              <w:rPr>
                <w:rFonts w:cstheme="minorHAnsi"/>
              </w:rPr>
            </w:pPr>
          </w:p>
        </w:tc>
        <w:tc>
          <w:tcPr>
            <w:tcW w:w="1084" w:type="dxa"/>
          </w:tcPr>
          <w:p w:rsidR="00A32126" w:rsidRPr="00477D7C" w:rsidRDefault="00A32126" w:rsidP="009D0F4E">
            <w:pPr>
              <w:tabs>
                <w:tab w:val="center" w:pos="4513"/>
                <w:tab w:val="right" w:pos="9026"/>
              </w:tabs>
              <w:spacing w:after="0"/>
              <w:rPr>
                <w:rFonts w:cstheme="minorHAnsi"/>
              </w:rPr>
            </w:pPr>
          </w:p>
        </w:tc>
        <w:tc>
          <w:tcPr>
            <w:tcW w:w="1623" w:type="dxa"/>
            <w:shd w:val="clear" w:color="auto" w:fill="auto"/>
          </w:tcPr>
          <w:p w:rsidR="00A32126" w:rsidRPr="00477D7C" w:rsidRDefault="00A32126" w:rsidP="009D0F4E">
            <w:pPr>
              <w:tabs>
                <w:tab w:val="center" w:pos="4513"/>
                <w:tab w:val="right" w:pos="9026"/>
              </w:tabs>
              <w:spacing w:after="0"/>
              <w:rPr>
                <w:rFonts w:cstheme="minorHAnsi"/>
              </w:rPr>
            </w:pPr>
          </w:p>
        </w:tc>
        <w:tc>
          <w:tcPr>
            <w:tcW w:w="1544" w:type="dxa"/>
            <w:shd w:val="clear" w:color="auto" w:fill="auto"/>
          </w:tcPr>
          <w:p w:rsidR="00A32126" w:rsidRPr="00477D7C" w:rsidRDefault="00A32126" w:rsidP="009D0F4E">
            <w:pPr>
              <w:tabs>
                <w:tab w:val="center" w:pos="4513"/>
                <w:tab w:val="right" w:pos="9026"/>
              </w:tabs>
              <w:spacing w:after="0"/>
              <w:rPr>
                <w:rFonts w:cstheme="minorHAnsi"/>
              </w:rPr>
            </w:pPr>
          </w:p>
        </w:tc>
        <w:tc>
          <w:tcPr>
            <w:tcW w:w="1423" w:type="dxa"/>
            <w:shd w:val="clear" w:color="auto" w:fill="auto"/>
          </w:tcPr>
          <w:p w:rsidR="00A32126" w:rsidRPr="00477D7C" w:rsidRDefault="00A32126" w:rsidP="009D0F4E">
            <w:pPr>
              <w:tabs>
                <w:tab w:val="center" w:pos="4513"/>
                <w:tab w:val="right" w:pos="9026"/>
              </w:tabs>
              <w:spacing w:after="0"/>
              <w:rPr>
                <w:rFonts w:cstheme="minorHAnsi"/>
              </w:rPr>
            </w:pPr>
          </w:p>
        </w:tc>
        <w:tc>
          <w:tcPr>
            <w:tcW w:w="1340" w:type="dxa"/>
            <w:shd w:val="clear" w:color="auto" w:fill="auto"/>
          </w:tcPr>
          <w:p w:rsidR="00A32126" w:rsidRPr="00477D7C" w:rsidRDefault="00A32126" w:rsidP="009D0F4E">
            <w:pPr>
              <w:tabs>
                <w:tab w:val="center" w:pos="4513"/>
                <w:tab w:val="right" w:pos="9026"/>
              </w:tabs>
              <w:spacing w:after="0"/>
              <w:rPr>
                <w:rFonts w:cstheme="minorHAnsi"/>
              </w:rPr>
            </w:pPr>
          </w:p>
        </w:tc>
      </w:tr>
    </w:tbl>
    <w:p w:rsidR="00EA0D4F" w:rsidRDefault="00EA0D4F" w:rsidP="00EA0D4F">
      <w:pPr>
        <w:spacing w:before="120" w:after="120" w:line="360" w:lineRule="auto"/>
        <w:contextualSpacing/>
        <w:rPr>
          <w:rFonts w:cstheme="minorHAnsi"/>
          <w:b/>
          <w:noProof/>
        </w:rPr>
      </w:pPr>
    </w:p>
    <w:p w:rsidR="00A32126" w:rsidRDefault="00DF3668" w:rsidP="00DF3668">
      <w:pPr>
        <w:pStyle w:val="ListParagraph"/>
        <w:spacing w:before="120" w:after="120" w:line="360" w:lineRule="auto"/>
        <w:ind w:left="-284" w:firstLine="0"/>
        <w:contextualSpacing/>
        <w:jc w:val="both"/>
        <w:rPr>
          <w:b/>
          <w:color w:val="231F20"/>
          <w:w w:val="110"/>
          <w:sz w:val="28"/>
        </w:rPr>
      </w:pPr>
      <w:r w:rsidRPr="004A0515">
        <w:rPr>
          <w:b/>
          <w:color w:val="231F20"/>
          <w:w w:val="110"/>
          <w:sz w:val="28"/>
        </w:rPr>
        <w:t xml:space="preserve">2. </w:t>
      </w:r>
      <w:r w:rsidR="00A32126" w:rsidRPr="004A0515">
        <w:rPr>
          <w:b/>
          <w:color w:val="231F20"/>
          <w:w w:val="110"/>
          <w:sz w:val="28"/>
        </w:rPr>
        <w:t>Forest resources</w:t>
      </w:r>
      <w:r>
        <w:rPr>
          <w:b/>
          <w:color w:val="231F20"/>
          <w:w w:val="110"/>
          <w:sz w:val="28"/>
        </w:rPr>
        <w:t xml:space="preserve"> Available </w:t>
      </w:r>
    </w:p>
    <w:p w:rsidR="00DF3668" w:rsidRPr="00B241FE" w:rsidRDefault="00DF3668" w:rsidP="00DF3668">
      <w:pPr>
        <w:spacing w:before="7"/>
        <w:ind w:left="440" w:right="671"/>
        <w:jc w:val="center"/>
        <w:rPr>
          <w:b/>
          <w:i/>
          <w:color w:val="231F20"/>
          <w:w w:val="105"/>
          <w:sz w:val="20"/>
        </w:rPr>
      </w:pPr>
      <w:r w:rsidRPr="00B241FE">
        <w:rPr>
          <w:b/>
          <w:i/>
          <w:color w:val="231F20"/>
          <w:w w:val="105"/>
          <w:sz w:val="20"/>
        </w:rPr>
        <w:t>Table: 3</w:t>
      </w:r>
      <w:r>
        <w:rPr>
          <w:b/>
          <w:i/>
          <w:color w:val="231F20"/>
          <w:w w:val="105"/>
          <w:sz w:val="20"/>
        </w:rPr>
        <w:t>5</w:t>
      </w:r>
    </w:p>
    <w:p w:rsidR="00DF3668" w:rsidRPr="004A0515" w:rsidRDefault="00DF3668" w:rsidP="004A0515">
      <w:pPr>
        <w:spacing w:before="120" w:after="120" w:line="360" w:lineRule="auto"/>
        <w:contextualSpacing/>
        <w:jc w:val="both"/>
        <w:rPr>
          <w:b/>
          <w:color w:val="231F20"/>
          <w:w w:val="110"/>
          <w:sz w:val="28"/>
        </w:rPr>
      </w:pP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162"/>
        <w:gridCol w:w="1080"/>
        <w:gridCol w:w="1316"/>
        <w:gridCol w:w="1108"/>
        <w:gridCol w:w="990"/>
        <w:gridCol w:w="1281"/>
        <w:gridCol w:w="748"/>
        <w:gridCol w:w="960"/>
      </w:tblGrid>
      <w:tr w:rsidR="00A32126" w:rsidRPr="00477D7C" w:rsidTr="009D0F4E">
        <w:trPr>
          <w:trHeight w:val="570"/>
          <w:jc w:val="center"/>
        </w:trPr>
        <w:tc>
          <w:tcPr>
            <w:tcW w:w="540" w:type="dxa"/>
            <w:vMerge w:val="restart"/>
            <w:shd w:val="clear" w:color="auto" w:fill="D9D9D9"/>
            <w:vAlign w:val="center"/>
          </w:tcPr>
          <w:p w:rsidR="00A32126" w:rsidRPr="00477D7C" w:rsidRDefault="00A32126" w:rsidP="009D0F4E">
            <w:pPr>
              <w:tabs>
                <w:tab w:val="center" w:pos="4513"/>
                <w:tab w:val="right" w:pos="9026"/>
              </w:tabs>
              <w:spacing w:line="240" w:lineRule="auto"/>
              <w:jc w:val="center"/>
              <w:rPr>
                <w:rFonts w:cstheme="minorHAnsi"/>
                <w:b/>
              </w:rPr>
            </w:pPr>
            <w:r w:rsidRPr="00477D7C">
              <w:rPr>
                <w:rFonts w:cstheme="minorHAnsi"/>
                <w:b/>
              </w:rPr>
              <w:t>Sl.</w:t>
            </w:r>
          </w:p>
        </w:tc>
        <w:tc>
          <w:tcPr>
            <w:tcW w:w="1162" w:type="dxa"/>
            <w:vMerge w:val="restart"/>
            <w:shd w:val="clear" w:color="auto" w:fill="D9D9D9"/>
            <w:vAlign w:val="center"/>
          </w:tcPr>
          <w:p w:rsidR="00A32126" w:rsidRPr="00477D7C" w:rsidRDefault="00A32126" w:rsidP="009D0F4E">
            <w:pPr>
              <w:tabs>
                <w:tab w:val="center" w:pos="4513"/>
                <w:tab w:val="right" w:pos="9026"/>
              </w:tabs>
              <w:spacing w:line="240" w:lineRule="auto"/>
              <w:jc w:val="center"/>
              <w:rPr>
                <w:rFonts w:cstheme="minorHAnsi"/>
                <w:b/>
              </w:rPr>
            </w:pPr>
            <w:r w:rsidRPr="00477D7C">
              <w:rPr>
                <w:rFonts w:cstheme="minorHAnsi"/>
                <w:b/>
              </w:rPr>
              <w:t>Tree (local name)</w:t>
            </w:r>
          </w:p>
        </w:tc>
        <w:tc>
          <w:tcPr>
            <w:tcW w:w="1080" w:type="dxa"/>
            <w:vMerge w:val="restart"/>
            <w:shd w:val="clear" w:color="auto" w:fill="D9D9D9"/>
            <w:vAlign w:val="center"/>
          </w:tcPr>
          <w:p w:rsidR="00A32126" w:rsidRPr="00477D7C" w:rsidRDefault="00A32126" w:rsidP="009D0F4E">
            <w:pPr>
              <w:tabs>
                <w:tab w:val="center" w:pos="4513"/>
                <w:tab w:val="right" w:pos="9026"/>
              </w:tabs>
              <w:spacing w:line="240" w:lineRule="auto"/>
              <w:jc w:val="center"/>
              <w:rPr>
                <w:rFonts w:cstheme="minorHAnsi"/>
                <w:b/>
              </w:rPr>
            </w:pPr>
            <w:r w:rsidRPr="00477D7C">
              <w:rPr>
                <w:rFonts w:cstheme="minorHAnsi"/>
                <w:b/>
              </w:rPr>
              <w:t>Species</w:t>
            </w:r>
          </w:p>
        </w:tc>
        <w:tc>
          <w:tcPr>
            <w:tcW w:w="1316" w:type="dxa"/>
            <w:vMerge w:val="restart"/>
            <w:shd w:val="clear" w:color="auto" w:fill="D9D9D9"/>
            <w:vAlign w:val="center"/>
          </w:tcPr>
          <w:p w:rsidR="00A32126" w:rsidRPr="00477D7C" w:rsidRDefault="00A32126" w:rsidP="009D0F4E">
            <w:pPr>
              <w:tabs>
                <w:tab w:val="center" w:pos="4513"/>
                <w:tab w:val="right" w:pos="9026"/>
              </w:tabs>
              <w:spacing w:line="240" w:lineRule="auto"/>
              <w:jc w:val="center"/>
              <w:rPr>
                <w:rFonts w:cstheme="minorHAnsi"/>
                <w:b/>
              </w:rPr>
            </w:pPr>
            <w:r w:rsidRPr="00477D7C">
              <w:rPr>
                <w:rFonts w:cstheme="minorHAnsi"/>
                <w:b/>
              </w:rPr>
              <w:t>Main uses/s</w:t>
            </w:r>
          </w:p>
        </w:tc>
        <w:tc>
          <w:tcPr>
            <w:tcW w:w="1108" w:type="dxa"/>
            <w:vMerge w:val="restart"/>
            <w:shd w:val="clear" w:color="auto" w:fill="D9D9D9"/>
            <w:vAlign w:val="center"/>
          </w:tcPr>
          <w:p w:rsidR="00A32126" w:rsidRPr="00477D7C" w:rsidRDefault="00A32126" w:rsidP="009D0F4E">
            <w:pPr>
              <w:tabs>
                <w:tab w:val="center" w:pos="4513"/>
                <w:tab w:val="right" w:pos="9026"/>
              </w:tabs>
              <w:spacing w:line="240" w:lineRule="auto"/>
              <w:jc w:val="center"/>
              <w:rPr>
                <w:rFonts w:cstheme="minorHAnsi"/>
                <w:b/>
              </w:rPr>
            </w:pPr>
            <w:r w:rsidRPr="00477D7C">
              <w:rPr>
                <w:rFonts w:cstheme="minorHAnsi"/>
                <w:b/>
              </w:rPr>
              <w:t>Past Status (A, H, C, R, Ab)</w:t>
            </w:r>
          </w:p>
        </w:tc>
        <w:tc>
          <w:tcPr>
            <w:tcW w:w="990" w:type="dxa"/>
            <w:vMerge w:val="restart"/>
            <w:shd w:val="clear" w:color="auto" w:fill="D9D9D9"/>
            <w:vAlign w:val="center"/>
          </w:tcPr>
          <w:p w:rsidR="00A32126" w:rsidRPr="00477D7C" w:rsidRDefault="00A32126" w:rsidP="009D0F4E">
            <w:pPr>
              <w:tabs>
                <w:tab w:val="center" w:pos="4513"/>
                <w:tab w:val="right" w:pos="9026"/>
              </w:tabs>
              <w:spacing w:line="240" w:lineRule="auto"/>
              <w:jc w:val="center"/>
              <w:rPr>
                <w:rFonts w:cstheme="minorHAnsi"/>
                <w:b/>
              </w:rPr>
            </w:pPr>
            <w:r w:rsidRPr="00477D7C">
              <w:rPr>
                <w:rFonts w:cstheme="minorHAnsi"/>
                <w:b/>
              </w:rPr>
              <w:t>Present Status (A, H, C, R, Ab)</w:t>
            </w:r>
          </w:p>
        </w:tc>
        <w:tc>
          <w:tcPr>
            <w:tcW w:w="1281" w:type="dxa"/>
            <w:vMerge w:val="restart"/>
            <w:shd w:val="clear" w:color="auto" w:fill="D9D9D9"/>
            <w:vAlign w:val="center"/>
          </w:tcPr>
          <w:p w:rsidR="00A32126" w:rsidRPr="00477D7C" w:rsidRDefault="00A32126" w:rsidP="009D0F4E">
            <w:pPr>
              <w:tabs>
                <w:tab w:val="center" w:pos="4513"/>
                <w:tab w:val="right" w:pos="9026"/>
              </w:tabs>
              <w:spacing w:line="240" w:lineRule="auto"/>
              <w:jc w:val="center"/>
              <w:rPr>
                <w:rFonts w:cstheme="minorHAnsi"/>
                <w:b/>
              </w:rPr>
            </w:pPr>
            <w:r w:rsidRPr="00477D7C">
              <w:rPr>
                <w:rFonts w:cstheme="minorHAnsi"/>
                <w:b/>
              </w:rPr>
              <w:t>Reasons for Present Status</w:t>
            </w:r>
          </w:p>
        </w:tc>
        <w:tc>
          <w:tcPr>
            <w:tcW w:w="1708" w:type="dxa"/>
            <w:gridSpan w:val="2"/>
            <w:shd w:val="clear" w:color="auto" w:fill="D9D9D9"/>
            <w:vAlign w:val="center"/>
          </w:tcPr>
          <w:p w:rsidR="00A32126" w:rsidRPr="00477D7C" w:rsidRDefault="00A32126" w:rsidP="009D0F4E">
            <w:pPr>
              <w:tabs>
                <w:tab w:val="center" w:pos="4513"/>
                <w:tab w:val="right" w:pos="9026"/>
              </w:tabs>
              <w:spacing w:line="240" w:lineRule="auto"/>
              <w:jc w:val="center"/>
              <w:rPr>
                <w:rFonts w:cstheme="minorHAnsi"/>
                <w:b/>
              </w:rPr>
            </w:pPr>
            <w:r w:rsidRPr="00477D7C">
              <w:rPr>
                <w:rFonts w:cstheme="minorHAnsi"/>
                <w:b/>
              </w:rPr>
              <w:t>Perceived value (scale of 1-10, 1 being lowest)</w:t>
            </w:r>
          </w:p>
        </w:tc>
      </w:tr>
      <w:tr w:rsidR="00A32126" w:rsidRPr="00477D7C" w:rsidTr="009D0F4E">
        <w:trPr>
          <w:trHeight w:val="157"/>
          <w:jc w:val="center"/>
        </w:trPr>
        <w:tc>
          <w:tcPr>
            <w:tcW w:w="540" w:type="dxa"/>
            <w:vMerge/>
            <w:vAlign w:val="center"/>
          </w:tcPr>
          <w:p w:rsidR="00A32126" w:rsidRPr="00477D7C" w:rsidRDefault="00A32126" w:rsidP="009D0F4E">
            <w:pPr>
              <w:tabs>
                <w:tab w:val="center" w:pos="4513"/>
                <w:tab w:val="right" w:pos="9026"/>
              </w:tabs>
              <w:spacing w:line="240" w:lineRule="auto"/>
              <w:jc w:val="center"/>
              <w:rPr>
                <w:rFonts w:cstheme="minorHAnsi"/>
              </w:rPr>
            </w:pPr>
          </w:p>
        </w:tc>
        <w:tc>
          <w:tcPr>
            <w:tcW w:w="1162" w:type="dxa"/>
            <w:vMerge/>
            <w:vAlign w:val="center"/>
          </w:tcPr>
          <w:p w:rsidR="00A32126" w:rsidRPr="00477D7C" w:rsidRDefault="00A32126" w:rsidP="009D0F4E">
            <w:pPr>
              <w:tabs>
                <w:tab w:val="center" w:pos="4513"/>
                <w:tab w:val="right" w:pos="9026"/>
              </w:tabs>
              <w:spacing w:line="240" w:lineRule="auto"/>
              <w:jc w:val="center"/>
              <w:rPr>
                <w:rFonts w:cstheme="minorHAnsi"/>
              </w:rPr>
            </w:pPr>
          </w:p>
        </w:tc>
        <w:tc>
          <w:tcPr>
            <w:tcW w:w="1080" w:type="dxa"/>
            <w:vMerge/>
            <w:vAlign w:val="center"/>
          </w:tcPr>
          <w:p w:rsidR="00A32126" w:rsidRPr="00477D7C" w:rsidRDefault="00A32126" w:rsidP="009D0F4E">
            <w:pPr>
              <w:tabs>
                <w:tab w:val="center" w:pos="4513"/>
                <w:tab w:val="right" w:pos="9026"/>
              </w:tabs>
              <w:spacing w:line="240" w:lineRule="auto"/>
              <w:jc w:val="center"/>
              <w:rPr>
                <w:rFonts w:cstheme="minorHAnsi"/>
              </w:rPr>
            </w:pPr>
          </w:p>
        </w:tc>
        <w:tc>
          <w:tcPr>
            <w:tcW w:w="1316" w:type="dxa"/>
            <w:vMerge/>
            <w:vAlign w:val="center"/>
          </w:tcPr>
          <w:p w:rsidR="00A32126" w:rsidRPr="00477D7C" w:rsidRDefault="00A32126" w:rsidP="009D0F4E">
            <w:pPr>
              <w:tabs>
                <w:tab w:val="center" w:pos="4513"/>
                <w:tab w:val="right" w:pos="9026"/>
              </w:tabs>
              <w:spacing w:line="240" w:lineRule="auto"/>
              <w:jc w:val="center"/>
              <w:rPr>
                <w:rFonts w:cstheme="minorHAnsi"/>
              </w:rPr>
            </w:pPr>
          </w:p>
        </w:tc>
        <w:tc>
          <w:tcPr>
            <w:tcW w:w="1108" w:type="dxa"/>
            <w:vMerge/>
            <w:vAlign w:val="center"/>
          </w:tcPr>
          <w:p w:rsidR="00A32126" w:rsidRPr="00477D7C" w:rsidRDefault="00A32126" w:rsidP="009D0F4E">
            <w:pPr>
              <w:tabs>
                <w:tab w:val="center" w:pos="4513"/>
                <w:tab w:val="right" w:pos="9026"/>
              </w:tabs>
              <w:spacing w:line="240" w:lineRule="auto"/>
              <w:jc w:val="center"/>
              <w:rPr>
                <w:rFonts w:cstheme="minorHAnsi"/>
              </w:rPr>
            </w:pPr>
          </w:p>
        </w:tc>
        <w:tc>
          <w:tcPr>
            <w:tcW w:w="990" w:type="dxa"/>
            <w:vMerge/>
            <w:vAlign w:val="center"/>
          </w:tcPr>
          <w:p w:rsidR="00A32126" w:rsidRPr="00477D7C" w:rsidRDefault="00A32126" w:rsidP="009D0F4E">
            <w:pPr>
              <w:tabs>
                <w:tab w:val="center" w:pos="4513"/>
                <w:tab w:val="right" w:pos="9026"/>
              </w:tabs>
              <w:spacing w:line="240" w:lineRule="auto"/>
              <w:jc w:val="center"/>
              <w:rPr>
                <w:rFonts w:cstheme="minorHAnsi"/>
              </w:rPr>
            </w:pPr>
          </w:p>
        </w:tc>
        <w:tc>
          <w:tcPr>
            <w:tcW w:w="1281" w:type="dxa"/>
            <w:vMerge/>
            <w:vAlign w:val="center"/>
          </w:tcPr>
          <w:p w:rsidR="00A32126" w:rsidRPr="00477D7C" w:rsidRDefault="00A32126" w:rsidP="009D0F4E">
            <w:pPr>
              <w:tabs>
                <w:tab w:val="center" w:pos="4513"/>
                <w:tab w:val="right" w:pos="9026"/>
              </w:tabs>
              <w:spacing w:line="240" w:lineRule="auto"/>
              <w:jc w:val="center"/>
              <w:rPr>
                <w:rFonts w:cstheme="minorHAnsi"/>
              </w:rPr>
            </w:pPr>
          </w:p>
        </w:tc>
        <w:tc>
          <w:tcPr>
            <w:tcW w:w="748" w:type="dxa"/>
            <w:shd w:val="clear" w:color="auto" w:fill="D9D9D9"/>
            <w:vAlign w:val="center"/>
          </w:tcPr>
          <w:p w:rsidR="00A32126" w:rsidRPr="00477D7C" w:rsidRDefault="00A32126" w:rsidP="009D0F4E">
            <w:pPr>
              <w:tabs>
                <w:tab w:val="center" w:pos="4513"/>
                <w:tab w:val="right" w:pos="9026"/>
              </w:tabs>
              <w:spacing w:line="240" w:lineRule="auto"/>
              <w:jc w:val="center"/>
              <w:rPr>
                <w:rFonts w:cstheme="minorHAnsi"/>
                <w:b/>
              </w:rPr>
            </w:pPr>
            <w:r w:rsidRPr="00477D7C">
              <w:rPr>
                <w:rFonts w:cstheme="minorHAnsi"/>
                <w:b/>
              </w:rPr>
              <w:t>Men</w:t>
            </w:r>
          </w:p>
        </w:tc>
        <w:tc>
          <w:tcPr>
            <w:tcW w:w="960" w:type="dxa"/>
            <w:shd w:val="clear" w:color="auto" w:fill="D9D9D9"/>
            <w:vAlign w:val="center"/>
          </w:tcPr>
          <w:p w:rsidR="00A32126" w:rsidRPr="00477D7C" w:rsidRDefault="00A32126" w:rsidP="009D0F4E">
            <w:pPr>
              <w:tabs>
                <w:tab w:val="center" w:pos="4513"/>
                <w:tab w:val="right" w:pos="9026"/>
              </w:tabs>
              <w:spacing w:line="240" w:lineRule="auto"/>
              <w:jc w:val="center"/>
              <w:rPr>
                <w:rFonts w:cstheme="minorHAnsi"/>
                <w:b/>
              </w:rPr>
            </w:pPr>
            <w:r w:rsidRPr="00477D7C">
              <w:rPr>
                <w:rFonts w:cstheme="minorHAnsi"/>
                <w:b/>
              </w:rPr>
              <w:t>Women</w:t>
            </w: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1.</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Teak</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2.</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u w:val="single"/>
              </w:rPr>
            </w:pPr>
            <w:r w:rsidRPr="00477D7C">
              <w:rPr>
                <w:rFonts w:cstheme="minorHAnsi"/>
              </w:rPr>
              <w:t>Ghamar</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lastRenderedPageBreak/>
              <w:t>3.</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Shimul</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4.</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Karai</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5.</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Dumur</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6.</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Amloki</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7.</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Muli Bamboo</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8.</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Mritinga Bamboo</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9.</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Chamal</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rPr>
              <w:t>1</w:t>
            </w:r>
            <w:r w:rsidRPr="00477D7C">
              <w:rPr>
                <w:rFonts w:cstheme="minorHAnsi"/>
                <w:lang w:eastAsia="ja-JP"/>
              </w:rPr>
              <w:t>0.</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Jagura</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11.</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Banak</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12.</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Jam</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13.</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Sundi</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14.</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 xml:space="preserve">Sal </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r w:rsidR="00A32126" w:rsidRPr="00477D7C" w:rsidTr="009D0F4E">
        <w:trPr>
          <w:jc w:val="center"/>
        </w:trPr>
        <w:tc>
          <w:tcPr>
            <w:tcW w:w="540" w:type="dxa"/>
            <w:vAlign w:val="center"/>
          </w:tcPr>
          <w:p w:rsidR="00A32126" w:rsidRPr="00477D7C" w:rsidRDefault="00A32126" w:rsidP="009D0F4E">
            <w:pPr>
              <w:tabs>
                <w:tab w:val="center" w:pos="4513"/>
                <w:tab w:val="right" w:pos="9026"/>
              </w:tabs>
              <w:spacing w:line="240" w:lineRule="auto"/>
              <w:jc w:val="center"/>
              <w:rPr>
                <w:rFonts w:cstheme="minorHAnsi"/>
                <w:lang w:eastAsia="ja-JP"/>
              </w:rPr>
            </w:pPr>
            <w:r w:rsidRPr="00477D7C">
              <w:rPr>
                <w:rFonts w:cstheme="minorHAnsi"/>
                <w:lang w:eastAsia="ja-JP"/>
              </w:rPr>
              <w:t>15.</w:t>
            </w:r>
          </w:p>
        </w:tc>
        <w:tc>
          <w:tcPr>
            <w:tcW w:w="1162" w:type="dxa"/>
            <w:vAlign w:val="center"/>
          </w:tcPr>
          <w:p w:rsidR="00A32126" w:rsidRPr="00477D7C" w:rsidRDefault="00A32126" w:rsidP="009D0F4E">
            <w:pPr>
              <w:tabs>
                <w:tab w:val="center" w:pos="4513"/>
                <w:tab w:val="right" w:pos="9026"/>
              </w:tabs>
              <w:spacing w:line="240" w:lineRule="auto"/>
              <w:jc w:val="center"/>
              <w:rPr>
                <w:rFonts w:cstheme="minorHAnsi"/>
              </w:rPr>
            </w:pPr>
            <w:r w:rsidRPr="00477D7C">
              <w:rPr>
                <w:rFonts w:cstheme="minorHAnsi"/>
              </w:rPr>
              <w:t xml:space="preserve">Thatch </w:t>
            </w:r>
          </w:p>
        </w:tc>
        <w:tc>
          <w:tcPr>
            <w:tcW w:w="1080" w:type="dxa"/>
          </w:tcPr>
          <w:p w:rsidR="00A32126" w:rsidRPr="00477D7C" w:rsidRDefault="00A32126" w:rsidP="009D0F4E">
            <w:pPr>
              <w:tabs>
                <w:tab w:val="center" w:pos="4513"/>
                <w:tab w:val="right" w:pos="9026"/>
              </w:tabs>
              <w:spacing w:line="240" w:lineRule="auto"/>
              <w:rPr>
                <w:rFonts w:cstheme="minorHAnsi"/>
              </w:rPr>
            </w:pPr>
          </w:p>
        </w:tc>
        <w:tc>
          <w:tcPr>
            <w:tcW w:w="1316" w:type="dxa"/>
          </w:tcPr>
          <w:p w:rsidR="00A32126" w:rsidRPr="00477D7C" w:rsidRDefault="00A32126" w:rsidP="009D0F4E">
            <w:pPr>
              <w:tabs>
                <w:tab w:val="center" w:pos="4513"/>
                <w:tab w:val="right" w:pos="9026"/>
              </w:tabs>
              <w:spacing w:line="240" w:lineRule="auto"/>
              <w:rPr>
                <w:rFonts w:cstheme="minorHAnsi"/>
              </w:rPr>
            </w:pPr>
          </w:p>
        </w:tc>
        <w:tc>
          <w:tcPr>
            <w:tcW w:w="1108" w:type="dxa"/>
          </w:tcPr>
          <w:p w:rsidR="00A32126" w:rsidRPr="00477D7C" w:rsidRDefault="00A32126" w:rsidP="009D0F4E">
            <w:pPr>
              <w:tabs>
                <w:tab w:val="center" w:pos="4513"/>
                <w:tab w:val="right" w:pos="9026"/>
              </w:tabs>
              <w:spacing w:line="240" w:lineRule="auto"/>
              <w:rPr>
                <w:rFonts w:cstheme="minorHAnsi"/>
              </w:rPr>
            </w:pPr>
          </w:p>
        </w:tc>
        <w:tc>
          <w:tcPr>
            <w:tcW w:w="990" w:type="dxa"/>
          </w:tcPr>
          <w:p w:rsidR="00A32126" w:rsidRPr="00477D7C" w:rsidRDefault="00A32126" w:rsidP="009D0F4E">
            <w:pPr>
              <w:tabs>
                <w:tab w:val="center" w:pos="4513"/>
                <w:tab w:val="right" w:pos="9026"/>
              </w:tabs>
              <w:spacing w:line="240" w:lineRule="auto"/>
              <w:rPr>
                <w:rFonts w:cstheme="minorHAnsi"/>
              </w:rPr>
            </w:pPr>
          </w:p>
        </w:tc>
        <w:tc>
          <w:tcPr>
            <w:tcW w:w="1281" w:type="dxa"/>
          </w:tcPr>
          <w:p w:rsidR="00A32126" w:rsidRPr="00477D7C" w:rsidRDefault="00A32126" w:rsidP="009D0F4E">
            <w:pPr>
              <w:tabs>
                <w:tab w:val="center" w:pos="4513"/>
                <w:tab w:val="right" w:pos="9026"/>
              </w:tabs>
              <w:spacing w:line="240" w:lineRule="auto"/>
              <w:rPr>
                <w:rFonts w:cstheme="minorHAnsi"/>
              </w:rPr>
            </w:pPr>
          </w:p>
        </w:tc>
        <w:tc>
          <w:tcPr>
            <w:tcW w:w="748" w:type="dxa"/>
            <w:vAlign w:val="center"/>
          </w:tcPr>
          <w:p w:rsidR="00A32126" w:rsidRPr="00477D7C" w:rsidRDefault="00A32126" w:rsidP="009D0F4E">
            <w:pPr>
              <w:tabs>
                <w:tab w:val="center" w:pos="4513"/>
                <w:tab w:val="right" w:pos="9026"/>
              </w:tabs>
              <w:spacing w:line="240" w:lineRule="auto"/>
              <w:jc w:val="center"/>
              <w:rPr>
                <w:rFonts w:cstheme="minorHAnsi"/>
              </w:rPr>
            </w:pPr>
          </w:p>
        </w:tc>
        <w:tc>
          <w:tcPr>
            <w:tcW w:w="960" w:type="dxa"/>
            <w:vAlign w:val="center"/>
          </w:tcPr>
          <w:p w:rsidR="00A32126" w:rsidRPr="00477D7C" w:rsidRDefault="00A32126" w:rsidP="009D0F4E">
            <w:pPr>
              <w:tabs>
                <w:tab w:val="center" w:pos="4513"/>
                <w:tab w:val="right" w:pos="9026"/>
              </w:tabs>
              <w:spacing w:line="240" w:lineRule="auto"/>
              <w:jc w:val="center"/>
              <w:rPr>
                <w:rFonts w:cstheme="minorHAnsi"/>
              </w:rPr>
            </w:pPr>
          </w:p>
        </w:tc>
      </w:tr>
    </w:tbl>
    <w:p w:rsidR="00A32126" w:rsidRPr="00477D7C" w:rsidRDefault="00A32126" w:rsidP="00A32126">
      <w:pPr>
        <w:rPr>
          <w:rFonts w:cstheme="minorHAnsi"/>
        </w:rPr>
      </w:pPr>
      <w:r w:rsidRPr="00477D7C">
        <w:rPr>
          <w:rFonts w:cstheme="minorHAnsi"/>
        </w:rPr>
        <w:t>Key: A – Abundant, H – Highly Common, C – Common, R – Rare, Ab – Absent</w:t>
      </w:r>
    </w:p>
    <w:p w:rsidR="00DF3668" w:rsidRDefault="00DF3668" w:rsidP="00DF3668">
      <w:pPr>
        <w:spacing w:before="120" w:after="120" w:line="360" w:lineRule="auto"/>
        <w:ind w:left="-142"/>
        <w:contextualSpacing/>
        <w:rPr>
          <w:rFonts w:ascii="Times New Roman" w:eastAsia="Times New Roman" w:hAnsi="Times New Roman" w:cs="Times New Roman"/>
          <w:b/>
          <w:color w:val="231F20"/>
          <w:w w:val="110"/>
          <w:sz w:val="28"/>
          <w:lang w:val="en-US" w:bidi="en-US"/>
        </w:rPr>
      </w:pPr>
      <w:r w:rsidRPr="004A0515">
        <w:rPr>
          <w:rFonts w:ascii="Times New Roman" w:eastAsia="Times New Roman" w:hAnsi="Times New Roman" w:cs="Times New Roman"/>
          <w:b/>
          <w:color w:val="231F20"/>
          <w:w w:val="110"/>
          <w:sz w:val="28"/>
          <w:lang w:val="en-US" w:bidi="en-US"/>
        </w:rPr>
        <w:t>3.</w:t>
      </w:r>
      <w:r w:rsidR="00A32126" w:rsidRPr="004A0515">
        <w:rPr>
          <w:rFonts w:ascii="Times New Roman" w:eastAsia="Times New Roman" w:hAnsi="Times New Roman" w:cs="Times New Roman"/>
          <w:b/>
          <w:color w:val="231F20"/>
          <w:w w:val="110"/>
          <w:sz w:val="28"/>
          <w:lang w:val="en-US" w:bidi="en-US"/>
        </w:rPr>
        <w:t xml:space="preserve"> NTFP</w:t>
      </w:r>
      <w:r w:rsidR="00A72B7A">
        <w:rPr>
          <w:rFonts w:ascii="Times New Roman" w:eastAsia="Times New Roman" w:hAnsi="Times New Roman" w:cs="Times New Roman"/>
          <w:b/>
          <w:color w:val="231F20"/>
          <w:w w:val="110"/>
          <w:sz w:val="28"/>
          <w:lang w:val="en-US" w:bidi="en-US"/>
        </w:rPr>
        <w:t>Availability</w:t>
      </w:r>
    </w:p>
    <w:p w:rsidR="00A32126" w:rsidRPr="004A0515" w:rsidRDefault="00DF3668" w:rsidP="004A0515">
      <w:pPr>
        <w:spacing w:before="120" w:after="120" w:line="360" w:lineRule="auto"/>
        <w:ind w:left="-142"/>
        <w:contextualSpacing/>
        <w:jc w:val="center"/>
        <w:rPr>
          <w:b/>
          <w:i/>
          <w:iCs/>
          <w:color w:val="231F20"/>
          <w:w w:val="110"/>
        </w:rPr>
      </w:pPr>
      <w:r w:rsidRPr="004A0515">
        <w:rPr>
          <w:rFonts w:ascii="Times New Roman" w:eastAsia="Times New Roman" w:hAnsi="Times New Roman" w:cs="Times New Roman"/>
          <w:b/>
          <w:i/>
          <w:iCs/>
          <w:color w:val="231F20"/>
          <w:w w:val="110"/>
          <w:lang w:val="en-US" w:bidi="en-US"/>
        </w:rPr>
        <w:t>Table :36</w:t>
      </w:r>
    </w:p>
    <w:tbl>
      <w:tblPr>
        <w:tblW w:w="9386"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0"/>
        <w:gridCol w:w="1973"/>
        <w:gridCol w:w="1376"/>
        <w:gridCol w:w="1182"/>
        <w:gridCol w:w="1359"/>
        <w:gridCol w:w="1106"/>
        <w:gridCol w:w="1790"/>
      </w:tblGrid>
      <w:tr w:rsidR="00A32126" w:rsidRPr="00477D7C" w:rsidTr="0021713B">
        <w:trPr>
          <w:trHeight w:val="755"/>
        </w:trPr>
        <w:tc>
          <w:tcPr>
            <w:tcW w:w="600" w:type="dxa"/>
            <w:vMerge w:val="restart"/>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r w:rsidRPr="00477D7C">
              <w:rPr>
                <w:rFonts w:eastAsia="Calibri" w:cstheme="minorHAnsi"/>
                <w:b/>
                <w:lang w:val="en-GB"/>
              </w:rPr>
              <w:t>Sl. No.</w:t>
            </w:r>
          </w:p>
        </w:tc>
        <w:tc>
          <w:tcPr>
            <w:tcW w:w="1973" w:type="dxa"/>
            <w:vMerge w:val="restart"/>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r w:rsidRPr="00477D7C">
              <w:rPr>
                <w:rFonts w:eastAsia="Calibri" w:cstheme="minorHAnsi"/>
                <w:b/>
                <w:lang w:val="en-GB"/>
              </w:rPr>
              <w:t>NTFPs available/ collected</w:t>
            </w:r>
          </w:p>
        </w:tc>
        <w:tc>
          <w:tcPr>
            <w:tcW w:w="1376" w:type="dxa"/>
            <w:vMerge w:val="restart"/>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r w:rsidRPr="00477D7C">
              <w:rPr>
                <w:rFonts w:eastAsia="Calibri" w:cstheme="minorHAnsi"/>
                <w:b/>
                <w:lang w:val="en-GB"/>
              </w:rPr>
              <w:t>Month (western or local)</w:t>
            </w:r>
          </w:p>
        </w:tc>
        <w:tc>
          <w:tcPr>
            <w:tcW w:w="3647" w:type="dxa"/>
            <w:gridSpan w:val="3"/>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r w:rsidRPr="00477D7C">
              <w:rPr>
                <w:rFonts w:eastAsia="Calibri" w:cstheme="minorHAnsi"/>
                <w:b/>
                <w:lang w:val="en-GB"/>
              </w:rPr>
              <w:t>Perceived value (on a scale of 1-10, 10 being highest)</w:t>
            </w:r>
          </w:p>
        </w:tc>
        <w:tc>
          <w:tcPr>
            <w:tcW w:w="1790" w:type="dxa"/>
            <w:vMerge w:val="restart"/>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r w:rsidRPr="00477D7C">
              <w:rPr>
                <w:rFonts w:eastAsia="Calibri" w:cstheme="minorHAnsi"/>
                <w:b/>
                <w:lang w:val="en-GB"/>
              </w:rPr>
              <w:t>Whether availability is declining?</w:t>
            </w:r>
          </w:p>
        </w:tc>
      </w:tr>
      <w:tr w:rsidR="00A32126" w:rsidRPr="00477D7C" w:rsidTr="0021713B">
        <w:tc>
          <w:tcPr>
            <w:tcW w:w="600" w:type="dxa"/>
            <w:vMerge/>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p>
        </w:tc>
        <w:tc>
          <w:tcPr>
            <w:tcW w:w="1973" w:type="dxa"/>
            <w:vMerge/>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p>
        </w:tc>
        <w:tc>
          <w:tcPr>
            <w:tcW w:w="1376" w:type="dxa"/>
            <w:vMerge/>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p>
        </w:tc>
        <w:tc>
          <w:tcPr>
            <w:tcW w:w="1182" w:type="dxa"/>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r w:rsidRPr="00477D7C">
              <w:rPr>
                <w:rFonts w:eastAsia="Calibri" w:cstheme="minorHAnsi"/>
                <w:b/>
                <w:lang w:val="en-GB"/>
              </w:rPr>
              <w:t>Men</w:t>
            </w:r>
          </w:p>
        </w:tc>
        <w:tc>
          <w:tcPr>
            <w:tcW w:w="1359" w:type="dxa"/>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r w:rsidRPr="00477D7C">
              <w:rPr>
                <w:rFonts w:eastAsia="Calibri" w:cstheme="minorHAnsi"/>
                <w:b/>
                <w:lang w:val="en-GB"/>
              </w:rPr>
              <w:t>Women</w:t>
            </w:r>
          </w:p>
        </w:tc>
        <w:tc>
          <w:tcPr>
            <w:tcW w:w="1106" w:type="dxa"/>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r w:rsidRPr="00477D7C">
              <w:rPr>
                <w:rFonts w:eastAsia="Calibri" w:cstheme="minorHAnsi"/>
                <w:b/>
                <w:lang w:val="en-GB"/>
              </w:rPr>
              <w:t>Children</w:t>
            </w:r>
          </w:p>
        </w:tc>
        <w:tc>
          <w:tcPr>
            <w:tcW w:w="1790" w:type="dxa"/>
            <w:vMerge/>
            <w:shd w:val="clear" w:color="auto" w:fill="D9D9D9"/>
          </w:tcPr>
          <w:p w:rsidR="00A32126" w:rsidRPr="00477D7C" w:rsidRDefault="00A32126" w:rsidP="009D0F4E">
            <w:pPr>
              <w:tabs>
                <w:tab w:val="center" w:pos="4513"/>
                <w:tab w:val="right" w:pos="9026"/>
              </w:tabs>
              <w:spacing w:before="40" w:after="0"/>
              <w:rPr>
                <w:rFonts w:eastAsia="Calibri" w:cstheme="minorHAnsi"/>
                <w:b/>
                <w:lang w:val="en-GB"/>
              </w:rPr>
            </w:pPr>
          </w:p>
        </w:tc>
      </w:tr>
      <w:tr w:rsidR="00A32126" w:rsidRPr="00477D7C" w:rsidTr="0021713B">
        <w:tc>
          <w:tcPr>
            <w:tcW w:w="600" w:type="dxa"/>
          </w:tcPr>
          <w:p w:rsidR="00A32126" w:rsidRPr="00477D7C" w:rsidRDefault="00A32126" w:rsidP="009D0F4E">
            <w:pPr>
              <w:tabs>
                <w:tab w:val="center" w:pos="4513"/>
                <w:tab w:val="right" w:pos="9026"/>
              </w:tabs>
              <w:spacing w:before="40" w:after="0"/>
              <w:rPr>
                <w:rFonts w:eastAsia="Calibri" w:cstheme="minorHAnsi"/>
                <w:lang w:val="en-GB"/>
              </w:rPr>
            </w:pPr>
            <w:r w:rsidRPr="00477D7C">
              <w:rPr>
                <w:rFonts w:eastAsia="Calibri" w:cstheme="minorHAnsi"/>
                <w:lang w:val="en-GB"/>
              </w:rPr>
              <w:t>1.</w:t>
            </w:r>
          </w:p>
        </w:tc>
        <w:tc>
          <w:tcPr>
            <w:tcW w:w="1973" w:type="dxa"/>
          </w:tcPr>
          <w:p w:rsidR="00A32126" w:rsidRPr="00477D7C" w:rsidRDefault="00A32126" w:rsidP="009D0F4E">
            <w:pPr>
              <w:spacing w:after="0" w:line="240" w:lineRule="auto"/>
              <w:rPr>
                <w:rFonts w:cstheme="minorHAnsi"/>
                <w:lang w:eastAsia="ja-JP"/>
              </w:rPr>
            </w:pPr>
            <w:r w:rsidRPr="00477D7C">
              <w:rPr>
                <w:rFonts w:cstheme="minorHAnsi"/>
                <w:lang w:eastAsia="ja-JP"/>
              </w:rPr>
              <w:t>Bamboo</w:t>
            </w:r>
          </w:p>
        </w:tc>
        <w:tc>
          <w:tcPr>
            <w:tcW w:w="1376" w:type="dxa"/>
          </w:tcPr>
          <w:p w:rsidR="00A32126" w:rsidRPr="00477D7C" w:rsidRDefault="00A32126" w:rsidP="009D0F4E">
            <w:pPr>
              <w:spacing w:after="0" w:line="240" w:lineRule="auto"/>
              <w:rPr>
                <w:rFonts w:cstheme="minorHAnsi"/>
                <w:lang w:eastAsia="ja-JP"/>
              </w:rPr>
            </w:pPr>
          </w:p>
        </w:tc>
        <w:tc>
          <w:tcPr>
            <w:tcW w:w="1182" w:type="dxa"/>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Pr>
          <w:p w:rsidR="00A32126" w:rsidRPr="00477D7C" w:rsidRDefault="00A32126" w:rsidP="009D0F4E">
            <w:pPr>
              <w:rPr>
                <w:rFonts w:cstheme="minorHAnsi"/>
              </w:rPr>
            </w:pPr>
          </w:p>
        </w:tc>
      </w:tr>
      <w:tr w:rsidR="00A32126" w:rsidRPr="00477D7C" w:rsidTr="0021713B">
        <w:tc>
          <w:tcPr>
            <w:tcW w:w="600" w:type="dxa"/>
          </w:tcPr>
          <w:p w:rsidR="00A32126" w:rsidRPr="00477D7C" w:rsidRDefault="00A32126" w:rsidP="009D0F4E">
            <w:pPr>
              <w:tabs>
                <w:tab w:val="center" w:pos="4513"/>
                <w:tab w:val="right" w:pos="9026"/>
              </w:tabs>
              <w:spacing w:before="40" w:after="0"/>
              <w:rPr>
                <w:rFonts w:eastAsia="Calibri" w:cstheme="minorHAnsi"/>
                <w:lang w:val="en-GB"/>
              </w:rPr>
            </w:pPr>
            <w:r w:rsidRPr="00477D7C">
              <w:rPr>
                <w:rFonts w:cstheme="minorHAnsi"/>
                <w:lang w:val="en-GB" w:eastAsia="ja-JP"/>
              </w:rPr>
              <w:t>2.</w:t>
            </w:r>
          </w:p>
        </w:tc>
        <w:tc>
          <w:tcPr>
            <w:tcW w:w="1973" w:type="dxa"/>
          </w:tcPr>
          <w:p w:rsidR="00A32126" w:rsidRPr="00477D7C" w:rsidRDefault="00A32126" w:rsidP="009D0F4E">
            <w:pPr>
              <w:spacing w:after="0" w:line="240" w:lineRule="auto"/>
              <w:rPr>
                <w:rFonts w:cstheme="minorHAnsi"/>
                <w:lang w:eastAsia="ja-JP"/>
              </w:rPr>
            </w:pPr>
            <w:r w:rsidRPr="00477D7C">
              <w:rPr>
                <w:rFonts w:cstheme="minorHAnsi"/>
                <w:lang w:eastAsia="ja-JP"/>
              </w:rPr>
              <w:t>Fuel Wood</w:t>
            </w:r>
          </w:p>
        </w:tc>
        <w:tc>
          <w:tcPr>
            <w:tcW w:w="1376" w:type="dxa"/>
          </w:tcPr>
          <w:p w:rsidR="00A32126" w:rsidRPr="00477D7C" w:rsidRDefault="00A32126" w:rsidP="009D0F4E">
            <w:pPr>
              <w:spacing w:after="0" w:line="240" w:lineRule="auto"/>
              <w:rPr>
                <w:rFonts w:cstheme="minorHAnsi"/>
                <w:lang w:eastAsia="ja-JP"/>
              </w:rPr>
            </w:pPr>
          </w:p>
        </w:tc>
        <w:tc>
          <w:tcPr>
            <w:tcW w:w="1182" w:type="dxa"/>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Pr>
          <w:p w:rsidR="00A32126" w:rsidRPr="00477D7C" w:rsidRDefault="00A32126" w:rsidP="009D0F4E">
            <w:pPr>
              <w:rPr>
                <w:rFonts w:cstheme="minorHAnsi"/>
              </w:rPr>
            </w:pPr>
          </w:p>
        </w:tc>
      </w:tr>
      <w:tr w:rsidR="00A32126" w:rsidRPr="00477D7C" w:rsidTr="0021713B">
        <w:tc>
          <w:tcPr>
            <w:tcW w:w="600" w:type="dxa"/>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t>3.</w:t>
            </w:r>
          </w:p>
        </w:tc>
        <w:tc>
          <w:tcPr>
            <w:tcW w:w="1973" w:type="dxa"/>
          </w:tcPr>
          <w:p w:rsidR="00A32126" w:rsidRPr="00477D7C" w:rsidRDefault="00A32126" w:rsidP="009D0F4E">
            <w:pPr>
              <w:spacing w:after="0" w:line="240" w:lineRule="auto"/>
              <w:rPr>
                <w:rFonts w:cstheme="minorHAnsi"/>
                <w:lang w:eastAsia="ja-JP"/>
              </w:rPr>
            </w:pPr>
            <w:r w:rsidRPr="00477D7C">
              <w:rPr>
                <w:rFonts w:cstheme="minorHAnsi"/>
                <w:lang w:eastAsia="ja-JP"/>
              </w:rPr>
              <w:t xml:space="preserve">Bamboo shoot </w:t>
            </w:r>
          </w:p>
        </w:tc>
        <w:tc>
          <w:tcPr>
            <w:tcW w:w="1376" w:type="dxa"/>
          </w:tcPr>
          <w:p w:rsidR="00A32126" w:rsidRPr="00477D7C" w:rsidRDefault="00A32126" w:rsidP="009D0F4E">
            <w:pPr>
              <w:spacing w:after="0" w:line="240" w:lineRule="auto"/>
              <w:rPr>
                <w:rFonts w:cstheme="minorHAnsi"/>
                <w:lang w:eastAsia="ja-JP"/>
              </w:rPr>
            </w:pPr>
          </w:p>
        </w:tc>
        <w:tc>
          <w:tcPr>
            <w:tcW w:w="1182" w:type="dxa"/>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Pr>
          <w:p w:rsidR="00A32126" w:rsidRPr="00477D7C" w:rsidRDefault="00A32126" w:rsidP="009D0F4E">
            <w:pPr>
              <w:rPr>
                <w:rFonts w:cstheme="minorHAnsi"/>
              </w:rPr>
            </w:pPr>
          </w:p>
        </w:tc>
      </w:tr>
      <w:tr w:rsidR="00A32126" w:rsidRPr="00477D7C" w:rsidTr="0021713B">
        <w:tc>
          <w:tcPr>
            <w:tcW w:w="600" w:type="dxa"/>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t>4.</w:t>
            </w:r>
          </w:p>
        </w:tc>
        <w:tc>
          <w:tcPr>
            <w:tcW w:w="1973" w:type="dxa"/>
          </w:tcPr>
          <w:p w:rsidR="00A32126" w:rsidRPr="00477D7C" w:rsidRDefault="00A32126" w:rsidP="009D0F4E">
            <w:pPr>
              <w:spacing w:after="0" w:line="240" w:lineRule="auto"/>
              <w:rPr>
                <w:rFonts w:cstheme="minorHAnsi"/>
                <w:lang w:eastAsia="ja-JP"/>
              </w:rPr>
            </w:pPr>
            <w:r w:rsidRPr="00477D7C">
              <w:rPr>
                <w:rFonts w:cstheme="minorHAnsi"/>
                <w:lang w:eastAsia="ja-JP"/>
              </w:rPr>
              <w:t>Fuljadu (Arjun Flower)</w:t>
            </w:r>
          </w:p>
        </w:tc>
        <w:tc>
          <w:tcPr>
            <w:tcW w:w="1376" w:type="dxa"/>
          </w:tcPr>
          <w:p w:rsidR="00A32126" w:rsidRPr="00477D7C" w:rsidRDefault="00A32126" w:rsidP="009D0F4E">
            <w:pPr>
              <w:spacing w:after="0" w:line="240" w:lineRule="auto"/>
              <w:rPr>
                <w:rFonts w:cstheme="minorHAnsi"/>
                <w:lang w:eastAsia="ja-JP"/>
              </w:rPr>
            </w:pPr>
          </w:p>
        </w:tc>
        <w:tc>
          <w:tcPr>
            <w:tcW w:w="1182" w:type="dxa"/>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Pr>
          <w:p w:rsidR="00A32126" w:rsidRPr="00477D7C" w:rsidRDefault="00A32126" w:rsidP="009D0F4E">
            <w:pPr>
              <w:tabs>
                <w:tab w:val="center" w:pos="4513"/>
                <w:tab w:val="right" w:pos="9026"/>
              </w:tabs>
              <w:spacing w:before="40" w:after="0"/>
              <w:rPr>
                <w:rFonts w:eastAsia="Calibri" w:cstheme="minorHAnsi"/>
                <w:lang w:val="en-GB"/>
              </w:rPr>
            </w:pPr>
          </w:p>
        </w:tc>
      </w:tr>
      <w:tr w:rsidR="00A32126" w:rsidRPr="00477D7C" w:rsidTr="0021713B">
        <w:tc>
          <w:tcPr>
            <w:tcW w:w="600" w:type="dxa"/>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t>5.</w:t>
            </w:r>
          </w:p>
        </w:tc>
        <w:tc>
          <w:tcPr>
            <w:tcW w:w="1973" w:type="dxa"/>
          </w:tcPr>
          <w:p w:rsidR="00A32126" w:rsidRPr="00477D7C" w:rsidRDefault="00A32126" w:rsidP="009D0F4E">
            <w:pPr>
              <w:spacing w:after="0" w:line="240" w:lineRule="auto"/>
              <w:rPr>
                <w:rFonts w:cstheme="minorHAnsi"/>
                <w:lang w:eastAsia="ja-JP"/>
              </w:rPr>
            </w:pPr>
            <w:r w:rsidRPr="00477D7C">
              <w:rPr>
                <w:rFonts w:cstheme="minorHAnsi"/>
                <w:lang w:eastAsia="ja-JP"/>
              </w:rPr>
              <w:t>Dekishak(local name)</w:t>
            </w:r>
          </w:p>
        </w:tc>
        <w:tc>
          <w:tcPr>
            <w:tcW w:w="1376" w:type="dxa"/>
          </w:tcPr>
          <w:p w:rsidR="00A32126" w:rsidRPr="00477D7C" w:rsidRDefault="00A32126" w:rsidP="009D0F4E">
            <w:pPr>
              <w:spacing w:after="0" w:line="240" w:lineRule="auto"/>
              <w:rPr>
                <w:rFonts w:cstheme="minorHAnsi"/>
                <w:lang w:eastAsia="ja-JP"/>
              </w:rPr>
            </w:pPr>
          </w:p>
        </w:tc>
        <w:tc>
          <w:tcPr>
            <w:tcW w:w="1182" w:type="dxa"/>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Pr>
          <w:p w:rsidR="00A32126" w:rsidRPr="00477D7C" w:rsidRDefault="00A32126" w:rsidP="009D0F4E">
            <w:pPr>
              <w:rPr>
                <w:rFonts w:cstheme="minorHAnsi"/>
              </w:rPr>
            </w:pPr>
          </w:p>
        </w:tc>
      </w:tr>
      <w:tr w:rsidR="00A32126" w:rsidRPr="00477D7C" w:rsidTr="0021713B">
        <w:tc>
          <w:tcPr>
            <w:tcW w:w="60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t>6.</w:t>
            </w:r>
          </w:p>
        </w:tc>
        <w:tc>
          <w:tcPr>
            <w:tcW w:w="1973"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r w:rsidRPr="00477D7C">
              <w:rPr>
                <w:rFonts w:cstheme="minorHAnsi"/>
                <w:lang w:eastAsia="ja-JP"/>
              </w:rPr>
              <w:t>Kalarmucha (local name)</w:t>
            </w:r>
          </w:p>
        </w:tc>
        <w:tc>
          <w:tcPr>
            <w:tcW w:w="137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rPr>
                <w:rFonts w:cstheme="minorHAnsi"/>
              </w:rPr>
            </w:pPr>
          </w:p>
        </w:tc>
      </w:tr>
      <w:tr w:rsidR="00A32126" w:rsidRPr="00477D7C" w:rsidTr="0021713B">
        <w:tc>
          <w:tcPr>
            <w:tcW w:w="60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t>7.</w:t>
            </w:r>
          </w:p>
        </w:tc>
        <w:tc>
          <w:tcPr>
            <w:tcW w:w="1973"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r w:rsidRPr="00477D7C">
              <w:rPr>
                <w:rFonts w:cstheme="minorHAnsi"/>
                <w:lang w:eastAsia="ja-JP"/>
              </w:rPr>
              <w:t>Gandhaki (Local Name)</w:t>
            </w:r>
          </w:p>
        </w:tc>
        <w:tc>
          <w:tcPr>
            <w:tcW w:w="137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rPr>
                <w:rFonts w:cstheme="minorHAnsi"/>
              </w:rPr>
            </w:pPr>
          </w:p>
        </w:tc>
      </w:tr>
      <w:tr w:rsidR="00A32126" w:rsidRPr="00477D7C" w:rsidTr="0021713B">
        <w:tc>
          <w:tcPr>
            <w:tcW w:w="60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t>8.</w:t>
            </w:r>
          </w:p>
        </w:tc>
        <w:tc>
          <w:tcPr>
            <w:tcW w:w="1973"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r w:rsidRPr="00477D7C">
              <w:rPr>
                <w:rFonts w:cstheme="minorHAnsi"/>
                <w:lang w:eastAsia="ja-JP"/>
              </w:rPr>
              <w:t>Wild Potato</w:t>
            </w:r>
          </w:p>
          <w:p w:rsidR="00A32126" w:rsidRPr="00477D7C" w:rsidRDefault="00A32126" w:rsidP="009D0F4E">
            <w:pPr>
              <w:spacing w:after="0" w:line="240" w:lineRule="auto"/>
              <w:rPr>
                <w:rFonts w:cstheme="minorHAnsi"/>
                <w:lang w:eastAsia="ja-JP"/>
              </w:rPr>
            </w:pPr>
            <w:r w:rsidRPr="00477D7C">
              <w:rPr>
                <w:rFonts w:cstheme="minorHAnsi"/>
                <w:lang w:eastAsia="ja-JP"/>
              </w:rPr>
              <w:t>(local name)</w:t>
            </w:r>
          </w:p>
        </w:tc>
        <w:tc>
          <w:tcPr>
            <w:tcW w:w="137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rPr>
                <w:rFonts w:cstheme="minorHAnsi"/>
              </w:rPr>
            </w:pPr>
          </w:p>
        </w:tc>
      </w:tr>
      <w:tr w:rsidR="00A32126" w:rsidRPr="00477D7C" w:rsidTr="0021713B">
        <w:tc>
          <w:tcPr>
            <w:tcW w:w="60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t>9.</w:t>
            </w:r>
          </w:p>
        </w:tc>
        <w:tc>
          <w:tcPr>
            <w:tcW w:w="1973"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r w:rsidRPr="00477D7C">
              <w:rPr>
                <w:rFonts w:cstheme="minorHAnsi"/>
                <w:lang w:eastAsia="ja-JP"/>
              </w:rPr>
              <w:t>Bon Kachu (Local Name)</w:t>
            </w:r>
          </w:p>
        </w:tc>
        <w:tc>
          <w:tcPr>
            <w:tcW w:w="137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rPr>
                <w:rFonts w:cstheme="minorHAnsi"/>
              </w:rPr>
            </w:pPr>
          </w:p>
        </w:tc>
      </w:tr>
      <w:tr w:rsidR="00A32126" w:rsidRPr="00477D7C" w:rsidTr="0021713B">
        <w:tc>
          <w:tcPr>
            <w:tcW w:w="60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lastRenderedPageBreak/>
              <w:t>10.</w:t>
            </w:r>
          </w:p>
        </w:tc>
        <w:tc>
          <w:tcPr>
            <w:tcW w:w="1973"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r w:rsidRPr="00477D7C">
              <w:rPr>
                <w:rFonts w:cstheme="minorHAnsi"/>
                <w:lang w:eastAsia="ja-JP"/>
              </w:rPr>
              <w:t>Lati (Local Name)</w:t>
            </w:r>
          </w:p>
        </w:tc>
        <w:tc>
          <w:tcPr>
            <w:tcW w:w="137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rPr>
                <w:rFonts w:cstheme="minorHAnsi"/>
              </w:rPr>
            </w:pPr>
          </w:p>
        </w:tc>
      </w:tr>
      <w:tr w:rsidR="00A32126" w:rsidRPr="00477D7C" w:rsidTr="0021713B">
        <w:tc>
          <w:tcPr>
            <w:tcW w:w="60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t>11.</w:t>
            </w:r>
          </w:p>
        </w:tc>
        <w:tc>
          <w:tcPr>
            <w:tcW w:w="1973"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r w:rsidRPr="00477D7C">
              <w:rPr>
                <w:rFonts w:cstheme="minorHAnsi"/>
                <w:lang w:eastAsia="ja-JP"/>
              </w:rPr>
              <w:t>Thankuni (Local Name)</w:t>
            </w:r>
          </w:p>
        </w:tc>
        <w:tc>
          <w:tcPr>
            <w:tcW w:w="137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rPr>
                <w:rFonts w:cstheme="minorHAnsi"/>
              </w:rPr>
            </w:pPr>
          </w:p>
        </w:tc>
      </w:tr>
      <w:tr w:rsidR="00A32126" w:rsidRPr="00477D7C" w:rsidTr="0021713B">
        <w:tc>
          <w:tcPr>
            <w:tcW w:w="60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t>12.</w:t>
            </w:r>
          </w:p>
        </w:tc>
        <w:tc>
          <w:tcPr>
            <w:tcW w:w="1973"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r w:rsidRPr="00477D7C">
              <w:rPr>
                <w:rFonts w:cstheme="minorHAnsi"/>
                <w:lang w:eastAsia="ja-JP"/>
              </w:rPr>
              <w:t>Bubi (local name)</w:t>
            </w:r>
          </w:p>
        </w:tc>
        <w:tc>
          <w:tcPr>
            <w:tcW w:w="137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rPr>
                <w:rFonts w:cstheme="minorHAnsi"/>
              </w:rPr>
            </w:pPr>
          </w:p>
        </w:tc>
      </w:tr>
      <w:tr w:rsidR="00A32126" w:rsidRPr="00477D7C" w:rsidTr="0021713B">
        <w:tc>
          <w:tcPr>
            <w:tcW w:w="60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rPr>
                <w:rFonts w:cstheme="minorHAnsi"/>
                <w:lang w:val="en-GB" w:eastAsia="ja-JP"/>
              </w:rPr>
            </w:pPr>
            <w:r w:rsidRPr="00477D7C">
              <w:rPr>
                <w:rFonts w:cstheme="minorHAnsi"/>
                <w:lang w:val="en-GB" w:eastAsia="ja-JP"/>
              </w:rPr>
              <w:t>13.</w:t>
            </w:r>
          </w:p>
        </w:tc>
        <w:tc>
          <w:tcPr>
            <w:tcW w:w="1973"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r w:rsidRPr="00477D7C">
              <w:rPr>
                <w:rFonts w:cstheme="minorHAnsi"/>
                <w:lang w:eastAsia="ja-JP"/>
              </w:rPr>
              <w:t>Thatch</w:t>
            </w:r>
          </w:p>
        </w:tc>
        <w:tc>
          <w:tcPr>
            <w:tcW w:w="137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spacing w:after="0" w:line="240" w:lineRule="auto"/>
              <w:rPr>
                <w:rFonts w:cstheme="minorHAnsi"/>
                <w:lang w:eastAsia="ja-JP"/>
              </w:rPr>
            </w:pP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106"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tabs>
                <w:tab w:val="center" w:pos="4513"/>
                <w:tab w:val="right" w:pos="9026"/>
              </w:tabs>
              <w:spacing w:before="40" w:after="0"/>
              <w:jc w:val="center"/>
              <w:rPr>
                <w:rFonts w:eastAsia="Calibri" w:cstheme="minorHAnsi"/>
                <w:lang w:val="en-GB"/>
              </w:rPr>
            </w:pPr>
          </w:p>
        </w:tc>
        <w:tc>
          <w:tcPr>
            <w:tcW w:w="1790" w:type="dxa"/>
            <w:tcBorders>
              <w:top w:val="single" w:sz="4" w:space="0" w:color="auto"/>
              <w:left w:val="single" w:sz="4" w:space="0" w:color="auto"/>
              <w:bottom w:val="single" w:sz="4" w:space="0" w:color="auto"/>
              <w:right w:val="single" w:sz="4" w:space="0" w:color="auto"/>
            </w:tcBorders>
          </w:tcPr>
          <w:p w:rsidR="00A32126" w:rsidRPr="00477D7C" w:rsidRDefault="00A32126" w:rsidP="009D0F4E">
            <w:pPr>
              <w:rPr>
                <w:rFonts w:eastAsia="Calibri" w:cstheme="minorHAnsi"/>
                <w:lang w:val="en-GB"/>
              </w:rPr>
            </w:pPr>
          </w:p>
        </w:tc>
      </w:tr>
    </w:tbl>
    <w:p w:rsidR="00A32126" w:rsidRPr="00477D7C" w:rsidRDefault="00A32126" w:rsidP="00A32126">
      <w:pPr>
        <w:pStyle w:val="ListParagraph"/>
        <w:spacing w:line="360" w:lineRule="auto"/>
        <w:rPr>
          <w:rFonts w:asciiTheme="minorHAnsi" w:hAnsiTheme="minorHAnsi" w:cstheme="minorHAnsi"/>
          <w:b/>
          <w:noProof/>
          <w:color w:val="000000"/>
        </w:rPr>
      </w:pPr>
    </w:p>
    <w:p w:rsidR="00A32126" w:rsidRDefault="00DF3668" w:rsidP="00DF3668">
      <w:pPr>
        <w:pStyle w:val="ListParagraph"/>
        <w:widowControl/>
        <w:autoSpaceDE/>
        <w:autoSpaceDN/>
        <w:spacing w:before="120" w:after="120" w:line="360" w:lineRule="auto"/>
        <w:ind w:left="-284" w:firstLine="0"/>
        <w:contextualSpacing/>
        <w:rPr>
          <w:b/>
          <w:color w:val="231F20"/>
          <w:w w:val="110"/>
          <w:sz w:val="28"/>
        </w:rPr>
      </w:pPr>
      <w:r>
        <w:rPr>
          <w:rFonts w:asciiTheme="minorHAnsi" w:hAnsiTheme="minorHAnsi" w:cstheme="minorHAnsi"/>
          <w:b/>
          <w:noProof/>
          <w:color w:val="000000"/>
        </w:rPr>
        <w:t>4</w:t>
      </w:r>
      <w:r w:rsidRPr="004A0515">
        <w:rPr>
          <w:b/>
          <w:color w:val="231F20"/>
          <w:w w:val="110"/>
          <w:sz w:val="28"/>
        </w:rPr>
        <w:t xml:space="preserve">. </w:t>
      </w:r>
      <w:r w:rsidR="00A32126" w:rsidRPr="004A0515">
        <w:rPr>
          <w:b/>
          <w:color w:val="231F20"/>
          <w:w w:val="110"/>
          <w:sz w:val="28"/>
        </w:rPr>
        <w:t>NTFP Situation Analysis</w:t>
      </w:r>
    </w:p>
    <w:p w:rsidR="00DF3668" w:rsidRPr="00B241FE" w:rsidRDefault="00DF3668" w:rsidP="00DF3668">
      <w:pPr>
        <w:spacing w:before="120" w:after="120" w:line="360" w:lineRule="auto"/>
        <w:ind w:left="-142"/>
        <w:contextualSpacing/>
        <w:jc w:val="center"/>
        <w:rPr>
          <w:rFonts w:ascii="Times New Roman" w:eastAsia="Times New Roman" w:hAnsi="Times New Roman" w:cs="Times New Roman"/>
          <w:b/>
          <w:i/>
          <w:iCs/>
          <w:color w:val="231F20"/>
          <w:w w:val="110"/>
          <w:lang w:val="en-US" w:bidi="en-US"/>
        </w:rPr>
      </w:pPr>
      <w:r w:rsidRPr="00B241FE">
        <w:rPr>
          <w:rFonts w:ascii="Times New Roman" w:eastAsia="Times New Roman" w:hAnsi="Times New Roman" w:cs="Times New Roman"/>
          <w:b/>
          <w:i/>
          <w:iCs/>
          <w:color w:val="231F20"/>
          <w:w w:val="110"/>
          <w:lang w:val="en-US" w:bidi="en-US"/>
        </w:rPr>
        <w:t>Table :3</w:t>
      </w:r>
      <w:r>
        <w:rPr>
          <w:rFonts w:ascii="Times New Roman" w:eastAsia="Times New Roman" w:hAnsi="Times New Roman" w:cs="Times New Roman"/>
          <w:b/>
          <w:i/>
          <w:iCs/>
          <w:color w:val="231F20"/>
          <w:w w:val="110"/>
          <w:lang w:val="en-US" w:bidi="en-US"/>
        </w:rPr>
        <w:t>7</w:t>
      </w:r>
    </w:p>
    <w:p w:rsidR="00DF3668" w:rsidRPr="00477D7C" w:rsidRDefault="00DF3668" w:rsidP="004A0515">
      <w:pPr>
        <w:pStyle w:val="ListParagraph"/>
        <w:widowControl/>
        <w:autoSpaceDE/>
        <w:autoSpaceDN/>
        <w:spacing w:before="120" w:after="120" w:line="360" w:lineRule="auto"/>
        <w:ind w:left="-284" w:firstLine="0"/>
        <w:contextualSpacing/>
        <w:rPr>
          <w:rFonts w:asciiTheme="minorHAnsi" w:hAnsiTheme="minorHAnsi" w:cstheme="minorHAnsi"/>
          <w:b/>
          <w:noProof/>
          <w:color w:val="000000"/>
        </w:rPr>
      </w:pPr>
    </w:p>
    <w:tbl>
      <w:tblPr>
        <w:tblW w:w="104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8"/>
        <w:gridCol w:w="1661"/>
        <w:gridCol w:w="1110"/>
        <w:gridCol w:w="805"/>
        <w:gridCol w:w="977"/>
        <w:gridCol w:w="1310"/>
        <w:gridCol w:w="1636"/>
        <w:gridCol w:w="838"/>
        <w:gridCol w:w="1412"/>
      </w:tblGrid>
      <w:tr w:rsidR="00A32126" w:rsidRPr="00477D7C" w:rsidTr="003F520B">
        <w:trPr>
          <w:jc w:val="center"/>
        </w:trPr>
        <w:tc>
          <w:tcPr>
            <w:tcW w:w="728" w:type="dxa"/>
            <w:shd w:val="clear" w:color="auto" w:fill="D9D9D9"/>
            <w:vAlign w:val="center"/>
          </w:tcPr>
          <w:p w:rsidR="00A32126" w:rsidRPr="00477D7C" w:rsidRDefault="00A32126" w:rsidP="009D0F4E">
            <w:pPr>
              <w:spacing w:after="0"/>
              <w:jc w:val="center"/>
              <w:rPr>
                <w:rFonts w:cstheme="minorHAnsi"/>
                <w:b/>
              </w:rPr>
            </w:pPr>
            <w:r w:rsidRPr="00477D7C">
              <w:rPr>
                <w:rFonts w:cstheme="minorHAnsi"/>
                <w:b/>
              </w:rPr>
              <w:t>Sl. No.</w:t>
            </w:r>
          </w:p>
        </w:tc>
        <w:tc>
          <w:tcPr>
            <w:tcW w:w="1661" w:type="dxa"/>
            <w:shd w:val="clear" w:color="auto" w:fill="D9D9D9"/>
            <w:vAlign w:val="center"/>
          </w:tcPr>
          <w:p w:rsidR="00A32126" w:rsidRPr="00477D7C" w:rsidRDefault="00A32126" w:rsidP="009D0F4E">
            <w:pPr>
              <w:spacing w:after="0"/>
              <w:jc w:val="center"/>
              <w:rPr>
                <w:rFonts w:cstheme="minorHAnsi"/>
                <w:b/>
              </w:rPr>
            </w:pPr>
            <w:r w:rsidRPr="00477D7C">
              <w:rPr>
                <w:rFonts w:cstheme="minorHAnsi"/>
                <w:b/>
              </w:rPr>
              <w:t>Species</w:t>
            </w:r>
          </w:p>
        </w:tc>
        <w:tc>
          <w:tcPr>
            <w:tcW w:w="1110" w:type="dxa"/>
            <w:shd w:val="clear" w:color="auto" w:fill="D9D9D9"/>
            <w:vAlign w:val="center"/>
          </w:tcPr>
          <w:p w:rsidR="00A32126" w:rsidRPr="00477D7C" w:rsidRDefault="00A32126" w:rsidP="009D0F4E">
            <w:pPr>
              <w:spacing w:after="0"/>
              <w:jc w:val="center"/>
              <w:rPr>
                <w:rFonts w:cstheme="minorHAnsi"/>
                <w:b/>
              </w:rPr>
            </w:pPr>
            <w:r w:rsidRPr="00477D7C">
              <w:rPr>
                <w:rFonts w:cstheme="minorHAnsi"/>
                <w:b/>
              </w:rPr>
              <w:t>Name of forest/ location</w:t>
            </w:r>
            <w:r w:rsidRPr="00477D7C">
              <w:rPr>
                <w:rStyle w:val="FootnoteReference"/>
                <w:rFonts w:cstheme="minorHAnsi"/>
                <w:b/>
              </w:rPr>
              <w:footnoteReference w:id="2"/>
            </w:r>
          </w:p>
        </w:tc>
        <w:tc>
          <w:tcPr>
            <w:tcW w:w="805" w:type="dxa"/>
            <w:shd w:val="clear" w:color="auto" w:fill="D9D9D9"/>
            <w:vAlign w:val="center"/>
          </w:tcPr>
          <w:p w:rsidR="00A32126" w:rsidRPr="00477D7C" w:rsidRDefault="00A32126" w:rsidP="009D0F4E">
            <w:pPr>
              <w:spacing w:after="0"/>
              <w:jc w:val="center"/>
              <w:rPr>
                <w:rFonts w:cstheme="minorHAnsi"/>
                <w:b/>
              </w:rPr>
            </w:pPr>
            <w:r w:rsidRPr="00477D7C">
              <w:rPr>
                <w:rFonts w:cstheme="minorHAnsi"/>
                <w:b/>
              </w:rPr>
              <w:t>Area (ha)</w:t>
            </w:r>
          </w:p>
        </w:tc>
        <w:tc>
          <w:tcPr>
            <w:tcW w:w="977" w:type="dxa"/>
            <w:shd w:val="clear" w:color="auto" w:fill="D9D9D9"/>
            <w:vAlign w:val="center"/>
          </w:tcPr>
          <w:p w:rsidR="00A32126" w:rsidRPr="00477D7C" w:rsidRDefault="00A32126" w:rsidP="009D0F4E">
            <w:pPr>
              <w:spacing w:after="0"/>
              <w:jc w:val="center"/>
              <w:rPr>
                <w:rFonts w:cstheme="minorHAnsi"/>
                <w:b/>
              </w:rPr>
            </w:pPr>
            <w:r w:rsidRPr="00477D7C">
              <w:rPr>
                <w:rFonts w:cstheme="minorHAnsi"/>
                <w:b/>
              </w:rPr>
              <w:t>Annual harvest volume</w:t>
            </w:r>
          </w:p>
        </w:tc>
        <w:tc>
          <w:tcPr>
            <w:tcW w:w="1310" w:type="dxa"/>
            <w:shd w:val="clear" w:color="auto" w:fill="D0CECE" w:themeFill="background2" w:themeFillShade="E6"/>
            <w:vAlign w:val="center"/>
          </w:tcPr>
          <w:p w:rsidR="00A32126" w:rsidRPr="00477D7C" w:rsidRDefault="00A32126" w:rsidP="009D0F4E">
            <w:pPr>
              <w:spacing w:after="0"/>
              <w:jc w:val="center"/>
              <w:rPr>
                <w:rFonts w:cstheme="minorHAnsi"/>
                <w:b/>
              </w:rPr>
            </w:pPr>
            <w:r w:rsidRPr="00477D7C">
              <w:rPr>
                <w:rFonts w:cstheme="minorHAnsi"/>
                <w:b/>
              </w:rPr>
              <w:t>Consumed (C) or Sold (S) or Both (B)</w:t>
            </w:r>
          </w:p>
        </w:tc>
        <w:tc>
          <w:tcPr>
            <w:tcW w:w="1636" w:type="dxa"/>
            <w:shd w:val="clear" w:color="auto" w:fill="D0CECE" w:themeFill="background2" w:themeFillShade="E6"/>
            <w:vAlign w:val="center"/>
          </w:tcPr>
          <w:p w:rsidR="00A32126" w:rsidRPr="0050455C" w:rsidRDefault="00A32126" w:rsidP="009D0F4E">
            <w:pPr>
              <w:spacing w:after="0"/>
              <w:jc w:val="center"/>
              <w:rPr>
                <w:rFonts w:cstheme="minorHAnsi"/>
                <w:b/>
              </w:rPr>
            </w:pPr>
            <w:r w:rsidRPr="0050455C">
              <w:rPr>
                <w:rFonts w:cstheme="minorHAnsi"/>
                <w:b/>
              </w:rPr>
              <w:t>Consumption by (No. of household)</w:t>
            </w:r>
          </w:p>
        </w:tc>
        <w:tc>
          <w:tcPr>
            <w:tcW w:w="838" w:type="dxa"/>
            <w:shd w:val="clear" w:color="auto" w:fill="D0CECE" w:themeFill="background2" w:themeFillShade="E6"/>
            <w:vAlign w:val="center"/>
          </w:tcPr>
          <w:p w:rsidR="00A32126" w:rsidRPr="0050455C" w:rsidRDefault="00A32126" w:rsidP="009D0F4E">
            <w:pPr>
              <w:spacing w:after="0"/>
              <w:jc w:val="center"/>
              <w:rPr>
                <w:rFonts w:cstheme="minorHAnsi"/>
                <w:b/>
              </w:rPr>
            </w:pPr>
            <w:r w:rsidRPr="0050455C">
              <w:rPr>
                <w:rFonts w:cstheme="minorHAnsi"/>
                <w:b/>
              </w:rPr>
              <w:t>Sold by (No. of HH)</w:t>
            </w:r>
          </w:p>
        </w:tc>
        <w:tc>
          <w:tcPr>
            <w:tcW w:w="1412" w:type="dxa"/>
            <w:shd w:val="clear" w:color="auto" w:fill="D9D9D9"/>
            <w:vAlign w:val="center"/>
          </w:tcPr>
          <w:p w:rsidR="00A32126" w:rsidRPr="00477D7C" w:rsidRDefault="00A32126" w:rsidP="009D0F4E">
            <w:pPr>
              <w:spacing w:after="0"/>
              <w:jc w:val="center"/>
              <w:rPr>
                <w:rFonts w:cstheme="minorHAnsi"/>
                <w:b/>
              </w:rPr>
            </w:pPr>
            <w:r w:rsidRPr="00477D7C">
              <w:rPr>
                <w:rFonts w:cstheme="minorHAnsi"/>
                <w:b/>
              </w:rPr>
              <w:t>Monetary value (Rs/Kg)</w:t>
            </w: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1.</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Bamboo</w:t>
            </w:r>
          </w:p>
        </w:tc>
        <w:tc>
          <w:tcPr>
            <w:tcW w:w="1110" w:type="dxa"/>
          </w:tcPr>
          <w:p w:rsidR="00A32126" w:rsidRPr="00477D7C" w:rsidRDefault="00A32126" w:rsidP="009D0F4E">
            <w:pPr>
              <w:spacing w:after="0"/>
              <w:rPr>
                <w:rFonts w:cstheme="minorHAnsi"/>
              </w:rPr>
            </w:pPr>
          </w:p>
        </w:tc>
        <w:tc>
          <w:tcPr>
            <w:tcW w:w="805" w:type="dxa"/>
          </w:tcPr>
          <w:p w:rsidR="00A32126" w:rsidRPr="00477D7C" w:rsidRDefault="00A32126" w:rsidP="009D0F4E">
            <w:pPr>
              <w:spacing w:after="0"/>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2.</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Fuel Wood</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3.</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 xml:space="preserve">Bamboo shoot </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4.</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Fuljadu (Arjun Flower)</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5.</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Dekishak(local name)</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6.</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Kalarmucha (local name)</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7.</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Gandhaki (Local Name)</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8.</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Wild Potato</w:t>
            </w:r>
          </w:p>
          <w:p w:rsidR="00A32126" w:rsidRPr="00477D7C" w:rsidRDefault="00A32126" w:rsidP="009D0F4E">
            <w:pPr>
              <w:spacing w:after="0" w:line="240" w:lineRule="auto"/>
              <w:rPr>
                <w:rFonts w:cstheme="minorHAnsi"/>
                <w:lang w:eastAsia="ja-JP"/>
              </w:rPr>
            </w:pPr>
            <w:r w:rsidRPr="00477D7C">
              <w:rPr>
                <w:rFonts w:cstheme="minorHAnsi"/>
                <w:lang w:eastAsia="ja-JP"/>
              </w:rPr>
              <w:t>(local name)</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9.</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Bon Kachu (Local Name)</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10.</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Lati (Local Name)</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11.</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Thankuni (Local Name)</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12.</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Bubi (local name)</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9D0F4E">
            <w:pPr>
              <w:spacing w:after="0"/>
              <w:rPr>
                <w:rFonts w:cstheme="minorHAnsi"/>
              </w:rPr>
            </w:pPr>
          </w:p>
        </w:tc>
      </w:tr>
      <w:tr w:rsidR="00A32126" w:rsidRPr="00477D7C" w:rsidTr="009D0F4E">
        <w:trPr>
          <w:jc w:val="center"/>
        </w:trPr>
        <w:tc>
          <w:tcPr>
            <w:tcW w:w="728" w:type="dxa"/>
          </w:tcPr>
          <w:p w:rsidR="00A32126" w:rsidRPr="00477D7C" w:rsidRDefault="00A32126" w:rsidP="009D0F4E">
            <w:pPr>
              <w:spacing w:after="0"/>
              <w:rPr>
                <w:rFonts w:cstheme="minorHAnsi"/>
              </w:rPr>
            </w:pPr>
            <w:r w:rsidRPr="00477D7C">
              <w:rPr>
                <w:rFonts w:cstheme="minorHAnsi"/>
              </w:rPr>
              <w:t>13.</w:t>
            </w:r>
          </w:p>
        </w:tc>
        <w:tc>
          <w:tcPr>
            <w:tcW w:w="1661" w:type="dxa"/>
          </w:tcPr>
          <w:p w:rsidR="00A32126" w:rsidRPr="00477D7C" w:rsidRDefault="00A32126" w:rsidP="009D0F4E">
            <w:pPr>
              <w:spacing w:after="0" w:line="240" w:lineRule="auto"/>
              <w:rPr>
                <w:rFonts w:cstheme="minorHAnsi"/>
                <w:lang w:eastAsia="ja-JP"/>
              </w:rPr>
            </w:pPr>
            <w:r w:rsidRPr="00477D7C">
              <w:rPr>
                <w:rFonts w:cstheme="minorHAnsi"/>
                <w:lang w:eastAsia="ja-JP"/>
              </w:rPr>
              <w:t>Thatch</w:t>
            </w:r>
          </w:p>
        </w:tc>
        <w:tc>
          <w:tcPr>
            <w:tcW w:w="1110" w:type="dxa"/>
          </w:tcPr>
          <w:p w:rsidR="00A32126" w:rsidRPr="00477D7C" w:rsidRDefault="00A32126" w:rsidP="009D0F4E">
            <w:pPr>
              <w:spacing w:after="0"/>
              <w:jc w:val="center"/>
              <w:rPr>
                <w:rFonts w:cstheme="minorHAnsi"/>
              </w:rPr>
            </w:pPr>
          </w:p>
        </w:tc>
        <w:tc>
          <w:tcPr>
            <w:tcW w:w="805" w:type="dxa"/>
          </w:tcPr>
          <w:p w:rsidR="00A32126" w:rsidRPr="00477D7C" w:rsidRDefault="00A32126" w:rsidP="009D0F4E">
            <w:pPr>
              <w:spacing w:after="0"/>
              <w:jc w:val="center"/>
              <w:rPr>
                <w:rFonts w:cstheme="minorHAnsi"/>
              </w:rPr>
            </w:pPr>
          </w:p>
        </w:tc>
        <w:tc>
          <w:tcPr>
            <w:tcW w:w="977" w:type="dxa"/>
          </w:tcPr>
          <w:p w:rsidR="00A32126" w:rsidRPr="00477D7C" w:rsidRDefault="00A32126" w:rsidP="009D0F4E">
            <w:pPr>
              <w:spacing w:after="0"/>
              <w:jc w:val="center"/>
              <w:rPr>
                <w:rFonts w:cstheme="minorHAnsi"/>
              </w:rPr>
            </w:pPr>
          </w:p>
        </w:tc>
        <w:tc>
          <w:tcPr>
            <w:tcW w:w="1310" w:type="dxa"/>
          </w:tcPr>
          <w:p w:rsidR="00A32126" w:rsidRPr="00477D7C" w:rsidRDefault="00A32126" w:rsidP="009D0F4E">
            <w:pPr>
              <w:spacing w:after="0"/>
              <w:jc w:val="center"/>
              <w:rPr>
                <w:rFonts w:cstheme="minorHAnsi"/>
              </w:rPr>
            </w:pPr>
          </w:p>
        </w:tc>
        <w:tc>
          <w:tcPr>
            <w:tcW w:w="1636" w:type="dxa"/>
          </w:tcPr>
          <w:p w:rsidR="00A32126" w:rsidRPr="00A6473B" w:rsidRDefault="00A32126" w:rsidP="009D0F4E">
            <w:pPr>
              <w:spacing w:after="0"/>
              <w:rPr>
                <w:rFonts w:cstheme="minorHAnsi"/>
                <w:highlight w:val="yellow"/>
              </w:rPr>
            </w:pPr>
          </w:p>
        </w:tc>
        <w:tc>
          <w:tcPr>
            <w:tcW w:w="838" w:type="dxa"/>
          </w:tcPr>
          <w:p w:rsidR="00A32126" w:rsidRPr="00A6473B" w:rsidRDefault="00A32126" w:rsidP="009D0F4E">
            <w:pPr>
              <w:spacing w:after="0"/>
              <w:rPr>
                <w:rFonts w:cstheme="minorHAnsi"/>
                <w:highlight w:val="yellow"/>
              </w:rPr>
            </w:pPr>
          </w:p>
        </w:tc>
        <w:tc>
          <w:tcPr>
            <w:tcW w:w="1412" w:type="dxa"/>
          </w:tcPr>
          <w:p w:rsidR="00A32126" w:rsidRPr="00477D7C" w:rsidRDefault="00A32126" w:rsidP="00EA0D4F">
            <w:pPr>
              <w:spacing w:before="120" w:after="0" w:line="300" w:lineRule="exact"/>
              <w:ind w:left="720"/>
              <w:rPr>
                <w:rFonts w:cstheme="minorHAnsi"/>
              </w:rPr>
            </w:pPr>
          </w:p>
        </w:tc>
      </w:tr>
    </w:tbl>
    <w:p w:rsidR="00A32126" w:rsidRDefault="00A32126" w:rsidP="00EA0D4F">
      <w:pPr>
        <w:spacing w:line="360" w:lineRule="auto"/>
        <w:rPr>
          <w:rFonts w:cstheme="minorHAnsi"/>
          <w:b/>
          <w:noProof/>
        </w:rPr>
      </w:pPr>
    </w:p>
    <w:p w:rsidR="00865280" w:rsidRDefault="00865280" w:rsidP="00EA0D4F">
      <w:pPr>
        <w:spacing w:line="360" w:lineRule="auto"/>
        <w:rPr>
          <w:rFonts w:cstheme="minorHAnsi"/>
          <w:b/>
          <w:noProof/>
        </w:rPr>
      </w:pPr>
    </w:p>
    <w:p w:rsidR="00A72B7A" w:rsidRDefault="00A72B7A" w:rsidP="00EA0D4F">
      <w:pPr>
        <w:spacing w:line="360" w:lineRule="auto"/>
        <w:rPr>
          <w:rFonts w:cstheme="minorHAnsi"/>
          <w:b/>
          <w:noProof/>
        </w:rPr>
      </w:pPr>
    </w:p>
    <w:p w:rsidR="00A72B7A" w:rsidRPr="00EA0D4F" w:rsidRDefault="00A72B7A" w:rsidP="00EA0D4F">
      <w:pPr>
        <w:spacing w:line="360" w:lineRule="auto"/>
        <w:rPr>
          <w:rFonts w:cstheme="minorHAnsi"/>
          <w:b/>
          <w:noProof/>
        </w:rPr>
      </w:pPr>
    </w:p>
    <w:p w:rsidR="00A32126" w:rsidRPr="004A0515" w:rsidRDefault="00A72B7A" w:rsidP="004A0515">
      <w:pPr>
        <w:pStyle w:val="ListParagraph"/>
        <w:widowControl/>
        <w:autoSpaceDE/>
        <w:autoSpaceDN/>
        <w:spacing w:before="120" w:after="120" w:line="360" w:lineRule="auto"/>
        <w:ind w:left="-426" w:firstLine="0"/>
        <w:contextualSpacing/>
        <w:rPr>
          <w:b/>
          <w:color w:val="231F20"/>
          <w:w w:val="110"/>
          <w:sz w:val="28"/>
        </w:rPr>
      </w:pPr>
      <w:r>
        <w:rPr>
          <w:b/>
          <w:color w:val="231F20"/>
          <w:w w:val="110"/>
          <w:sz w:val="28"/>
        </w:rPr>
        <w:t>5</w:t>
      </w:r>
      <w:r w:rsidR="00DF3668" w:rsidRPr="004A0515">
        <w:rPr>
          <w:b/>
          <w:color w:val="231F20"/>
          <w:w w:val="110"/>
          <w:sz w:val="28"/>
        </w:rPr>
        <w:t xml:space="preserve">. </w:t>
      </w:r>
      <w:r w:rsidR="00A32126" w:rsidRPr="004A0515">
        <w:rPr>
          <w:b/>
          <w:color w:val="231F20"/>
          <w:w w:val="110"/>
          <w:sz w:val="28"/>
        </w:rPr>
        <w:t>Fuel wood</w:t>
      </w:r>
    </w:p>
    <w:p w:rsidR="00A32126" w:rsidRPr="00477D7C" w:rsidRDefault="00A32126" w:rsidP="00A32126">
      <w:pPr>
        <w:spacing w:after="0"/>
        <w:rPr>
          <w:rFonts w:cstheme="minorHAnsi"/>
          <w:i/>
          <w:color w:val="000000"/>
        </w:rPr>
      </w:pPr>
      <w:r w:rsidRPr="00477D7C">
        <w:rPr>
          <w:rFonts w:cstheme="minorHAnsi"/>
          <w:b/>
          <w:i/>
          <w:color w:val="000000"/>
        </w:rPr>
        <w:t>Areas of collection</w:t>
      </w:r>
      <w:r w:rsidRPr="00477D7C">
        <w:rPr>
          <w:rFonts w:cstheme="minorHAnsi"/>
          <w:i/>
          <w:color w:val="000000"/>
        </w:rPr>
        <w:t xml:space="preserve">: </w:t>
      </w:r>
    </w:p>
    <w:p w:rsidR="00A32126" w:rsidRPr="00477D7C" w:rsidRDefault="00A32126" w:rsidP="00A32126">
      <w:pPr>
        <w:spacing w:after="0"/>
        <w:rPr>
          <w:rFonts w:cstheme="minorHAnsi"/>
        </w:rPr>
      </w:pPr>
      <w:r w:rsidRPr="00477D7C">
        <w:rPr>
          <w:rFonts w:cstheme="minorHAnsi"/>
        </w:rPr>
        <w:t>Fuel wood is mostly collected from the large forest area of the village. The villagers look for the dead wood in the forest and left over of timber harvest.</w:t>
      </w:r>
    </w:p>
    <w:p w:rsidR="00A32126" w:rsidRPr="004A0515" w:rsidRDefault="00DF3668" w:rsidP="004A0515">
      <w:pPr>
        <w:spacing w:after="0"/>
        <w:jc w:val="center"/>
        <w:rPr>
          <w:rFonts w:cstheme="minorHAnsi"/>
          <w:b/>
          <w:bCs/>
          <w:i/>
          <w:iCs/>
        </w:rPr>
      </w:pPr>
      <w:r w:rsidRPr="004A0515">
        <w:rPr>
          <w:rFonts w:cstheme="minorHAnsi"/>
          <w:b/>
          <w:bCs/>
          <w:i/>
          <w:iCs/>
        </w:rPr>
        <w:t>Table : 38</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1"/>
        <w:gridCol w:w="1348"/>
        <w:gridCol w:w="1496"/>
        <w:gridCol w:w="1348"/>
        <w:gridCol w:w="1496"/>
        <w:gridCol w:w="1348"/>
        <w:gridCol w:w="1496"/>
      </w:tblGrid>
      <w:tr w:rsidR="00A32126" w:rsidRPr="00477D7C" w:rsidTr="009D0F4E">
        <w:tc>
          <w:tcPr>
            <w:tcW w:w="711" w:type="dxa"/>
            <w:vMerge w:val="restart"/>
            <w:shd w:val="clear" w:color="auto" w:fill="D9D9D9"/>
          </w:tcPr>
          <w:p w:rsidR="00A32126" w:rsidRPr="00477D7C" w:rsidRDefault="00A32126" w:rsidP="009D0F4E">
            <w:pPr>
              <w:spacing w:after="0"/>
              <w:rPr>
                <w:rFonts w:cstheme="minorHAnsi"/>
                <w:b/>
              </w:rPr>
            </w:pPr>
            <w:r w:rsidRPr="00477D7C">
              <w:rPr>
                <w:rFonts w:cstheme="minorHAnsi"/>
                <w:b/>
              </w:rPr>
              <w:t>Sl. No.</w:t>
            </w:r>
          </w:p>
        </w:tc>
        <w:tc>
          <w:tcPr>
            <w:tcW w:w="2844" w:type="dxa"/>
            <w:gridSpan w:val="2"/>
            <w:shd w:val="clear" w:color="auto" w:fill="D9D9D9"/>
          </w:tcPr>
          <w:p w:rsidR="00A32126" w:rsidRPr="00477D7C" w:rsidRDefault="00A32126" w:rsidP="009D0F4E">
            <w:pPr>
              <w:spacing w:after="0"/>
              <w:rPr>
                <w:rFonts w:cstheme="minorHAnsi"/>
                <w:b/>
              </w:rPr>
            </w:pPr>
            <w:r w:rsidRPr="00477D7C">
              <w:rPr>
                <w:rFonts w:cstheme="minorHAnsi"/>
                <w:b/>
              </w:rPr>
              <w:t xml:space="preserve">Families using fuel wood exclusively or predominantly </w:t>
            </w:r>
          </w:p>
        </w:tc>
        <w:tc>
          <w:tcPr>
            <w:tcW w:w="2844" w:type="dxa"/>
            <w:gridSpan w:val="2"/>
            <w:shd w:val="clear" w:color="auto" w:fill="D9D9D9"/>
          </w:tcPr>
          <w:p w:rsidR="00A32126" w:rsidRPr="00477D7C" w:rsidRDefault="00A32126" w:rsidP="009D0F4E">
            <w:pPr>
              <w:spacing w:after="0"/>
              <w:rPr>
                <w:rFonts w:cstheme="minorHAnsi"/>
                <w:b/>
              </w:rPr>
            </w:pPr>
            <w:r w:rsidRPr="00477D7C">
              <w:rPr>
                <w:rFonts w:cstheme="minorHAnsi"/>
                <w:b/>
              </w:rPr>
              <w:t>Families using fuel wood along with other fuels, but fuel wood being primary source</w:t>
            </w:r>
          </w:p>
        </w:tc>
        <w:tc>
          <w:tcPr>
            <w:tcW w:w="2844" w:type="dxa"/>
            <w:gridSpan w:val="2"/>
            <w:shd w:val="clear" w:color="auto" w:fill="D9D9D9"/>
          </w:tcPr>
          <w:p w:rsidR="00A32126" w:rsidRPr="00477D7C" w:rsidRDefault="00A32126" w:rsidP="009D0F4E">
            <w:pPr>
              <w:spacing w:after="0"/>
              <w:rPr>
                <w:rFonts w:cstheme="minorHAnsi"/>
                <w:b/>
              </w:rPr>
            </w:pPr>
            <w:r w:rsidRPr="00477D7C">
              <w:rPr>
                <w:rFonts w:cstheme="minorHAnsi"/>
                <w:b/>
              </w:rPr>
              <w:t>Families using fuel wood as secondary source</w:t>
            </w:r>
          </w:p>
        </w:tc>
      </w:tr>
      <w:tr w:rsidR="00A32126" w:rsidRPr="00477D7C" w:rsidTr="009D0F4E">
        <w:tc>
          <w:tcPr>
            <w:tcW w:w="711" w:type="dxa"/>
            <w:vMerge/>
            <w:shd w:val="clear" w:color="auto" w:fill="D9D9D9"/>
          </w:tcPr>
          <w:p w:rsidR="00A32126" w:rsidRPr="00477D7C" w:rsidRDefault="00A32126" w:rsidP="009D0F4E">
            <w:pPr>
              <w:spacing w:after="0"/>
              <w:rPr>
                <w:rFonts w:cstheme="minorHAnsi"/>
                <w:b/>
              </w:rPr>
            </w:pPr>
          </w:p>
        </w:tc>
        <w:tc>
          <w:tcPr>
            <w:tcW w:w="1348" w:type="dxa"/>
            <w:shd w:val="clear" w:color="auto" w:fill="D9D9D9"/>
          </w:tcPr>
          <w:p w:rsidR="00A32126" w:rsidRPr="00477D7C" w:rsidRDefault="00A32126" w:rsidP="009D0F4E">
            <w:pPr>
              <w:spacing w:after="0"/>
              <w:rPr>
                <w:rFonts w:cstheme="minorHAnsi"/>
                <w:b/>
              </w:rPr>
            </w:pPr>
            <w:r w:rsidRPr="00477D7C">
              <w:rPr>
                <w:rFonts w:cstheme="minorHAnsi"/>
                <w:b/>
              </w:rPr>
              <w:t xml:space="preserve">Number </w:t>
            </w:r>
          </w:p>
        </w:tc>
        <w:tc>
          <w:tcPr>
            <w:tcW w:w="1496" w:type="dxa"/>
            <w:shd w:val="clear" w:color="auto" w:fill="D9D9D9"/>
          </w:tcPr>
          <w:p w:rsidR="00A32126" w:rsidRPr="00477D7C" w:rsidRDefault="00A32126" w:rsidP="009D0F4E">
            <w:pPr>
              <w:spacing w:after="0"/>
              <w:rPr>
                <w:rFonts w:cstheme="minorHAnsi"/>
                <w:b/>
              </w:rPr>
            </w:pPr>
            <w:r w:rsidRPr="00477D7C">
              <w:rPr>
                <w:rFonts w:cstheme="minorHAnsi"/>
                <w:b/>
              </w:rPr>
              <w:t xml:space="preserve">Avg. weekly requirement </w:t>
            </w:r>
          </w:p>
        </w:tc>
        <w:tc>
          <w:tcPr>
            <w:tcW w:w="1348" w:type="dxa"/>
            <w:shd w:val="clear" w:color="auto" w:fill="D9D9D9"/>
          </w:tcPr>
          <w:p w:rsidR="00A32126" w:rsidRPr="00477D7C" w:rsidRDefault="00A32126" w:rsidP="009D0F4E">
            <w:pPr>
              <w:spacing w:after="0"/>
              <w:rPr>
                <w:rFonts w:cstheme="minorHAnsi"/>
                <w:b/>
              </w:rPr>
            </w:pPr>
            <w:r w:rsidRPr="00477D7C">
              <w:rPr>
                <w:rFonts w:cstheme="minorHAnsi"/>
                <w:b/>
              </w:rPr>
              <w:t xml:space="preserve">Number </w:t>
            </w:r>
          </w:p>
        </w:tc>
        <w:tc>
          <w:tcPr>
            <w:tcW w:w="1496" w:type="dxa"/>
            <w:shd w:val="clear" w:color="auto" w:fill="D9D9D9"/>
          </w:tcPr>
          <w:p w:rsidR="00A32126" w:rsidRPr="00477D7C" w:rsidRDefault="00A32126" w:rsidP="009D0F4E">
            <w:pPr>
              <w:spacing w:after="0"/>
              <w:rPr>
                <w:rFonts w:cstheme="minorHAnsi"/>
                <w:b/>
              </w:rPr>
            </w:pPr>
            <w:r w:rsidRPr="00477D7C">
              <w:rPr>
                <w:rFonts w:cstheme="minorHAnsi"/>
                <w:b/>
              </w:rPr>
              <w:t xml:space="preserve">Avg. weekly requirement </w:t>
            </w:r>
          </w:p>
        </w:tc>
        <w:tc>
          <w:tcPr>
            <w:tcW w:w="1348" w:type="dxa"/>
            <w:shd w:val="clear" w:color="auto" w:fill="D9D9D9"/>
          </w:tcPr>
          <w:p w:rsidR="00A32126" w:rsidRPr="00477D7C" w:rsidRDefault="00A32126" w:rsidP="009D0F4E">
            <w:pPr>
              <w:spacing w:after="0"/>
              <w:rPr>
                <w:rFonts w:cstheme="minorHAnsi"/>
                <w:b/>
              </w:rPr>
            </w:pPr>
            <w:r w:rsidRPr="00477D7C">
              <w:rPr>
                <w:rFonts w:cstheme="minorHAnsi"/>
                <w:b/>
              </w:rPr>
              <w:t xml:space="preserve">Number </w:t>
            </w:r>
          </w:p>
        </w:tc>
        <w:tc>
          <w:tcPr>
            <w:tcW w:w="1496" w:type="dxa"/>
            <w:shd w:val="clear" w:color="auto" w:fill="D9D9D9"/>
          </w:tcPr>
          <w:p w:rsidR="00A32126" w:rsidRPr="00477D7C" w:rsidRDefault="00A32126" w:rsidP="009D0F4E">
            <w:pPr>
              <w:spacing w:after="0"/>
              <w:rPr>
                <w:rFonts w:cstheme="minorHAnsi"/>
                <w:b/>
              </w:rPr>
            </w:pPr>
            <w:r w:rsidRPr="00477D7C">
              <w:rPr>
                <w:rFonts w:cstheme="minorHAnsi"/>
                <w:b/>
              </w:rPr>
              <w:t xml:space="preserve">Avg. weekly requirement </w:t>
            </w:r>
          </w:p>
        </w:tc>
      </w:tr>
      <w:tr w:rsidR="00A32126" w:rsidRPr="00477D7C" w:rsidTr="009D0F4E">
        <w:tc>
          <w:tcPr>
            <w:tcW w:w="711" w:type="dxa"/>
          </w:tcPr>
          <w:p w:rsidR="00A32126" w:rsidRPr="00477D7C" w:rsidRDefault="00A32126" w:rsidP="009D0F4E">
            <w:pPr>
              <w:spacing w:after="0"/>
              <w:rPr>
                <w:rFonts w:cstheme="minorHAnsi"/>
                <w:b/>
              </w:rPr>
            </w:pPr>
            <w:r w:rsidRPr="00477D7C">
              <w:rPr>
                <w:rFonts w:cstheme="minorHAnsi"/>
                <w:b/>
              </w:rPr>
              <w:t>1.</w:t>
            </w:r>
          </w:p>
        </w:tc>
        <w:tc>
          <w:tcPr>
            <w:tcW w:w="1348" w:type="dxa"/>
          </w:tcPr>
          <w:p w:rsidR="00A32126" w:rsidRPr="00477D7C" w:rsidRDefault="00A32126" w:rsidP="009D0F4E">
            <w:pPr>
              <w:spacing w:after="0"/>
              <w:rPr>
                <w:rFonts w:cstheme="minorHAnsi"/>
                <w:b/>
              </w:rPr>
            </w:pPr>
          </w:p>
        </w:tc>
        <w:tc>
          <w:tcPr>
            <w:tcW w:w="1496" w:type="dxa"/>
          </w:tcPr>
          <w:p w:rsidR="00A32126" w:rsidRPr="00477D7C" w:rsidRDefault="00A32126" w:rsidP="009D0F4E">
            <w:pPr>
              <w:spacing w:after="0"/>
              <w:rPr>
                <w:rFonts w:cstheme="minorHAnsi"/>
                <w:b/>
              </w:rPr>
            </w:pPr>
          </w:p>
        </w:tc>
        <w:tc>
          <w:tcPr>
            <w:tcW w:w="1348" w:type="dxa"/>
            <w:vAlign w:val="center"/>
          </w:tcPr>
          <w:p w:rsidR="00A32126" w:rsidRPr="00477D7C" w:rsidRDefault="00A32126" w:rsidP="009D0F4E">
            <w:pPr>
              <w:spacing w:after="0"/>
              <w:jc w:val="center"/>
              <w:rPr>
                <w:rFonts w:cstheme="minorHAnsi"/>
                <w:b/>
              </w:rPr>
            </w:pPr>
            <w:r w:rsidRPr="00477D7C">
              <w:rPr>
                <w:rFonts w:cstheme="minorHAnsi"/>
                <w:b/>
              </w:rPr>
              <w:t>-</w:t>
            </w:r>
          </w:p>
        </w:tc>
        <w:tc>
          <w:tcPr>
            <w:tcW w:w="1496" w:type="dxa"/>
            <w:vAlign w:val="center"/>
          </w:tcPr>
          <w:p w:rsidR="00A32126" w:rsidRPr="00477D7C" w:rsidRDefault="00A32126" w:rsidP="009D0F4E">
            <w:pPr>
              <w:spacing w:after="0"/>
              <w:jc w:val="center"/>
              <w:rPr>
                <w:rFonts w:cstheme="minorHAnsi"/>
              </w:rPr>
            </w:pPr>
            <w:r w:rsidRPr="00477D7C">
              <w:rPr>
                <w:rFonts w:cstheme="minorHAnsi"/>
              </w:rPr>
              <w:t>-</w:t>
            </w:r>
          </w:p>
        </w:tc>
        <w:tc>
          <w:tcPr>
            <w:tcW w:w="1348" w:type="dxa"/>
            <w:vAlign w:val="center"/>
          </w:tcPr>
          <w:p w:rsidR="00A32126" w:rsidRPr="00477D7C" w:rsidRDefault="00A32126" w:rsidP="009D0F4E">
            <w:pPr>
              <w:spacing w:after="0"/>
              <w:jc w:val="center"/>
              <w:rPr>
                <w:rFonts w:cstheme="minorHAnsi"/>
                <w:b/>
              </w:rPr>
            </w:pPr>
            <w:r w:rsidRPr="00477D7C">
              <w:rPr>
                <w:rFonts w:cstheme="minorHAnsi"/>
                <w:b/>
              </w:rPr>
              <w:t>-</w:t>
            </w:r>
          </w:p>
        </w:tc>
        <w:tc>
          <w:tcPr>
            <w:tcW w:w="1496" w:type="dxa"/>
            <w:vAlign w:val="center"/>
          </w:tcPr>
          <w:p w:rsidR="00A32126" w:rsidRPr="00477D7C" w:rsidRDefault="00A32126" w:rsidP="009D0F4E">
            <w:pPr>
              <w:spacing w:after="0"/>
              <w:jc w:val="center"/>
              <w:rPr>
                <w:rFonts w:cstheme="minorHAnsi"/>
              </w:rPr>
            </w:pPr>
            <w:r w:rsidRPr="00477D7C">
              <w:rPr>
                <w:rFonts w:cstheme="minorHAnsi"/>
              </w:rPr>
              <w:t>-</w:t>
            </w:r>
          </w:p>
        </w:tc>
      </w:tr>
    </w:tbl>
    <w:p w:rsidR="00A32126" w:rsidRPr="00477D7C" w:rsidRDefault="00A32126" w:rsidP="00A32126">
      <w:pPr>
        <w:spacing w:after="0"/>
        <w:rPr>
          <w:rFonts w:cstheme="minorHAnsi"/>
        </w:rPr>
      </w:pPr>
    </w:p>
    <w:p w:rsidR="00A32126" w:rsidRPr="00477D7C" w:rsidRDefault="00A32126" w:rsidP="00A32126">
      <w:pPr>
        <w:spacing w:after="0"/>
        <w:rPr>
          <w:rFonts w:cstheme="minorHAnsi"/>
          <w:b/>
          <w:i/>
        </w:rPr>
      </w:pPr>
      <w:r w:rsidRPr="00477D7C">
        <w:rPr>
          <w:rFonts w:cstheme="minorHAnsi"/>
          <w:b/>
          <w:i/>
        </w:rPr>
        <w:t xml:space="preserve">Total weekly requirement of fuel wood for the village </w:t>
      </w:r>
      <w:r w:rsidR="003F520B">
        <w:rPr>
          <w:rFonts w:cstheme="minorHAnsi"/>
          <w:b/>
          <w:i/>
        </w:rPr>
        <w:t>: ………..</w:t>
      </w:r>
      <w:r w:rsidRPr="00477D7C">
        <w:rPr>
          <w:rFonts w:cstheme="minorHAnsi"/>
          <w:b/>
          <w:i/>
        </w:rPr>
        <w:t xml:space="preserve"> Tons</w:t>
      </w:r>
    </w:p>
    <w:p w:rsidR="00A32126" w:rsidRPr="00477D7C" w:rsidRDefault="00A32126" w:rsidP="00A32126">
      <w:pPr>
        <w:spacing w:after="0"/>
        <w:rPr>
          <w:rFonts w:cstheme="minorHAnsi"/>
          <w:b/>
          <w:i/>
        </w:rPr>
      </w:pPr>
      <w:r w:rsidRPr="00477D7C">
        <w:rPr>
          <w:rFonts w:cstheme="minorHAnsi"/>
          <w:b/>
          <w:i/>
        </w:rPr>
        <w:t xml:space="preserve">Total annual requirement of fuel wood for village </w:t>
      </w:r>
      <w:r w:rsidR="003F520B">
        <w:rPr>
          <w:rFonts w:cstheme="minorHAnsi"/>
          <w:b/>
          <w:i/>
        </w:rPr>
        <w:t>: …………</w:t>
      </w:r>
      <w:r w:rsidRPr="00477D7C">
        <w:rPr>
          <w:rFonts w:cstheme="minorHAnsi"/>
          <w:b/>
          <w:i/>
        </w:rPr>
        <w:t xml:space="preserve"> Tons</w:t>
      </w:r>
    </w:p>
    <w:p w:rsidR="00A32126" w:rsidRPr="00477D7C" w:rsidRDefault="00A32126" w:rsidP="00A32126">
      <w:pPr>
        <w:spacing w:after="0"/>
        <w:rPr>
          <w:rFonts w:cstheme="minorHAnsi"/>
          <w:b/>
          <w:i/>
        </w:rPr>
      </w:pPr>
    </w:p>
    <w:p w:rsidR="00A32126" w:rsidRPr="00477D7C" w:rsidRDefault="00A32126" w:rsidP="00A32126">
      <w:pPr>
        <w:spacing w:after="0"/>
        <w:rPr>
          <w:rFonts w:cstheme="minorHAnsi"/>
          <w:b/>
          <w:i/>
        </w:rPr>
      </w:pPr>
    </w:p>
    <w:p w:rsidR="00E557E1" w:rsidRPr="00477D7C" w:rsidRDefault="00E557E1" w:rsidP="00E557E1">
      <w:pPr>
        <w:pStyle w:val="Heading5"/>
        <w:tabs>
          <w:tab w:val="left" w:pos="1275"/>
        </w:tabs>
        <w:ind w:left="360"/>
        <w:jc w:val="both"/>
        <w:rPr>
          <w:rFonts w:asciiTheme="minorHAnsi" w:hAnsiTheme="minorHAnsi" w:cstheme="minorHAnsi"/>
          <w:sz w:val="22"/>
          <w:szCs w:val="22"/>
        </w:rPr>
      </w:pPr>
    </w:p>
    <w:p w:rsidR="00996BA0" w:rsidRPr="004A0515" w:rsidRDefault="00A72B7A" w:rsidP="00786A1C">
      <w:pPr>
        <w:pStyle w:val="Heading5"/>
        <w:tabs>
          <w:tab w:val="left" w:pos="142"/>
        </w:tabs>
        <w:ind w:left="0"/>
        <w:jc w:val="both"/>
        <w:rPr>
          <w:bCs w:val="0"/>
          <w:color w:val="231F20"/>
          <w:w w:val="110"/>
          <w:sz w:val="28"/>
          <w:szCs w:val="22"/>
        </w:rPr>
      </w:pPr>
      <w:r>
        <w:rPr>
          <w:bCs w:val="0"/>
          <w:color w:val="231F20"/>
          <w:w w:val="110"/>
          <w:sz w:val="28"/>
          <w:szCs w:val="22"/>
        </w:rPr>
        <w:t>6</w:t>
      </w:r>
      <w:r w:rsidR="00DF3668" w:rsidRPr="004A0515">
        <w:rPr>
          <w:bCs w:val="0"/>
          <w:color w:val="231F20"/>
          <w:w w:val="110"/>
          <w:sz w:val="28"/>
          <w:szCs w:val="22"/>
        </w:rPr>
        <w:t xml:space="preserve">. </w:t>
      </w:r>
      <w:r w:rsidR="00996BA0" w:rsidRPr="004A0515">
        <w:rPr>
          <w:bCs w:val="0"/>
          <w:color w:val="231F20"/>
          <w:w w:val="110"/>
          <w:sz w:val="28"/>
          <w:szCs w:val="22"/>
        </w:rPr>
        <w:t>Forest Department initiatives in the Past</w:t>
      </w:r>
    </w:p>
    <w:p w:rsidR="00996BA0" w:rsidRPr="00477D7C" w:rsidRDefault="00996BA0" w:rsidP="00996BA0">
      <w:pPr>
        <w:pStyle w:val="BodyText"/>
        <w:spacing w:before="10"/>
        <w:rPr>
          <w:rFonts w:asciiTheme="minorHAnsi" w:hAnsiTheme="minorHAnsi" w:cstheme="minorHAnsi"/>
          <w:b/>
          <w:sz w:val="22"/>
          <w:szCs w:val="22"/>
        </w:rPr>
      </w:pPr>
    </w:p>
    <w:p w:rsidR="00996BA0" w:rsidRPr="00DF3668" w:rsidRDefault="00DF3668" w:rsidP="004A0515">
      <w:pPr>
        <w:pStyle w:val="BodyText"/>
        <w:spacing w:before="1"/>
        <w:jc w:val="center"/>
        <w:rPr>
          <w:rFonts w:asciiTheme="minorHAnsi" w:hAnsiTheme="minorHAnsi" w:cstheme="minorHAnsi"/>
          <w:sz w:val="22"/>
          <w:szCs w:val="22"/>
        </w:rPr>
      </w:pPr>
      <w:r w:rsidRPr="004A0515">
        <w:rPr>
          <w:rFonts w:cstheme="minorHAnsi"/>
          <w:b/>
          <w:bCs/>
          <w:i/>
          <w:iCs/>
          <w:sz w:val="22"/>
          <w:szCs w:val="22"/>
        </w:rPr>
        <w:t>Table : 39</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447"/>
        <w:gridCol w:w="1652"/>
        <w:gridCol w:w="871"/>
        <w:gridCol w:w="3345"/>
        <w:gridCol w:w="3105"/>
      </w:tblGrid>
      <w:tr w:rsidR="00E557E1" w:rsidRPr="00A5129D" w:rsidTr="00786A1C">
        <w:trPr>
          <w:trHeight w:val="558"/>
        </w:trPr>
        <w:tc>
          <w:tcPr>
            <w:tcW w:w="494" w:type="pct"/>
            <w:shd w:val="clear" w:color="auto" w:fill="D9D9D9" w:themeFill="background1" w:themeFillShade="D9"/>
          </w:tcPr>
          <w:p w:rsidR="00E557E1" w:rsidRPr="00A5129D" w:rsidRDefault="00E557E1" w:rsidP="00BC04F5">
            <w:pPr>
              <w:pStyle w:val="TableParagraph"/>
              <w:spacing w:before="25"/>
              <w:ind w:left="107"/>
            </w:pPr>
            <w:r w:rsidRPr="00A5129D">
              <w:t>Plantation</w:t>
            </w:r>
          </w:p>
        </w:tc>
        <w:tc>
          <w:tcPr>
            <w:tcW w:w="843" w:type="pct"/>
            <w:shd w:val="clear" w:color="auto" w:fill="D9D9D9" w:themeFill="background1" w:themeFillShade="D9"/>
          </w:tcPr>
          <w:p w:rsidR="00E557E1" w:rsidRPr="00A5129D" w:rsidRDefault="00E557E1" w:rsidP="00BC04F5">
            <w:pPr>
              <w:pStyle w:val="TableParagraph"/>
              <w:spacing w:before="25"/>
              <w:ind w:left="107"/>
            </w:pPr>
            <w:r w:rsidRPr="00A5129D">
              <w:t>Year</w:t>
            </w:r>
          </w:p>
          <w:p w:rsidR="00E557E1" w:rsidRPr="00A5129D" w:rsidRDefault="00E557E1" w:rsidP="00BC04F5">
            <w:pPr>
              <w:pStyle w:val="TableParagraph"/>
              <w:spacing w:before="22" w:line="235" w:lineRule="exact"/>
              <w:ind w:left="107"/>
            </w:pPr>
            <w:r w:rsidRPr="00A5129D">
              <w:t>Establishment</w:t>
            </w:r>
          </w:p>
        </w:tc>
        <w:tc>
          <w:tcPr>
            <w:tcW w:w="468" w:type="pct"/>
            <w:shd w:val="clear" w:color="auto" w:fill="D9D9D9" w:themeFill="background1" w:themeFillShade="D9"/>
          </w:tcPr>
          <w:p w:rsidR="00E557E1" w:rsidRPr="00A5129D" w:rsidRDefault="00E557E1" w:rsidP="00BC04F5">
            <w:pPr>
              <w:pStyle w:val="TableParagraph"/>
              <w:spacing w:before="25"/>
              <w:ind w:left="107"/>
            </w:pPr>
            <w:r w:rsidRPr="00A5129D">
              <w:t>Area</w:t>
            </w:r>
          </w:p>
        </w:tc>
        <w:tc>
          <w:tcPr>
            <w:tcW w:w="1655" w:type="pct"/>
            <w:shd w:val="clear" w:color="auto" w:fill="D9D9D9" w:themeFill="background1" w:themeFillShade="D9"/>
          </w:tcPr>
          <w:p w:rsidR="00E557E1" w:rsidRPr="00A5129D" w:rsidRDefault="00E557E1" w:rsidP="00BC04F5">
            <w:pPr>
              <w:pStyle w:val="TableParagraph"/>
              <w:spacing w:before="25"/>
              <w:ind w:left="104"/>
            </w:pPr>
            <w:r w:rsidRPr="00A5129D">
              <w:t>Status</w:t>
            </w:r>
          </w:p>
        </w:tc>
        <w:tc>
          <w:tcPr>
            <w:tcW w:w="1540" w:type="pct"/>
            <w:shd w:val="clear" w:color="auto" w:fill="D9D9D9" w:themeFill="background1" w:themeFillShade="D9"/>
          </w:tcPr>
          <w:p w:rsidR="00E557E1" w:rsidRPr="00A5129D" w:rsidRDefault="00E557E1" w:rsidP="00BC04F5">
            <w:pPr>
              <w:pStyle w:val="TableParagraph"/>
              <w:spacing w:before="25"/>
              <w:ind w:left="104"/>
            </w:pPr>
            <w:r w:rsidRPr="00A5129D">
              <w:t>Support/action required</w:t>
            </w:r>
          </w:p>
        </w:tc>
      </w:tr>
      <w:tr w:rsidR="00E557E1" w:rsidRPr="00A5129D" w:rsidTr="00BC04F5">
        <w:trPr>
          <w:trHeight w:val="280"/>
        </w:trPr>
        <w:tc>
          <w:tcPr>
            <w:tcW w:w="494" w:type="pct"/>
          </w:tcPr>
          <w:p w:rsidR="00E557E1" w:rsidRPr="00A5129D" w:rsidRDefault="00E557E1" w:rsidP="00BC04F5">
            <w:pPr>
              <w:pStyle w:val="TableParagraph"/>
              <w:spacing w:before="26" w:line="235" w:lineRule="exact"/>
              <w:ind w:left="107"/>
            </w:pPr>
            <w:r w:rsidRPr="00A5129D">
              <w:t>AR mix</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r w:rsidR="00E557E1" w:rsidRPr="00A5129D" w:rsidTr="00BC04F5">
        <w:trPr>
          <w:trHeight w:val="280"/>
        </w:trPr>
        <w:tc>
          <w:tcPr>
            <w:tcW w:w="494" w:type="pct"/>
          </w:tcPr>
          <w:p w:rsidR="00E557E1" w:rsidRPr="00A5129D" w:rsidRDefault="00E557E1" w:rsidP="00BC04F5">
            <w:pPr>
              <w:pStyle w:val="TableParagraph"/>
              <w:spacing w:before="25" w:line="235" w:lineRule="exact"/>
              <w:ind w:left="107"/>
            </w:pPr>
            <w:r w:rsidRPr="00A5129D">
              <w:t>AR bamboo</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r w:rsidR="00E557E1" w:rsidRPr="00A5129D" w:rsidTr="00BC04F5">
        <w:trPr>
          <w:trHeight w:val="280"/>
        </w:trPr>
        <w:tc>
          <w:tcPr>
            <w:tcW w:w="494" w:type="pct"/>
          </w:tcPr>
          <w:p w:rsidR="00E557E1" w:rsidRPr="00A5129D" w:rsidRDefault="00E557E1" w:rsidP="00BC04F5">
            <w:pPr>
              <w:pStyle w:val="TableParagraph"/>
              <w:spacing w:before="25" w:line="235" w:lineRule="exact"/>
              <w:ind w:left="107"/>
            </w:pPr>
            <w:r w:rsidRPr="00A5129D">
              <w:t>ANR bamboo</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r w:rsidR="00E557E1" w:rsidRPr="00A5129D" w:rsidTr="00BC04F5">
        <w:trPr>
          <w:trHeight w:val="280"/>
        </w:trPr>
        <w:tc>
          <w:tcPr>
            <w:tcW w:w="494" w:type="pct"/>
          </w:tcPr>
          <w:p w:rsidR="00E557E1" w:rsidRPr="00A5129D" w:rsidRDefault="00E557E1" w:rsidP="00BC04F5">
            <w:pPr>
              <w:pStyle w:val="TableParagraph"/>
              <w:spacing w:before="25" w:line="235" w:lineRule="exact"/>
              <w:ind w:left="107"/>
            </w:pPr>
            <w:r w:rsidRPr="00A5129D">
              <w:t>ANR Teak</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r w:rsidR="00E557E1" w:rsidRPr="00A5129D" w:rsidTr="00BC04F5">
        <w:trPr>
          <w:trHeight w:val="280"/>
        </w:trPr>
        <w:tc>
          <w:tcPr>
            <w:tcW w:w="494" w:type="pct"/>
          </w:tcPr>
          <w:p w:rsidR="00E557E1" w:rsidRPr="00A5129D" w:rsidRDefault="00E557E1" w:rsidP="00BC04F5">
            <w:pPr>
              <w:pStyle w:val="TableParagraph"/>
              <w:spacing w:before="25" w:line="235" w:lineRule="exact"/>
              <w:ind w:left="107"/>
            </w:pPr>
            <w:r w:rsidRPr="00A5129D">
              <w:t>ANR Misc.</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r w:rsidR="00E557E1" w:rsidRPr="00A5129D" w:rsidTr="00BC04F5">
        <w:trPr>
          <w:trHeight w:val="280"/>
        </w:trPr>
        <w:tc>
          <w:tcPr>
            <w:tcW w:w="494" w:type="pct"/>
          </w:tcPr>
          <w:p w:rsidR="00E557E1" w:rsidRPr="00A5129D" w:rsidRDefault="00E557E1" w:rsidP="00BC04F5">
            <w:pPr>
              <w:pStyle w:val="TableParagraph"/>
              <w:spacing w:before="25" w:line="235" w:lineRule="exact"/>
              <w:ind w:left="107"/>
            </w:pPr>
            <w:r w:rsidRPr="00A5129D">
              <w:t>River Bank</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jc w:val="center"/>
            </w:pPr>
          </w:p>
        </w:tc>
      </w:tr>
      <w:tr w:rsidR="00E557E1" w:rsidRPr="00A5129D" w:rsidTr="00786A1C">
        <w:trPr>
          <w:trHeight w:val="558"/>
        </w:trPr>
        <w:tc>
          <w:tcPr>
            <w:tcW w:w="494" w:type="pct"/>
            <w:shd w:val="clear" w:color="auto" w:fill="D9D9D9" w:themeFill="background1" w:themeFillShade="D9"/>
          </w:tcPr>
          <w:p w:rsidR="00E557E1" w:rsidRPr="00A5129D" w:rsidRDefault="00E557E1" w:rsidP="00BC04F5">
            <w:pPr>
              <w:pStyle w:val="TableParagraph"/>
              <w:spacing w:before="25"/>
              <w:ind w:left="107"/>
            </w:pPr>
            <w:r w:rsidRPr="00A5129D">
              <w:t>SMC</w:t>
            </w:r>
          </w:p>
        </w:tc>
        <w:tc>
          <w:tcPr>
            <w:tcW w:w="843" w:type="pct"/>
            <w:shd w:val="clear" w:color="auto" w:fill="D9D9D9" w:themeFill="background1" w:themeFillShade="D9"/>
          </w:tcPr>
          <w:p w:rsidR="00E557E1" w:rsidRPr="00A5129D" w:rsidRDefault="00E557E1" w:rsidP="00BC04F5">
            <w:pPr>
              <w:pStyle w:val="TableParagraph"/>
              <w:spacing w:before="25"/>
              <w:ind w:left="107"/>
            </w:pPr>
            <w:r w:rsidRPr="00A5129D">
              <w:t>Year</w:t>
            </w:r>
          </w:p>
          <w:p w:rsidR="00E557E1" w:rsidRPr="00A5129D" w:rsidRDefault="00E557E1" w:rsidP="00BC04F5">
            <w:pPr>
              <w:pStyle w:val="TableParagraph"/>
              <w:spacing w:before="22" w:line="235" w:lineRule="exact"/>
              <w:ind w:left="107"/>
            </w:pPr>
            <w:r w:rsidRPr="00A5129D">
              <w:t>Establishment</w:t>
            </w:r>
          </w:p>
        </w:tc>
        <w:tc>
          <w:tcPr>
            <w:tcW w:w="468" w:type="pct"/>
            <w:shd w:val="clear" w:color="auto" w:fill="D9D9D9" w:themeFill="background1" w:themeFillShade="D9"/>
          </w:tcPr>
          <w:p w:rsidR="00E557E1" w:rsidRPr="00A5129D" w:rsidRDefault="00E557E1" w:rsidP="00BC04F5">
            <w:pPr>
              <w:pStyle w:val="TableParagraph"/>
              <w:spacing w:before="25"/>
              <w:ind w:left="107"/>
            </w:pPr>
            <w:r w:rsidRPr="00A5129D">
              <w:t>Number</w:t>
            </w:r>
          </w:p>
        </w:tc>
        <w:tc>
          <w:tcPr>
            <w:tcW w:w="1655" w:type="pct"/>
            <w:shd w:val="clear" w:color="auto" w:fill="D9D9D9" w:themeFill="background1" w:themeFillShade="D9"/>
          </w:tcPr>
          <w:p w:rsidR="00E557E1" w:rsidRPr="00A5129D" w:rsidRDefault="00E557E1" w:rsidP="00BC04F5">
            <w:pPr>
              <w:pStyle w:val="TableParagraph"/>
              <w:spacing w:before="25"/>
              <w:ind w:left="104"/>
            </w:pPr>
            <w:r w:rsidRPr="00A5129D">
              <w:t>Status</w:t>
            </w:r>
          </w:p>
        </w:tc>
        <w:tc>
          <w:tcPr>
            <w:tcW w:w="1540" w:type="pct"/>
            <w:shd w:val="clear" w:color="auto" w:fill="D9D9D9" w:themeFill="background1" w:themeFillShade="D9"/>
          </w:tcPr>
          <w:p w:rsidR="00E557E1" w:rsidRPr="00A5129D" w:rsidRDefault="00E557E1" w:rsidP="00BC04F5">
            <w:pPr>
              <w:pStyle w:val="TableParagraph"/>
              <w:spacing w:before="25"/>
              <w:ind w:left="104"/>
            </w:pPr>
            <w:r w:rsidRPr="00A5129D">
              <w:t>Support/action required</w:t>
            </w:r>
          </w:p>
        </w:tc>
      </w:tr>
      <w:tr w:rsidR="00E557E1" w:rsidRPr="00A5129D" w:rsidTr="00BC04F5">
        <w:trPr>
          <w:trHeight w:val="280"/>
        </w:trPr>
        <w:tc>
          <w:tcPr>
            <w:tcW w:w="494" w:type="pct"/>
          </w:tcPr>
          <w:p w:rsidR="00E557E1" w:rsidRPr="00A5129D" w:rsidRDefault="00E557E1" w:rsidP="00BC04F5">
            <w:pPr>
              <w:pStyle w:val="TableParagraph"/>
              <w:spacing w:before="25" w:line="235" w:lineRule="exact"/>
              <w:ind w:left="107"/>
            </w:pPr>
            <w:r w:rsidRPr="00A5129D">
              <w:t>Model1</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r w:rsidR="00E557E1" w:rsidRPr="00A5129D" w:rsidTr="00BC04F5">
        <w:trPr>
          <w:trHeight w:val="280"/>
        </w:trPr>
        <w:tc>
          <w:tcPr>
            <w:tcW w:w="494" w:type="pct"/>
            <w:vMerge w:val="restart"/>
          </w:tcPr>
          <w:p w:rsidR="00E557E1" w:rsidRPr="00A5129D" w:rsidRDefault="00E557E1" w:rsidP="00BC04F5">
            <w:pPr>
              <w:pStyle w:val="TableParagraph"/>
              <w:spacing w:before="25" w:line="235" w:lineRule="exact"/>
              <w:ind w:left="107"/>
            </w:pPr>
            <w:r w:rsidRPr="00A5129D">
              <w:t>Model 2</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r w:rsidR="00E557E1" w:rsidRPr="00A5129D" w:rsidTr="00BC04F5">
        <w:trPr>
          <w:trHeight w:val="280"/>
        </w:trPr>
        <w:tc>
          <w:tcPr>
            <w:tcW w:w="494" w:type="pct"/>
            <w:vMerge/>
          </w:tcPr>
          <w:p w:rsidR="00E557E1" w:rsidRPr="00A5129D" w:rsidRDefault="00E557E1" w:rsidP="00BC04F5">
            <w:pPr>
              <w:pStyle w:val="TableParagraph"/>
              <w:spacing w:before="25" w:line="235" w:lineRule="exact"/>
              <w:ind w:left="107"/>
            </w:pP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r w:rsidR="00E557E1" w:rsidRPr="00A5129D" w:rsidTr="00786A1C">
        <w:trPr>
          <w:trHeight w:val="559"/>
        </w:trPr>
        <w:tc>
          <w:tcPr>
            <w:tcW w:w="494" w:type="pct"/>
            <w:shd w:val="clear" w:color="auto" w:fill="D9D9D9" w:themeFill="background1" w:themeFillShade="D9"/>
          </w:tcPr>
          <w:p w:rsidR="00E557E1" w:rsidRPr="00A5129D" w:rsidRDefault="00E557E1" w:rsidP="00BC04F5">
            <w:pPr>
              <w:pStyle w:val="TableParagraph"/>
              <w:spacing w:before="1" w:line="280" w:lineRule="atLeast"/>
              <w:ind w:left="107" w:right="364"/>
            </w:pPr>
            <w:r w:rsidRPr="00A5129D">
              <w:t>Livelihood SHG</w:t>
            </w:r>
          </w:p>
        </w:tc>
        <w:tc>
          <w:tcPr>
            <w:tcW w:w="843" w:type="pct"/>
            <w:shd w:val="clear" w:color="auto" w:fill="D9D9D9" w:themeFill="background1" w:themeFillShade="D9"/>
          </w:tcPr>
          <w:p w:rsidR="00E557E1" w:rsidRPr="00A5129D" w:rsidRDefault="00E557E1" w:rsidP="00BC04F5">
            <w:pPr>
              <w:pStyle w:val="TableParagraph"/>
              <w:spacing w:before="25"/>
              <w:ind w:left="107"/>
            </w:pPr>
            <w:r w:rsidRPr="00A5129D">
              <w:t>Year</w:t>
            </w:r>
          </w:p>
          <w:p w:rsidR="00E557E1" w:rsidRPr="00A5129D" w:rsidRDefault="00E557E1" w:rsidP="00BC04F5">
            <w:pPr>
              <w:pStyle w:val="TableParagraph"/>
              <w:spacing w:before="23" w:line="235" w:lineRule="exact"/>
              <w:ind w:left="107"/>
            </w:pPr>
            <w:r w:rsidRPr="00A5129D">
              <w:t>Establishment</w:t>
            </w:r>
          </w:p>
        </w:tc>
        <w:tc>
          <w:tcPr>
            <w:tcW w:w="468" w:type="pct"/>
            <w:shd w:val="clear" w:color="auto" w:fill="D9D9D9" w:themeFill="background1" w:themeFillShade="D9"/>
          </w:tcPr>
          <w:p w:rsidR="00E557E1" w:rsidRPr="00A5129D" w:rsidRDefault="00E557E1" w:rsidP="00BC04F5">
            <w:pPr>
              <w:pStyle w:val="TableParagraph"/>
              <w:spacing w:before="25"/>
              <w:ind w:left="107"/>
            </w:pPr>
            <w:r w:rsidRPr="00A5129D">
              <w:t>Member</w:t>
            </w:r>
          </w:p>
        </w:tc>
        <w:tc>
          <w:tcPr>
            <w:tcW w:w="1655" w:type="pct"/>
            <w:shd w:val="clear" w:color="auto" w:fill="D9D9D9" w:themeFill="background1" w:themeFillShade="D9"/>
          </w:tcPr>
          <w:p w:rsidR="00E557E1" w:rsidRPr="00A5129D" w:rsidRDefault="00E557E1" w:rsidP="00BC04F5">
            <w:pPr>
              <w:pStyle w:val="TableParagraph"/>
              <w:spacing w:before="25"/>
              <w:ind w:left="104"/>
            </w:pPr>
            <w:r w:rsidRPr="00A5129D">
              <w:t>Status</w:t>
            </w:r>
          </w:p>
        </w:tc>
        <w:tc>
          <w:tcPr>
            <w:tcW w:w="1540" w:type="pct"/>
            <w:shd w:val="clear" w:color="auto" w:fill="D9D9D9" w:themeFill="background1" w:themeFillShade="D9"/>
          </w:tcPr>
          <w:p w:rsidR="00E557E1" w:rsidRPr="00A5129D" w:rsidRDefault="00E557E1" w:rsidP="00BC04F5">
            <w:pPr>
              <w:pStyle w:val="TableParagraph"/>
              <w:spacing w:before="25"/>
              <w:ind w:left="104"/>
            </w:pPr>
            <w:r w:rsidRPr="00A5129D">
              <w:t>Support/action require</w:t>
            </w:r>
            <w:r>
              <w:t>d</w:t>
            </w:r>
          </w:p>
        </w:tc>
      </w:tr>
      <w:tr w:rsidR="00E557E1" w:rsidRPr="00A5129D" w:rsidTr="00BC04F5">
        <w:trPr>
          <w:trHeight w:val="278"/>
        </w:trPr>
        <w:tc>
          <w:tcPr>
            <w:tcW w:w="494" w:type="pct"/>
          </w:tcPr>
          <w:p w:rsidR="00E557E1" w:rsidRPr="00A5129D" w:rsidRDefault="00E557E1" w:rsidP="00BC04F5">
            <w:pPr>
              <w:pStyle w:val="TableParagraph"/>
              <w:spacing w:before="24" w:line="235" w:lineRule="exact"/>
              <w:ind w:left="107"/>
            </w:pPr>
            <w:r w:rsidRPr="00A5129D">
              <w:t>Broom grass</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r w:rsidR="00E557E1" w:rsidRPr="00A5129D" w:rsidTr="00BC04F5">
        <w:trPr>
          <w:trHeight w:val="280"/>
        </w:trPr>
        <w:tc>
          <w:tcPr>
            <w:tcW w:w="494" w:type="pct"/>
          </w:tcPr>
          <w:p w:rsidR="00E557E1" w:rsidRPr="00A5129D" w:rsidRDefault="00E557E1" w:rsidP="00BC04F5">
            <w:pPr>
              <w:pStyle w:val="TableParagraph"/>
              <w:spacing w:before="25" w:line="235" w:lineRule="exact"/>
              <w:ind w:left="107"/>
            </w:pPr>
            <w:r w:rsidRPr="00A5129D">
              <w:t>Piggery</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r w:rsidR="00E557E1" w:rsidRPr="00A5129D" w:rsidTr="00BC04F5">
        <w:trPr>
          <w:trHeight w:val="280"/>
        </w:trPr>
        <w:tc>
          <w:tcPr>
            <w:tcW w:w="494" w:type="pct"/>
          </w:tcPr>
          <w:p w:rsidR="00E557E1" w:rsidRPr="00A5129D" w:rsidRDefault="00E557E1" w:rsidP="00BC04F5">
            <w:pPr>
              <w:pStyle w:val="TableParagraph"/>
              <w:spacing w:before="25" w:line="235" w:lineRule="exact"/>
              <w:ind w:left="107"/>
            </w:pPr>
            <w:r w:rsidRPr="00A5129D">
              <w:t>Fishery</w:t>
            </w:r>
          </w:p>
        </w:tc>
        <w:tc>
          <w:tcPr>
            <w:tcW w:w="843" w:type="pct"/>
          </w:tcPr>
          <w:p w:rsidR="00E557E1" w:rsidRPr="00A5129D" w:rsidRDefault="00E557E1" w:rsidP="00BC04F5">
            <w:pPr>
              <w:pStyle w:val="TableParagraph"/>
            </w:pPr>
          </w:p>
        </w:tc>
        <w:tc>
          <w:tcPr>
            <w:tcW w:w="468" w:type="pct"/>
          </w:tcPr>
          <w:p w:rsidR="00E557E1" w:rsidRPr="00A5129D" w:rsidRDefault="00E557E1" w:rsidP="00BC04F5">
            <w:pPr>
              <w:pStyle w:val="TableParagraph"/>
            </w:pPr>
          </w:p>
        </w:tc>
        <w:tc>
          <w:tcPr>
            <w:tcW w:w="1655" w:type="pct"/>
          </w:tcPr>
          <w:p w:rsidR="00E557E1" w:rsidRPr="00A5129D" w:rsidRDefault="00E557E1" w:rsidP="00BC04F5">
            <w:pPr>
              <w:pStyle w:val="TableParagraph"/>
            </w:pPr>
          </w:p>
        </w:tc>
        <w:tc>
          <w:tcPr>
            <w:tcW w:w="1540" w:type="pct"/>
          </w:tcPr>
          <w:p w:rsidR="00E557E1" w:rsidRPr="00A5129D" w:rsidRDefault="00E557E1" w:rsidP="00BC04F5">
            <w:pPr>
              <w:pStyle w:val="TableParagraph"/>
            </w:pPr>
          </w:p>
        </w:tc>
      </w:tr>
    </w:tbl>
    <w:p w:rsidR="00996BA0" w:rsidRPr="00477D7C" w:rsidRDefault="00996BA0" w:rsidP="00996BA0">
      <w:pPr>
        <w:rPr>
          <w:rFonts w:cstheme="minorHAnsi"/>
        </w:rPr>
        <w:sectPr w:rsidR="00996BA0" w:rsidRPr="00477D7C">
          <w:pgSz w:w="11910" w:h="16840"/>
          <w:pgMar w:top="1340" w:right="700" w:bottom="1220" w:left="800" w:header="0" w:footer="934" w:gutter="0"/>
          <w:cols w:space="720"/>
        </w:sectPr>
      </w:pPr>
    </w:p>
    <w:p w:rsidR="00537623" w:rsidRDefault="00537623" w:rsidP="005E46FD">
      <w:pPr>
        <w:pStyle w:val="BodyText"/>
        <w:rPr>
          <w:rFonts w:asciiTheme="minorHAnsi" w:hAnsiTheme="minorHAnsi" w:cstheme="minorHAnsi"/>
          <w:b/>
          <w:sz w:val="22"/>
          <w:szCs w:val="22"/>
        </w:rPr>
      </w:pPr>
    </w:p>
    <w:p w:rsidR="00840166" w:rsidRPr="00A72B7A" w:rsidRDefault="00A72B7A" w:rsidP="00A72B7A">
      <w:pPr>
        <w:tabs>
          <w:tab w:val="left" w:pos="1067"/>
          <w:tab w:val="left" w:pos="1068"/>
        </w:tabs>
        <w:spacing w:before="110"/>
        <w:ind w:left="440"/>
        <w:rPr>
          <w:b/>
          <w:sz w:val="28"/>
        </w:rPr>
      </w:pPr>
      <w:r>
        <w:rPr>
          <w:b/>
          <w:color w:val="231F20"/>
          <w:w w:val="110"/>
          <w:sz w:val="28"/>
        </w:rPr>
        <w:t>7.</w:t>
      </w:r>
      <w:r w:rsidR="00840166" w:rsidRPr="00A72B7A">
        <w:rPr>
          <w:b/>
          <w:color w:val="231F20"/>
          <w:w w:val="110"/>
          <w:sz w:val="28"/>
        </w:rPr>
        <w:t>ForestProtectionissues</w:t>
      </w:r>
    </w:p>
    <w:p w:rsidR="00840166" w:rsidRDefault="00840166" w:rsidP="00840166">
      <w:pPr>
        <w:pStyle w:val="ListParagraph"/>
        <w:numPr>
          <w:ilvl w:val="0"/>
          <w:numId w:val="57"/>
        </w:numPr>
        <w:tabs>
          <w:tab w:val="left" w:pos="1237"/>
          <w:tab w:val="left" w:pos="1238"/>
        </w:tabs>
        <w:spacing w:before="223"/>
        <w:jc w:val="left"/>
        <w:rPr>
          <w:b/>
          <w:i/>
          <w:sz w:val="24"/>
        </w:rPr>
      </w:pPr>
      <w:r>
        <w:rPr>
          <w:b/>
          <w:i/>
          <w:color w:val="231F20"/>
          <w:w w:val="105"/>
          <w:sz w:val="24"/>
        </w:rPr>
        <w:t>Protectionproblems</w:t>
      </w:r>
    </w:p>
    <w:p w:rsidR="00840166" w:rsidRDefault="00840166" w:rsidP="00840166">
      <w:pPr>
        <w:pStyle w:val="BodyText"/>
        <w:rPr>
          <w:b/>
          <w:i/>
        </w:rPr>
      </w:pPr>
    </w:p>
    <w:p w:rsidR="00840166" w:rsidRDefault="00840166" w:rsidP="004A0515">
      <w:pPr>
        <w:ind w:left="500"/>
        <w:jc w:val="center"/>
        <w:rPr>
          <w:b/>
          <w:i/>
          <w:sz w:val="20"/>
        </w:rPr>
      </w:pPr>
      <w:r>
        <w:rPr>
          <w:b/>
          <w:i/>
          <w:color w:val="231F20"/>
          <w:w w:val="105"/>
          <w:sz w:val="20"/>
        </w:rPr>
        <w:t>Table</w:t>
      </w:r>
      <w:r w:rsidR="00DF3668">
        <w:rPr>
          <w:b/>
          <w:i/>
          <w:color w:val="231F20"/>
          <w:w w:val="105"/>
          <w:sz w:val="20"/>
        </w:rPr>
        <w:t>: 40</w:t>
      </w:r>
    </w:p>
    <w:p w:rsidR="00840166" w:rsidRDefault="00840166" w:rsidP="00840166">
      <w:pPr>
        <w:pStyle w:val="BodyText"/>
        <w:spacing w:before="1"/>
        <w:rPr>
          <w:b/>
          <w:i/>
          <w:sz w:val="16"/>
        </w:rPr>
      </w:pPr>
    </w:p>
    <w:tbl>
      <w:tblPr>
        <w:tblW w:w="0" w:type="auto"/>
        <w:tblInd w:w="5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698"/>
        <w:gridCol w:w="5187"/>
        <w:gridCol w:w="2195"/>
        <w:gridCol w:w="2205"/>
      </w:tblGrid>
      <w:tr w:rsidR="00840166" w:rsidTr="00840166">
        <w:trPr>
          <w:trHeight w:val="282"/>
        </w:trPr>
        <w:tc>
          <w:tcPr>
            <w:tcW w:w="698" w:type="dxa"/>
            <w:shd w:val="clear" w:color="auto" w:fill="E6E7E8"/>
          </w:tcPr>
          <w:p w:rsidR="00840166" w:rsidRDefault="00840166" w:rsidP="00840166">
            <w:pPr>
              <w:pStyle w:val="TableParagraph"/>
              <w:spacing w:before="31" w:line="231" w:lineRule="exact"/>
              <w:ind w:left="108"/>
              <w:rPr>
                <w:sz w:val="19"/>
              </w:rPr>
            </w:pPr>
            <w:r>
              <w:rPr>
                <w:color w:val="231F20"/>
                <w:sz w:val="19"/>
              </w:rPr>
              <w:t>Sl. No.</w:t>
            </w:r>
          </w:p>
        </w:tc>
        <w:tc>
          <w:tcPr>
            <w:tcW w:w="5187" w:type="dxa"/>
            <w:shd w:val="clear" w:color="auto" w:fill="E6E7E8"/>
          </w:tcPr>
          <w:p w:rsidR="00840166" w:rsidRDefault="00840166" w:rsidP="00840166">
            <w:pPr>
              <w:pStyle w:val="TableParagraph"/>
              <w:spacing w:before="31" w:line="231" w:lineRule="exact"/>
              <w:ind w:left="1994" w:right="1975"/>
              <w:jc w:val="center"/>
              <w:rPr>
                <w:sz w:val="19"/>
              </w:rPr>
            </w:pPr>
            <w:r>
              <w:rPr>
                <w:color w:val="231F20"/>
                <w:sz w:val="19"/>
              </w:rPr>
              <w:t>Types of Issues</w:t>
            </w:r>
          </w:p>
        </w:tc>
        <w:tc>
          <w:tcPr>
            <w:tcW w:w="2195" w:type="dxa"/>
            <w:shd w:val="clear" w:color="auto" w:fill="E6E7E8"/>
          </w:tcPr>
          <w:p w:rsidR="00840166" w:rsidRDefault="00840166" w:rsidP="00840166">
            <w:pPr>
              <w:pStyle w:val="TableParagraph"/>
              <w:spacing w:before="31" w:line="231" w:lineRule="exact"/>
              <w:ind w:left="248"/>
              <w:rPr>
                <w:sz w:val="19"/>
              </w:rPr>
            </w:pPr>
            <w:r>
              <w:rPr>
                <w:color w:val="231F20"/>
                <w:sz w:val="19"/>
              </w:rPr>
              <w:t>Relevant or not (Y/ N)</w:t>
            </w:r>
          </w:p>
        </w:tc>
        <w:tc>
          <w:tcPr>
            <w:tcW w:w="2205" w:type="dxa"/>
            <w:shd w:val="clear" w:color="auto" w:fill="E6E7E8"/>
          </w:tcPr>
          <w:p w:rsidR="00840166" w:rsidRDefault="00840166" w:rsidP="00840166">
            <w:pPr>
              <w:pStyle w:val="TableParagraph"/>
              <w:spacing w:before="31" w:line="231" w:lineRule="exact"/>
              <w:ind w:left="146"/>
              <w:rPr>
                <w:sz w:val="19"/>
              </w:rPr>
            </w:pPr>
            <w:r>
              <w:rPr>
                <w:color w:val="231F20"/>
                <w:w w:val="105"/>
                <w:sz w:val="19"/>
              </w:rPr>
              <w:t>Significant/ Insignificant</w:t>
            </w:r>
          </w:p>
        </w:tc>
      </w:tr>
      <w:tr w:rsidR="00840166" w:rsidTr="00840166">
        <w:trPr>
          <w:trHeight w:val="371"/>
        </w:trPr>
        <w:tc>
          <w:tcPr>
            <w:tcW w:w="698" w:type="dxa"/>
          </w:tcPr>
          <w:p w:rsidR="00840166" w:rsidRDefault="00840166" w:rsidP="00840166">
            <w:pPr>
              <w:pStyle w:val="TableParagraph"/>
              <w:spacing w:before="25"/>
              <w:ind w:left="80"/>
            </w:pPr>
            <w:r>
              <w:rPr>
                <w:color w:val="231F20"/>
                <w:w w:val="101"/>
              </w:rPr>
              <w:t>1</w:t>
            </w:r>
          </w:p>
        </w:tc>
        <w:tc>
          <w:tcPr>
            <w:tcW w:w="5187" w:type="dxa"/>
          </w:tcPr>
          <w:p w:rsidR="00840166" w:rsidRDefault="00840166" w:rsidP="00840166">
            <w:pPr>
              <w:pStyle w:val="TableParagraph"/>
              <w:spacing w:before="59"/>
              <w:ind w:left="79"/>
            </w:pPr>
            <w:r>
              <w:rPr>
                <w:color w:val="231F20"/>
                <w:w w:val="105"/>
              </w:rPr>
              <w:t>Smuggling Timber</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w w:val="101"/>
              </w:rPr>
              <w:t>2</w:t>
            </w:r>
          </w:p>
        </w:tc>
        <w:tc>
          <w:tcPr>
            <w:tcW w:w="5187" w:type="dxa"/>
          </w:tcPr>
          <w:p w:rsidR="00840166" w:rsidRDefault="00840166" w:rsidP="00840166">
            <w:pPr>
              <w:pStyle w:val="TableParagraph"/>
              <w:spacing w:before="59"/>
              <w:ind w:left="79"/>
            </w:pPr>
            <w:r>
              <w:rPr>
                <w:color w:val="231F20"/>
                <w:w w:val="105"/>
              </w:rPr>
              <w:t>Smuggling Bamboo</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671"/>
        </w:trPr>
        <w:tc>
          <w:tcPr>
            <w:tcW w:w="698" w:type="dxa"/>
          </w:tcPr>
          <w:p w:rsidR="00840166" w:rsidRDefault="00840166" w:rsidP="00840166">
            <w:pPr>
              <w:pStyle w:val="TableParagraph"/>
              <w:spacing w:before="25"/>
              <w:ind w:left="80"/>
            </w:pPr>
            <w:r>
              <w:rPr>
                <w:color w:val="231F20"/>
                <w:w w:val="101"/>
              </w:rPr>
              <w:t>3</w:t>
            </w:r>
          </w:p>
        </w:tc>
        <w:tc>
          <w:tcPr>
            <w:tcW w:w="5187" w:type="dxa"/>
          </w:tcPr>
          <w:p w:rsidR="00840166" w:rsidRDefault="00840166" w:rsidP="00840166">
            <w:pPr>
              <w:pStyle w:val="TableParagraph"/>
              <w:spacing w:before="27" w:line="300" w:lineRule="atLeast"/>
              <w:ind w:left="79"/>
            </w:pPr>
            <w:r>
              <w:rPr>
                <w:color w:val="231F20"/>
                <w:w w:val="105"/>
              </w:rPr>
              <w:t>Smuggling firewood through head loads for selling to others</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w w:val="101"/>
              </w:rPr>
              <w:t>4</w:t>
            </w:r>
          </w:p>
        </w:tc>
        <w:tc>
          <w:tcPr>
            <w:tcW w:w="5187" w:type="dxa"/>
          </w:tcPr>
          <w:p w:rsidR="00840166" w:rsidRDefault="00840166" w:rsidP="00840166">
            <w:pPr>
              <w:pStyle w:val="TableParagraph"/>
              <w:spacing w:before="59"/>
              <w:ind w:left="79"/>
            </w:pPr>
            <w:r>
              <w:rPr>
                <w:color w:val="231F20"/>
                <w:w w:val="105"/>
              </w:rPr>
              <w:t>Smuggling NTFP</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w w:val="101"/>
              </w:rPr>
              <w:t>5</w:t>
            </w:r>
          </w:p>
        </w:tc>
        <w:tc>
          <w:tcPr>
            <w:tcW w:w="5187" w:type="dxa"/>
          </w:tcPr>
          <w:p w:rsidR="00840166" w:rsidRDefault="00840166" w:rsidP="00840166">
            <w:pPr>
              <w:pStyle w:val="TableParagraph"/>
              <w:spacing w:before="59"/>
              <w:ind w:left="79"/>
            </w:pPr>
            <w:r>
              <w:rPr>
                <w:color w:val="231F20"/>
              </w:rPr>
              <w:t>Smuggling sand, precious stones etc.</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w w:val="101"/>
              </w:rPr>
              <w:t>6</w:t>
            </w:r>
          </w:p>
        </w:tc>
        <w:tc>
          <w:tcPr>
            <w:tcW w:w="5187" w:type="dxa"/>
          </w:tcPr>
          <w:p w:rsidR="00840166" w:rsidRDefault="00840166" w:rsidP="00840166">
            <w:pPr>
              <w:pStyle w:val="TableParagraph"/>
              <w:spacing w:before="59"/>
              <w:ind w:left="79"/>
            </w:pPr>
            <w:r>
              <w:rPr>
                <w:color w:val="231F20"/>
                <w:w w:val="105"/>
              </w:rPr>
              <w:t>Poaching wild animals</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w w:val="101"/>
              </w:rPr>
              <w:t>7</w:t>
            </w:r>
          </w:p>
        </w:tc>
        <w:tc>
          <w:tcPr>
            <w:tcW w:w="5187" w:type="dxa"/>
          </w:tcPr>
          <w:p w:rsidR="00840166" w:rsidRDefault="00840166" w:rsidP="00840166">
            <w:pPr>
              <w:pStyle w:val="TableParagraph"/>
              <w:spacing w:before="59"/>
              <w:ind w:left="79"/>
            </w:pPr>
            <w:r>
              <w:rPr>
                <w:color w:val="231F20"/>
                <w:w w:val="105"/>
              </w:rPr>
              <w:t>Grazing local animals</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w w:val="101"/>
              </w:rPr>
              <w:t>8</w:t>
            </w:r>
          </w:p>
        </w:tc>
        <w:tc>
          <w:tcPr>
            <w:tcW w:w="5187" w:type="dxa"/>
          </w:tcPr>
          <w:p w:rsidR="00840166" w:rsidRDefault="00840166" w:rsidP="00840166">
            <w:pPr>
              <w:pStyle w:val="TableParagraph"/>
              <w:spacing w:before="59"/>
              <w:ind w:left="79"/>
            </w:pPr>
            <w:r>
              <w:rPr>
                <w:color w:val="231F20"/>
                <w:w w:val="105"/>
              </w:rPr>
              <w:t>Grazing by animals of other areas</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w w:val="101"/>
              </w:rPr>
              <w:t>9</w:t>
            </w:r>
          </w:p>
        </w:tc>
        <w:tc>
          <w:tcPr>
            <w:tcW w:w="5187" w:type="dxa"/>
          </w:tcPr>
          <w:p w:rsidR="00840166" w:rsidRDefault="00840166" w:rsidP="00840166">
            <w:pPr>
              <w:pStyle w:val="TableParagraph"/>
              <w:spacing w:before="59"/>
              <w:ind w:left="79"/>
            </w:pPr>
            <w:r>
              <w:rPr>
                <w:color w:val="231F20"/>
              </w:rPr>
              <w:t>Fire-accident</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rPr>
              <w:t>10</w:t>
            </w:r>
          </w:p>
        </w:tc>
        <w:tc>
          <w:tcPr>
            <w:tcW w:w="5187" w:type="dxa"/>
          </w:tcPr>
          <w:p w:rsidR="00840166" w:rsidRDefault="00840166" w:rsidP="00840166">
            <w:pPr>
              <w:pStyle w:val="TableParagraph"/>
              <w:spacing w:before="59"/>
              <w:ind w:left="79"/>
            </w:pPr>
            <w:r>
              <w:rPr>
                <w:color w:val="231F20"/>
              </w:rPr>
              <w:t>Fire connected with Mahua collection</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rPr>
              <w:t>11</w:t>
            </w:r>
          </w:p>
        </w:tc>
        <w:tc>
          <w:tcPr>
            <w:tcW w:w="5187" w:type="dxa"/>
          </w:tcPr>
          <w:p w:rsidR="00840166" w:rsidRDefault="00840166" w:rsidP="00840166">
            <w:pPr>
              <w:pStyle w:val="TableParagraph"/>
              <w:spacing w:before="59"/>
              <w:ind w:left="79"/>
            </w:pPr>
            <w:r>
              <w:rPr>
                <w:color w:val="231F20"/>
                <w:w w:val="105"/>
              </w:rPr>
              <w:t>Fire connected with salap tapping</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rPr>
              <w:t>12</w:t>
            </w:r>
          </w:p>
        </w:tc>
        <w:tc>
          <w:tcPr>
            <w:tcW w:w="5187" w:type="dxa"/>
          </w:tcPr>
          <w:p w:rsidR="00840166" w:rsidRDefault="00840166" w:rsidP="00840166">
            <w:pPr>
              <w:pStyle w:val="TableParagraph"/>
              <w:spacing w:before="59"/>
              <w:ind w:left="79"/>
            </w:pPr>
            <w:r>
              <w:rPr>
                <w:color w:val="231F20"/>
              </w:rPr>
              <w:t xml:space="preserve">Fire connected with </w:t>
            </w:r>
            <w:r w:rsidR="00DF2EB2">
              <w:rPr>
                <w:color w:val="231F20"/>
              </w:rPr>
              <w:t>NTFP</w:t>
            </w:r>
            <w:r>
              <w:rPr>
                <w:color w:val="231F20"/>
              </w:rPr>
              <w:t xml:space="preserve"> collection</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rPr>
              <w:t>13</w:t>
            </w:r>
          </w:p>
        </w:tc>
        <w:tc>
          <w:tcPr>
            <w:tcW w:w="5187" w:type="dxa"/>
          </w:tcPr>
          <w:p w:rsidR="00840166" w:rsidRDefault="00840166" w:rsidP="00840166">
            <w:pPr>
              <w:pStyle w:val="TableParagraph"/>
              <w:spacing w:before="59"/>
              <w:ind w:left="79"/>
            </w:pPr>
            <w:r>
              <w:rPr>
                <w:color w:val="231F20"/>
                <w:w w:val="105"/>
              </w:rPr>
              <w:t>Theft by head loads</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rPr>
              <w:t>14</w:t>
            </w:r>
          </w:p>
        </w:tc>
        <w:tc>
          <w:tcPr>
            <w:tcW w:w="5187" w:type="dxa"/>
          </w:tcPr>
          <w:p w:rsidR="00840166" w:rsidRDefault="00840166" w:rsidP="00840166">
            <w:pPr>
              <w:pStyle w:val="TableParagraph"/>
              <w:spacing w:before="59"/>
              <w:ind w:left="79"/>
            </w:pPr>
            <w:r>
              <w:rPr>
                <w:color w:val="231F20"/>
                <w:w w:val="105"/>
              </w:rPr>
              <w:t>Theft by bicycles</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rPr>
              <w:t>15</w:t>
            </w:r>
          </w:p>
        </w:tc>
        <w:tc>
          <w:tcPr>
            <w:tcW w:w="5187" w:type="dxa"/>
          </w:tcPr>
          <w:p w:rsidR="00840166" w:rsidRDefault="00840166" w:rsidP="00840166">
            <w:pPr>
              <w:pStyle w:val="TableParagraph"/>
              <w:spacing w:before="59"/>
              <w:ind w:left="79"/>
            </w:pPr>
            <w:r>
              <w:rPr>
                <w:color w:val="231F20"/>
              </w:rPr>
              <w:t>Theft by cart</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rPr>
              <w:t>16</w:t>
            </w:r>
          </w:p>
        </w:tc>
        <w:tc>
          <w:tcPr>
            <w:tcW w:w="5187" w:type="dxa"/>
          </w:tcPr>
          <w:p w:rsidR="00840166" w:rsidRDefault="00840166" w:rsidP="00840166">
            <w:pPr>
              <w:pStyle w:val="TableParagraph"/>
              <w:spacing w:before="59"/>
              <w:ind w:left="79"/>
            </w:pPr>
            <w:r>
              <w:rPr>
                <w:color w:val="231F20"/>
                <w:w w:val="105"/>
              </w:rPr>
              <w:t>Theft by fast moving vehicle</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671"/>
        </w:trPr>
        <w:tc>
          <w:tcPr>
            <w:tcW w:w="698" w:type="dxa"/>
          </w:tcPr>
          <w:p w:rsidR="00840166" w:rsidRDefault="00840166" w:rsidP="00840166">
            <w:pPr>
              <w:pStyle w:val="TableParagraph"/>
              <w:spacing w:before="25"/>
              <w:ind w:left="80"/>
            </w:pPr>
            <w:r>
              <w:rPr>
                <w:color w:val="231F20"/>
              </w:rPr>
              <w:t>17</w:t>
            </w:r>
          </w:p>
        </w:tc>
        <w:tc>
          <w:tcPr>
            <w:tcW w:w="5187" w:type="dxa"/>
          </w:tcPr>
          <w:p w:rsidR="00840166" w:rsidRDefault="00840166" w:rsidP="00840166">
            <w:pPr>
              <w:pStyle w:val="TableParagraph"/>
              <w:spacing w:before="27" w:line="300" w:lineRule="atLeast"/>
              <w:ind w:left="79"/>
            </w:pPr>
            <w:r>
              <w:rPr>
                <w:color w:val="231F20"/>
              </w:rPr>
              <w:t>Incidents of snake bites/ life threats/ risks while protecting forests</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rPr>
              <w:t>18</w:t>
            </w:r>
          </w:p>
        </w:tc>
        <w:tc>
          <w:tcPr>
            <w:tcW w:w="5187" w:type="dxa"/>
          </w:tcPr>
          <w:p w:rsidR="00840166" w:rsidRDefault="00840166" w:rsidP="00840166">
            <w:pPr>
              <w:pStyle w:val="TableParagraph"/>
              <w:spacing w:before="59"/>
              <w:ind w:left="79"/>
            </w:pPr>
            <w:r>
              <w:rPr>
                <w:color w:val="231F20"/>
              </w:rPr>
              <w:t>Encroachments in forest areas</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rPr>
              <w:t>19</w:t>
            </w:r>
          </w:p>
        </w:tc>
        <w:tc>
          <w:tcPr>
            <w:tcW w:w="5187" w:type="dxa"/>
          </w:tcPr>
          <w:p w:rsidR="00840166" w:rsidRDefault="00840166" w:rsidP="00840166">
            <w:pPr>
              <w:pStyle w:val="TableParagraph"/>
              <w:spacing w:before="59"/>
              <w:ind w:left="79"/>
            </w:pPr>
            <w:r>
              <w:rPr>
                <w:color w:val="231F20"/>
              </w:rPr>
              <w:t>Other protection related conflicts</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r w:rsidR="00840166" w:rsidTr="00840166">
        <w:trPr>
          <w:trHeight w:val="371"/>
        </w:trPr>
        <w:tc>
          <w:tcPr>
            <w:tcW w:w="698" w:type="dxa"/>
          </w:tcPr>
          <w:p w:rsidR="00840166" w:rsidRDefault="00840166" w:rsidP="00840166">
            <w:pPr>
              <w:pStyle w:val="TableParagraph"/>
              <w:spacing w:before="25"/>
              <w:ind w:left="80"/>
            </w:pPr>
            <w:r>
              <w:rPr>
                <w:color w:val="231F20"/>
              </w:rPr>
              <w:t>20</w:t>
            </w:r>
          </w:p>
        </w:tc>
        <w:tc>
          <w:tcPr>
            <w:tcW w:w="5187" w:type="dxa"/>
          </w:tcPr>
          <w:p w:rsidR="00840166" w:rsidRDefault="00840166" w:rsidP="00840166">
            <w:pPr>
              <w:pStyle w:val="TableParagraph"/>
              <w:spacing w:before="59"/>
              <w:ind w:left="79"/>
            </w:pPr>
            <w:r>
              <w:rPr>
                <w:color w:val="231F20"/>
              </w:rPr>
              <w:t>Others, please specify</w:t>
            </w:r>
          </w:p>
        </w:tc>
        <w:tc>
          <w:tcPr>
            <w:tcW w:w="2195" w:type="dxa"/>
          </w:tcPr>
          <w:p w:rsidR="00840166" w:rsidRDefault="00840166" w:rsidP="00840166">
            <w:pPr>
              <w:pStyle w:val="TableParagraph"/>
              <w:rPr>
                <w:sz w:val="20"/>
              </w:rPr>
            </w:pPr>
          </w:p>
        </w:tc>
        <w:tc>
          <w:tcPr>
            <w:tcW w:w="2205" w:type="dxa"/>
          </w:tcPr>
          <w:p w:rsidR="00840166" w:rsidRDefault="00840166" w:rsidP="00840166">
            <w:pPr>
              <w:pStyle w:val="TableParagraph"/>
              <w:rPr>
                <w:sz w:val="20"/>
              </w:rPr>
            </w:pPr>
          </w:p>
        </w:tc>
      </w:tr>
    </w:tbl>
    <w:p w:rsidR="005E46FD" w:rsidRPr="00477D7C" w:rsidRDefault="005E46FD" w:rsidP="005E46FD">
      <w:pPr>
        <w:pStyle w:val="BodyText"/>
        <w:rPr>
          <w:rFonts w:asciiTheme="minorHAnsi" w:hAnsiTheme="minorHAnsi" w:cstheme="minorHAnsi"/>
          <w:sz w:val="22"/>
          <w:szCs w:val="22"/>
        </w:rPr>
      </w:pPr>
    </w:p>
    <w:p w:rsidR="005E46FD" w:rsidRDefault="005E46FD" w:rsidP="005E46FD">
      <w:pPr>
        <w:pStyle w:val="BodyText"/>
        <w:spacing w:before="8"/>
        <w:rPr>
          <w:rFonts w:asciiTheme="minorHAnsi" w:hAnsiTheme="minorHAnsi" w:cstheme="minorHAnsi"/>
          <w:sz w:val="22"/>
          <w:szCs w:val="22"/>
        </w:rPr>
      </w:pPr>
    </w:p>
    <w:p w:rsidR="00DF2EB2" w:rsidRDefault="00DF2EB2" w:rsidP="005E46FD">
      <w:pPr>
        <w:pStyle w:val="BodyText"/>
        <w:spacing w:before="8"/>
        <w:rPr>
          <w:rFonts w:asciiTheme="minorHAnsi" w:hAnsiTheme="minorHAnsi" w:cstheme="minorHAnsi"/>
          <w:sz w:val="22"/>
          <w:szCs w:val="22"/>
        </w:rPr>
      </w:pPr>
    </w:p>
    <w:p w:rsidR="00DF2EB2" w:rsidRDefault="00DF2EB2" w:rsidP="005E46FD">
      <w:pPr>
        <w:pStyle w:val="BodyText"/>
        <w:spacing w:before="8"/>
        <w:rPr>
          <w:rFonts w:asciiTheme="minorHAnsi" w:hAnsiTheme="minorHAnsi" w:cstheme="minorHAnsi"/>
          <w:sz w:val="22"/>
          <w:szCs w:val="22"/>
        </w:rPr>
      </w:pPr>
    </w:p>
    <w:p w:rsidR="00DF2EB2" w:rsidRDefault="00DF2EB2">
      <w:pPr>
        <w:rPr>
          <w:rFonts w:eastAsia="Times New Roman" w:cstheme="minorHAnsi"/>
          <w:lang w:val="en-US" w:bidi="en-US"/>
        </w:rPr>
      </w:pPr>
      <w:r>
        <w:rPr>
          <w:rFonts w:cstheme="minorHAnsi"/>
        </w:rPr>
        <w:br w:type="page"/>
      </w:r>
    </w:p>
    <w:p w:rsidR="00DF2EB2" w:rsidRDefault="00DF2EB2" w:rsidP="00DF2EB2">
      <w:pPr>
        <w:pStyle w:val="ListParagraph"/>
        <w:numPr>
          <w:ilvl w:val="0"/>
          <w:numId w:val="58"/>
        </w:numPr>
        <w:tabs>
          <w:tab w:val="left" w:pos="495"/>
        </w:tabs>
        <w:spacing w:before="131"/>
        <w:jc w:val="left"/>
        <w:rPr>
          <w:b/>
          <w:i/>
          <w:sz w:val="24"/>
        </w:rPr>
      </w:pPr>
      <w:r>
        <w:rPr>
          <w:b/>
          <w:i/>
          <w:color w:val="231F20"/>
          <w:w w:val="105"/>
          <w:sz w:val="24"/>
        </w:rPr>
        <w:lastRenderedPageBreak/>
        <w:t>ReasonsofForestDegradation</w:t>
      </w:r>
    </w:p>
    <w:p w:rsidR="00DF2EB2" w:rsidRDefault="00DF2EB2" w:rsidP="00DF2EB2">
      <w:pPr>
        <w:pStyle w:val="BodyText"/>
        <w:rPr>
          <w:b/>
          <w:i/>
        </w:rPr>
      </w:pPr>
    </w:p>
    <w:p w:rsidR="00DF2EB2" w:rsidRDefault="00DF2EB2" w:rsidP="004A0515">
      <w:pPr>
        <w:ind w:left="160"/>
        <w:jc w:val="center"/>
        <w:rPr>
          <w:b/>
          <w:i/>
          <w:sz w:val="20"/>
        </w:rPr>
      </w:pPr>
      <w:r>
        <w:rPr>
          <w:b/>
          <w:i/>
          <w:color w:val="231F20"/>
          <w:w w:val="105"/>
          <w:sz w:val="20"/>
        </w:rPr>
        <w:t>Table</w:t>
      </w:r>
      <w:r w:rsidR="00DF3668">
        <w:rPr>
          <w:b/>
          <w:i/>
          <w:color w:val="231F20"/>
          <w:w w:val="105"/>
          <w:sz w:val="20"/>
        </w:rPr>
        <w:t xml:space="preserve"> 41</w:t>
      </w:r>
    </w:p>
    <w:p w:rsidR="00DF2EB2" w:rsidRDefault="00DF2EB2" w:rsidP="00DF2EB2">
      <w:pPr>
        <w:pStyle w:val="BodyText"/>
        <w:spacing w:before="1"/>
        <w:rPr>
          <w:b/>
          <w:i/>
          <w:sz w:val="16"/>
        </w:rPr>
      </w:pPr>
    </w:p>
    <w:tbl>
      <w:tblPr>
        <w:tblW w:w="10299" w:type="dxa"/>
        <w:tblInd w:w="18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463"/>
        <w:gridCol w:w="9836"/>
      </w:tblGrid>
      <w:tr w:rsidR="00DF2EB2" w:rsidTr="00A72B7A">
        <w:trPr>
          <w:trHeight w:val="485"/>
        </w:trPr>
        <w:tc>
          <w:tcPr>
            <w:tcW w:w="463" w:type="dxa"/>
          </w:tcPr>
          <w:p w:rsidR="00DF2EB2" w:rsidRDefault="00DF2EB2" w:rsidP="003A6F55">
            <w:pPr>
              <w:pStyle w:val="TableParagraph"/>
              <w:spacing w:before="2"/>
              <w:ind w:left="80"/>
            </w:pPr>
            <w:r>
              <w:rPr>
                <w:color w:val="231F20"/>
              </w:rPr>
              <w:t>1.</w:t>
            </w:r>
          </w:p>
        </w:tc>
        <w:tc>
          <w:tcPr>
            <w:tcW w:w="9836" w:type="dxa"/>
          </w:tcPr>
          <w:p w:rsidR="00DF2EB2" w:rsidRDefault="00DF2EB2" w:rsidP="003A6F55">
            <w:pPr>
              <w:pStyle w:val="TableParagraph"/>
              <w:rPr>
                <w:sz w:val="20"/>
              </w:rPr>
            </w:pPr>
          </w:p>
        </w:tc>
      </w:tr>
      <w:tr w:rsidR="00DF2EB2" w:rsidTr="00A72B7A">
        <w:trPr>
          <w:trHeight w:val="485"/>
        </w:trPr>
        <w:tc>
          <w:tcPr>
            <w:tcW w:w="463" w:type="dxa"/>
          </w:tcPr>
          <w:p w:rsidR="00DF2EB2" w:rsidRDefault="00DF2EB2" w:rsidP="003A6F55">
            <w:pPr>
              <w:pStyle w:val="TableParagraph"/>
              <w:spacing w:before="2"/>
              <w:ind w:left="80"/>
            </w:pPr>
            <w:r>
              <w:rPr>
                <w:color w:val="231F20"/>
              </w:rPr>
              <w:t>2.</w:t>
            </w:r>
          </w:p>
        </w:tc>
        <w:tc>
          <w:tcPr>
            <w:tcW w:w="9836" w:type="dxa"/>
          </w:tcPr>
          <w:p w:rsidR="00DF2EB2" w:rsidRDefault="00DF2EB2" w:rsidP="003A6F55">
            <w:pPr>
              <w:pStyle w:val="TableParagraph"/>
              <w:rPr>
                <w:sz w:val="20"/>
              </w:rPr>
            </w:pPr>
          </w:p>
        </w:tc>
      </w:tr>
      <w:tr w:rsidR="00DF2EB2" w:rsidTr="00A72B7A">
        <w:trPr>
          <w:trHeight w:val="485"/>
        </w:trPr>
        <w:tc>
          <w:tcPr>
            <w:tcW w:w="463" w:type="dxa"/>
          </w:tcPr>
          <w:p w:rsidR="00DF2EB2" w:rsidRDefault="00DF2EB2" w:rsidP="003A6F55">
            <w:pPr>
              <w:pStyle w:val="TableParagraph"/>
              <w:spacing w:before="2"/>
              <w:ind w:left="80"/>
            </w:pPr>
            <w:r>
              <w:rPr>
                <w:color w:val="231F20"/>
              </w:rPr>
              <w:t>3.</w:t>
            </w:r>
          </w:p>
        </w:tc>
        <w:tc>
          <w:tcPr>
            <w:tcW w:w="9836" w:type="dxa"/>
          </w:tcPr>
          <w:p w:rsidR="00DF2EB2" w:rsidRDefault="00DF2EB2" w:rsidP="003A6F55">
            <w:pPr>
              <w:pStyle w:val="TableParagraph"/>
              <w:rPr>
                <w:sz w:val="20"/>
              </w:rPr>
            </w:pPr>
          </w:p>
        </w:tc>
      </w:tr>
      <w:tr w:rsidR="00DF2EB2" w:rsidTr="00A72B7A">
        <w:trPr>
          <w:trHeight w:val="485"/>
        </w:trPr>
        <w:tc>
          <w:tcPr>
            <w:tcW w:w="463" w:type="dxa"/>
          </w:tcPr>
          <w:p w:rsidR="00DF2EB2" w:rsidRDefault="00DF2EB2" w:rsidP="003A6F55">
            <w:pPr>
              <w:pStyle w:val="TableParagraph"/>
              <w:spacing w:before="2"/>
              <w:ind w:left="80"/>
            </w:pPr>
            <w:r>
              <w:rPr>
                <w:color w:val="231F20"/>
              </w:rPr>
              <w:t>4.</w:t>
            </w:r>
          </w:p>
        </w:tc>
        <w:tc>
          <w:tcPr>
            <w:tcW w:w="9836" w:type="dxa"/>
          </w:tcPr>
          <w:p w:rsidR="00DF2EB2" w:rsidRDefault="00DF2EB2" w:rsidP="003A6F55">
            <w:pPr>
              <w:pStyle w:val="TableParagraph"/>
              <w:rPr>
                <w:sz w:val="20"/>
              </w:rPr>
            </w:pPr>
          </w:p>
        </w:tc>
      </w:tr>
    </w:tbl>
    <w:p w:rsidR="00DF2EB2" w:rsidRDefault="00DF2EB2" w:rsidP="005E46FD">
      <w:pPr>
        <w:pStyle w:val="BodyText"/>
        <w:spacing w:before="8"/>
        <w:rPr>
          <w:rFonts w:asciiTheme="minorHAnsi" w:hAnsiTheme="minorHAnsi" w:cstheme="minorHAnsi"/>
          <w:sz w:val="22"/>
          <w:szCs w:val="22"/>
        </w:rPr>
      </w:pPr>
    </w:p>
    <w:p w:rsidR="00DF2EB2" w:rsidRDefault="00DF2EB2" w:rsidP="00DF2EB2">
      <w:pPr>
        <w:pStyle w:val="ListParagraph"/>
        <w:numPr>
          <w:ilvl w:val="0"/>
          <w:numId w:val="59"/>
        </w:numPr>
        <w:tabs>
          <w:tab w:val="left" w:pos="494"/>
        </w:tabs>
        <w:spacing w:before="109"/>
        <w:jc w:val="left"/>
        <w:rPr>
          <w:b/>
          <w:i/>
          <w:sz w:val="24"/>
        </w:rPr>
      </w:pPr>
      <w:r>
        <w:rPr>
          <w:b/>
          <w:i/>
          <w:color w:val="231F20"/>
          <w:w w:val="105"/>
          <w:sz w:val="24"/>
        </w:rPr>
        <w:t>ProtectionMechanism</w:t>
      </w:r>
    </w:p>
    <w:p w:rsidR="00DF2EB2" w:rsidRDefault="00DF2EB2" w:rsidP="00DF2EB2">
      <w:pPr>
        <w:pStyle w:val="BodyText"/>
        <w:spacing w:before="196" w:line="268" w:lineRule="auto"/>
        <w:ind w:left="160" w:right="479"/>
        <w:jc w:val="both"/>
      </w:pPr>
      <w:r>
        <w:rPr>
          <w:color w:val="231F20"/>
          <w:w w:val="105"/>
        </w:rPr>
        <w:t>InthePRAexercisetheprotectionmechanismwouldbediscussedanddetailprocedure/modalitiestobefollowed willberecordedtoensureeffectiveprotection.</w:t>
      </w:r>
      <w:r>
        <w:rPr>
          <w:color w:val="231F20"/>
          <w:spacing w:val="-5"/>
          <w:w w:val="105"/>
        </w:rPr>
        <w:t>Year</w:t>
      </w:r>
      <w:r>
        <w:rPr>
          <w:color w:val="231F20"/>
          <w:w w:val="105"/>
        </w:rPr>
        <w:t>inwhichtheoperationsaretobecarriedoutwouldbeprovided in the microplan.</w:t>
      </w:r>
    </w:p>
    <w:p w:rsidR="00DF2EB2" w:rsidRDefault="00DF2EB2" w:rsidP="00DF2EB2">
      <w:pPr>
        <w:spacing w:before="157"/>
        <w:ind w:left="4367" w:right="4685"/>
        <w:jc w:val="center"/>
        <w:rPr>
          <w:b/>
          <w:i/>
          <w:sz w:val="20"/>
        </w:rPr>
      </w:pPr>
      <w:r>
        <w:rPr>
          <w:b/>
          <w:i/>
          <w:color w:val="231F20"/>
          <w:w w:val="105"/>
          <w:sz w:val="20"/>
        </w:rPr>
        <w:t xml:space="preserve">Table </w:t>
      </w:r>
      <w:r w:rsidR="00DF3668">
        <w:rPr>
          <w:b/>
          <w:i/>
          <w:color w:val="231F20"/>
          <w:w w:val="105"/>
          <w:sz w:val="20"/>
        </w:rPr>
        <w:t>42</w:t>
      </w:r>
    </w:p>
    <w:p w:rsidR="00DF2EB2" w:rsidRDefault="00DF2EB2" w:rsidP="00DF2EB2">
      <w:pPr>
        <w:pStyle w:val="BodyText"/>
        <w:spacing w:before="1"/>
        <w:rPr>
          <w:b/>
          <w:i/>
          <w:sz w:val="16"/>
        </w:rPr>
      </w:pPr>
    </w:p>
    <w:tbl>
      <w:tblPr>
        <w:tblW w:w="0" w:type="auto"/>
        <w:tblInd w:w="18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3796"/>
        <w:gridCol w:w="6502"/>
      </w:tblGrid>
      <w:tr w:rsidR="00DF2EB2" w:rsidTr="003A6F55">
        <w:trPr>
          <w:trHeight w:val="371"/>
        </w:trPr>
        <w:tc>
          <w:tcPr>
            <w:tcW w:w="10298" w:type="dxa"/>
            <w:gridSpan w:val="2"/>
            <w:shd w:val="clear" w:color="auto" w:fill="E6E7E8"/>
          </w:tcPr>
          <w:p w:rsidR="00DF2EB2" w:rsidRDefault="00DF2EB2" w:rsidP="003A6F55">
            <w:pPr>
              <w:pStyle w:val="TableParagraph"/>
              <w:spacing w:before="59"/>
              <w:ind w:left="3540" w:right="3520"/>
              <w:jc w:val="center"/>
              <w:rPr>
                <w:b/>
              </w:rPr>
            </w:pPr>
            <w:r>
              <w:rPr>
                <w:b/>
                <w:color w:val="231F20"/>
              </w:rPr>
              <w:t>GRAZING CONTROL / REGULATION</w:t>
            </w:r>
          </w:p>
        </w:tc>
      </w:tr>
      <w:tr w:rsidR="00DF2EB2" w:rsidTr="003A6F55">
        <w:trPr>
          <w:trHeight w:val="371"/>
        </w:trPr>
        <w:tc>
          <w:tcPr>
            <w:tcW w:w="3796" w:type="dxa"/>
          </w:tcPr>
          <w:p w:rsidR="00DF2EB2" w:rsidRDefault="00DF2EB2" w:rsidP="003A6F55">
            <w:pPr>
              <w:pStyle w:val="TableParagraph"/>
              <w:spacing w:before="59"/>
              <w:ind w:left="80"/>
            </w:pPr>
            <w:r>
              <w:rPr>
                <w:color w:val="231F20"/>
              </w:rPr>
              <w:t>Area (Location, extent ...)</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w w:val="105"/>
              </w:rPr>
              <w:t>Type of work to be done</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rPr>
              <w:t>Mechanism</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rPr>
              <w:t>Year of operation</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rPr>
              <w:t>Other measures</w:t>
            </w:r>
          </w:p>
        </w:tc>
        <w:tc>
          <w:tcPr>
            <w:tcW w:w="6502" w:type="dxa"/>
          </w:tcPr>
          <w:p w:rsidR="00DF2EB2" w:rsidRDefault="00DF2EB2" w:rsidP="003A6F55">
            <w:pPr>
              <w:pStyle w:val="TableParagraph"/>
              <w:rPr>
                <w:sz w:val="20"/>
              </w:rPr>
            </w:pPr>
          </w:p>
        </w:tc>
      </w:tr>
      <w:tr w:rsidR="00DF2EB2" w:rsidTr="003A6F55">
        <w:trPr>
          <w:trHeight w:val="349"/>
        </w:trPr>
        <w:tc>
          <w:tcPr>
            <w:tcW w:w="10298" w:type="dxa"/>
            <w:gridSpan w:val="2"/>
            <w:shd w:val="clear" w:color="auto" w:fill="E6E7E8"/>
          </w:tcPr>
          <w:p w:rsidR="00DF2EB2" w:rsidRDefault="00DF2EB2" w:rsidP="003A6F55">
            <w:pPr>
              <w:pStyle w:val="TableParagraph"/>
              <w:spacing w:before="47"/>
              <w:ind w:left="3540" w:right="3520"/>
              <w:jc w:val="center"/>
              <w:rPr>
                <w:b/>
              </w:rPr>
            </w:pPr>
            <w:r>
              <w:rPr>
                <w:b/>
                <w:color w:val="231F20"/>
                <w:w w:val="110"/>
              </w:rPr>
              <w:t>FIRE CONTROL</w:t>
            </w:r>
          </w:p>
        </w:tc>
      </w:tr>
      <w:tr w:rsidR="00DF2EB2" w:rsidTr="003A6F55">
        <w:trPr>
          <w:trHeight w:val="371"/>
        </w:trPr>
        <w:tc>
          <w:tcPr>
            <w:tcW w:w="3796" w:type="dxa"/>
          </w:tcPr>
          <w:p w:rsidR="00DF2EB2" w:rsidRDefault="00DF2EB2" w:rsidP="003A6F55">
            <w:pPr>
              <w:pStyle w:val="TableParagraph"/>
              <w:spacing w:before="59"/>
              <w:ind w:left="80"/>
            </w:pPr>
            <w:r>
              <w:rPr>
                <w:color w:val="231F20"/>
              </w:rPr>
              <w:t>Area (Location, extent ...)</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w w:val="105"/>
              </w:rPr>
              <w:t>Type of work to be done</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rPr>
              <w:t>Mechanism</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rPr>
              <w:t>Year of operation</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rPr>
              <w:t>Other measures</w:t>
            </w:r>
          </w:p>
        </w:tc>
        <w:tc>
          <w:tcPr>
            <w:tcW w:w="6502" w:type="dxa"/>
          </w:tcPr>
          <w:p w:rsidR="00DF2EB2" w:rsidRDefault="00DF2EB2" w:rsidP="003A6F55">
            <w:pPr>
              <w:pStyle w:val="TableParagraph"/>
              <w:rPr>
                <w:sz w:val="20"/>
              </w:rPr>
            </w:pPr>
          </w:p>
        </w:tc>
      </w:tr>
      <w:tr w:rsidR="00DF2EB2" w:rsidTr="003A6F55">
        <w:trPr>
          <w:trHeight w:val="349"/>
        </w:trPr>
        <w:tc>
          <w:tcPr>
            <w:tcW w:w="10298" w:type="dxa"/>
            <w:gridSpan w:val="2"/>
            <w:shd w:val="clear" w:color="auto" w:fill="E6E7E8"/>
          </w:tcPr>
          <w:p w:rsidR="00DF2EB2" w:rsidRDefault="00DF2EB2" w:rsidP="003A6F55">
            <w:pPr>
              <w:pStyle w:val="TableParagraph"/>
              <w:spacing w:before="47"/>
              <w:ind w:left="3540" w:right="3520"/>
              <w:jc w:val="center"/>
              <w:rPr>
                <w:b/>
              </w:rPr>
            </w:pPr>
            <w:r>
              <w:rPr>
                <w:b/>
                <w:color w:val="231F20"/>
                <w:w w:val="105"/>
              </w:rPr>
              <w:t>WATCH AND WARD</w:t>
            </w:r>
          </w:p>
        </w:tc>
      </w:tr>
      <w:tr w:rsidR="00DF2EB2" w:rsidTr="003A6F55">
        <w:trPr>
          <w:trHeight w:val="371"/>
        </w:trPr>
        <w:tc>
          <w:tcPr>
            <w:tcW w:w="3796" w:type="dxa"/>
          </w:tcPr>
          <w:p w:rsidR="00DF2EB2" w:rsidRDefault="00DF2EB2" w:rsidP="003A6F55">
            <w:pPr>
              <w:pStyle w:val="TableParagraph"/>
              <w:spacing w:before="59"/>
              <w:ind w:left="80"/>
            </w:pPr>
            <w:r>
              <w:rPr>
                <w:color w:val="231F20"/>
              </w:rPr>
              <w:t>Area (Location, extent ...)</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w w:val="105"/>
              </w:rPr>
              <w:t>Type of work to be done</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rPr>
              <w:t>Mechanism</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rPr>
              <w:t>Year of operation</w:t>
            </w:r>
          </w:p>
        </w:tc>
        <w:tc>
          <w:tcPr>
            <w:tcW w:w="6502" w:type="dxa"/>
          </w:tcPr>
          <w:p w:rsidR="00DF2EB2" w:rsidRDefault="00DF2EB2" w:rsidP="003A6F55">
            <w:pPr>
              <w:pStyle w:val="TableParagraph"/>
              <w:rPr>
                <w:sz w:val="20"/>
              </w:rPr>
            </w:pPr>
          </w:p>
        </w:tc>
      </w:tr>
      <w:tr w:rsidR="00DF2EB2" w:rsidTr="003A6F55">
        <w:trPr>
          <w:trHeight w:val="371"/>
        </w:trPr>
        <w:tc>
          <w:tcPr>
            <w:tcW w:w="3796" w:type="dxa"/>
          </w:tcPr>
          <w:p w:rsidR="00DF2EB2" w:rsidRDefault="00DF2EB2" w:rsidP="003A6F55">
            <w:pPr>
              <w:pStyle w:val="TableParagraph"/>
              <w:spacing w:before="59"/>
              <w:ind w:left="80"/>
            </w:pPr>
            <w:r>
              <w:rPr>
                <w:color w:val="231F20"/>
              </w:rPr>
              <w:t>Other measures</w:t>
            </w:r>
          </w:p>
        </w:tc>
        <w:tc>
          <w:tcPr>
            <w:tcW w:w="6502" w:type="dxa"/>
          </w:tcPr>
          <w:p w:rsidR="00DF2EB2" w:rsidRDefault="00DF2EB2" w:rsidP="003A6F55">
            <w:pPr>
              <w:pStyle w:val="TableParagraph"/>
              <w:rPr>
                <w:sz w:val="20"/>
              </w:rPr>
            </w:pPr>
          </w:p>
        </w:tc>
      </w:tr>
    </w:tbl>
    <w:p w:rsidR="00DF2EB2" w:rsidRPr="00477D7C" w:rsidRDefault="00DF2EB2" w:rsidP="005E46FD">
      <w:pPr>
        <w:pStyle w:val="BodyText"/>
        <w:spacing w:before="8"/>
        <w:rPr>
          <w:rFonts w:asciiTheme="minorHAnsi" w:hAnsiTheme="minorHAnsi" w:cstheme="minorHAnsi"/>
          <w:sz w:val="22"/>
          <w:szCs w:val="22"/>
        </w:rPr>
      </w:pPr>
    </w:p>
    <w:p w:rsidR="007E6A4F" w:rsidRPr="00477D7C" w:rsidRDefault="007E6A4F" w:rsidP="00996BA0">
      <w:pPr>
        <w:rPr>
          <w:rFonts w:cstheme="minorHAnsi"/>
        </w:rPr>
      </w:pPr>
    </w:p>
    <w:p w:rsidR="000A0864" w:rsidRDefault="00996BA0" w:rsidP="00A72B7A">
      <w:pPr>
        <w:pStyle w:val="Heading1"/>
        <w:ind w:left="-284" w:right="771"/>
      </w:pPr>
      <w:r w:rsidRPr="00432A3C">
        <w:rPr>
          <w:rFonts w:cstheme="minorHAnsi"/>
        </w:rPr>
        <w:tab/>
      </w:r>
      <w:bookmarkStart w:id="17" w:name="_Toc32833216"/>
      <w:r w:rsidR="000A0864">
        <w:rPr>
          <w:w w:val="110"/>
        </w:rPr>
        <w:t xml:space="preserve">Format- V: Village </w:t>
      </w:r>
      <w:r w:rsidR="00FB3449">
        <w:rPr>
          <w:w w:val="110"/>
        </w:rPr>
        <w:t>Development</w:t>
      </w:r>
      <w:r w:rsidR="000A0864">
        <w:rPr>
          <w:w w:val="110"/>
        </w:rPr>
        <w:t xml:space="preserve"> Plan</w:t>
      </w:r>
      <w:bookmarkEnd w:id="17"/>
    </w:p>
    <w:p w:rsidR="000A0864" w:rsidRDefault="000A0864" w:rsidP="004A0515">
      <w:pPr>
        <w:tabs>
          <w:tab w:val="left" w:pos="1928"/>
          <w:tab w:val="left" w:pos="5556"/>
        </w:tabs>
      </w:pPr>
      <w:r w:rsidRPr="00786A1C">
        <w:rPr>
          <w:rFonts w:ascii="Times New Roman" w:hAnsi="Times New Roman" w:cs="Times New Roman"/>
          <w:color w:val="231F20"/>
          <w:w w:val="105"/>
        </w:rPr>
        <w:t>The Village</w:t>
      </w:r>
      <w:r w:rsidR="00334190" w:rsidRPr="00786A1C">
        <w:rPr>
          <w:rFonts w:ascii="Times New Roman" w:hAnsi="Times New Roman" w:cs="Times New Roman"/>
          <w:color w:val="231F20"/>
          <w:w w:val="105"/>
        </w:rPr>
        <w:t xml:space="preserve"> Development/</w:t>
      </w:r>
      <w:r w:rsidRPr="00786A1C">
        <w:rPr>
          <w:rFonts w:ascii="Times New Roman" w:hAnsi="Times New Roman" w:cs="Times New Roman"/>
          <w:color w:val="231F20"/>
          <w:w w:val="105"/>
        </w:rPr>
        <w:t xml:space="preserve"> Perspective Plan will prescribe various development activities, and provide approximate estimate of funds and period for implementation. The activities listed here would be on the basis of data collected and prioritizedaspertheprevioussections.ThefundrequirementwouldbemetfromSCATFORM andothersourcestobe tappedbyJFMC/EDCThiswillincludeinfrastructuredevelopment,forestdevelopment,agriculture,andothernatural resources,andhumanresourcesdevelopment.Annualactionplanwillbebasedonthevillageperspectiveplan</w:t>
      </w:r>
      <w:r>
        <w:rPr>
          <w:color w:val="231F20"/>
          <w:w w:val="105"/>
        </w:rPr>
        <w:t>.</w:t>
      </w:r>
    </w:p>
    <w:p w:rsidR="000A0864" w:rsidRDefault="000A0864" w:rsidP="000A0864">
      <w:pPr>
        <w:pStyle w:val="ListParagraph"/>
        <w:numPr>
          <w:ilvl w:val="0"/>
          <w:numId w:val="60"/>
        </w:numPr>
        <w:tabs>
          <w:tab w:val="left" w:pos="786"/>
        </w:tabs>
        <w:spacing w:before="186"/>
        <w:ind w:hanging="286"/>
        <w:jc w:val="left"/>
        <w:rPr>
          <w:b/>
          <w:color w:val="231F20"/>
          <w:sz w:val="28"/>
        </w:rPr>
      </w:pPr>
      <w:r>
        <w:rPr>
          <w:b/>
          <w:color w:val="231F20"/>
          <w:w w:val="110"/>
          <w:sz w:val="28"/>
        </w:rPr>
        <w:t>Community DevelopmentPlan</w:t>
      </w:r>
    </w:p>
    <w:p w:rsidR="000A0864" w:rsidRDefault="000A0864" w:rsidP="000A0864">
      <w:pPr>
        <w:pStyle w:val="BodyText"/>
        <w:spacing w:before="185" w:line="268" w:lineRule="auto"/>
        <w:ind w:left="500" w:right="136"/>
        <w:jc w:val="both"/>
      </w:pPr>
      <w:r w:rsidRPr="00786A1C">
        <w:rPr>
          <w:color w:val="231F20"/>
          <w:sz w:val="22"/>
          <w:szCs w:val="22"/>
        </w:rPr>
        <w:t>The Micro Plan of each JFMC will include Community Development Activities which will be directly implemented by JFMC / EDC or through convergence with other line departments. Accordingly, the Entry point fund shall be utilised wisely for directly implementing activities to improve community infrastructures (i.e JFMC office, Community hall, foot path, community toilets/ bathroom etc.) or as a matching fund to mobilise the resources through convergence</w:t>
      </w:r>
      <w:r>
        <w:rPr>
          <w:color w:val="231F20"/>
        </w:rPr>
        <w:t>.</w:t>
      </w:r>
    </w:p>
    <w:p w:rsidR="000A0864" w:rsidRDefault="000A0864" w:rsidP="000A0864">
      <w:pPr>
        <w:spacing w:before="156"/>
        <w:ind w:left="4786" w:right="4426"/>
        <w:jc w:val="center"/>
        <w:rPr>
          <w:b/>
          <w:i/>
          <w:sz w:val="20"/>
        </w:rPr>
      </w:pPr>
      <w:r>
        <w:rPr>
          <w:b/>
          <w:i/>
          <w:color w:val="231F20"/>
          <w:w w:val="105"/>
          <w:sz w:val="20"/>
        </w:rPr>
        <w:t xml:space="preserve">Table </w:t>
      </w:r>
      <w:r w:rsidR="00F85542">
        <w:rPr>
          <w:b/>
          <w:i/>
          <w:color w:val="231F20"/>
          <w:w w:val="105"/>
          <w:sz w:val="20"/>
        </w:rPr>
        <w:t>43</w:t>
      </w:r>
    </w:p>
    <w:p w:rsidR="000A0864" w:rsidRDefault="000A0864" w:rsidP="000A0864">
      <w:pPr>
        <w:pStyle w:val="BodyText"/>
        <w:spacing w:after="1"/>
        <w:rPr>
          <w:b/>
          <w:i/>
          <w:sz w:val="16"/>
        </w:rPr>
      </w:pPr>
    </w:p>
    <w:tbl>
      <w:tblPr>
        <w:tblW w:w="0" w:type="auto"/>
        <w:tblInd w:w="5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798"/>
        <w:gridCol w:w="2269"/>
        <w:gridCol w:w="1473"/>
        <w:gridCol w:w="1473"/>
        <w:gridCol w:w="1473"/>
        <w:gridCol w:w="1473"/>
        <w:gridCol w:w="1333"/>
      </w:tblGrid>
      <w:tr w:rsidR="000A0864" w:rsidTr="003A6F55">
        <w:trPr>
          <w:trHeight w:val="282"/>
        </w:trPr>
        <w:tc>
          <w:tcPr>
            <w:tcW w:w="798" w:type="dxa"/>
            <w:vMerge w:val="restart"/>
            <w:shd w:val="clear" w:color="auto" w:fill="E6E7E8"/>
          </w:tcPr>
          <w:p w:rsidR="000A0864" w:rsidRDefault="000A0864" w:rsidP="003A6F55">
            <w:pPr>
              <w:pStyle w:val="TableParagraph"/>
              <w:spacing w:before="31"/>
              <w:ind w:left="230"/>
              <w:rPr>
                <w:sz w:val="19"/>
              </w:rPr>
            </w:pPr>
            <w:r>
              <w:rPr>
                <w:color w:val="231F20"/>
                <w:sz w:val="19"/>
              </w:rPr>
              <w:t>Year</w:t>
            </w:r>
          </w:p>
        </w:tc>
        <w:tc>
          <w:tcPr>
            <w:tcW w:w="2269" w:type="dxa"/>
            <w:vMerge w:val="restart"/>
            <w:shd w:val="clear" w:color="auto" w:fill="E6E7E8"/>
          </w:tcPr>
          <w:p w:rsidR="000A0864" w:rsidRDefault="000A0864" w:rsidP="003A6F55">
            <w:pPr>
              <w:pStyle w:val="TableParagraph"/>
              <w:spacing w:before="31" w:line="278" w:lineRule="auto"/>
              <w:ind w:left="494" w:right="471"/>
              <w:jc w:val="center"/>
              <w:rPr>
                <w:sz w:val="19"/>
              </w:rPr>
            </w:pPr>
            <w:r>
              <w:rPr>
                <w:color w:val="231F20"/>
                <w:sz w:val="19"/>
              </w:rPr>
              <w:t>Type of activity/ infrastructure as</w:t>
            </w:r>
          </w:p>
          <w:p w:rsidR="000A0864" w:rsidRDefault="000A0864" w:rsidP="003A6F55">
            <w:pPr>
              <w:pStyle w:val="TableParagraph"/>
              <w:spacing w:before="2"/>
              <w:ind w:left="492" w:right="471"/>
              <w:jc w:val="center"/>
              <w:rPr>
                <w:sz w:val="19"/>
              </w:rPr>
            </w:pPr>
            <w:r>
              <w:rPr>
                <w:color w:val="231F20"/>
                <w:sz w:val="19"/>
              </w:rPr>
              <w:t>prioritized</w:t>
            </w:r>
          </w:p>
        </w:tc>
        <w:tc>
          <w:tcPr>
            <w:tcW w:w="1473" w:type="dxa"/>
            <w:vMerge w:val="restart"/>
            <w:shd w:val="clear" w:color="auto" w:fill="E6E7E8"/>
          </w:tcPr>
          <w:p w:rsidR="000A0864" w:rsidRDefault="000A0864" w:rsidP="003A6F55">
            <w:pPr>
              <w:pStyle w:val="TableParagraph"/>
              <w:spacing w:before="31" w:line="278" w:lineRule="auto"/>
              <w:ind w:left="78" w:right="53"/>
              <w:jc w:val="center"/>
              <w:rPr>
                <w:sz w:val="19"/>
              </w:rPr>
            </w:pPr>
            <w:r>
              <w:rPr>
                <w:color w:val="231F20"/>
                <w:sz w:val="19"/>
              </w:rPr>
              <w:t>Number of members</w:t>
            </w:r>
            <w:r>
              <w:rPr>
                <w:color w:val="231F20"/>
                <w:spacing w:val="-3"/>
                <w:sz w:val="19"/>
              </w:rPr>
              <w:t>likely</w:t>
            </w:r>
          </w:p>
          <w:p w:rsidR="000A0864" w:rsidRDefault="000A0864" w:rsidP="003A6F55">
            <w:pPr>
              <w:pStyle w:val="TableParagraph"/>
              <w:spacing w:before="2"/>
              <w:ind w:left="75" w:right="53"/>
              <w:jc w:val="center"/>
              <w:rPr>
                <w:sz w:val="19"/>
              </w:rPr>
            </w:pPr>
            <w:r>
              <w:rPr>
                <w:color w:val="231F20"/>
                <w:w w:val="105"/>
                <w:sz w:val="19"/>
              </w:rPr>
              <w:t>to bebenefited</w:t>
            </w:r>
          </w:p>
        </w:tc>
        <w:tc>
          <w:tcPr>
            <w:tcW w:w="1473" w:type="dxa"/>
            <w:vMerge w:val="restart"/>
            <w:shd w:val="clear" w:color="auto" w:fill="E6E7E8"/>
          </w:tcPr>
          <w:p w:rsidR="000A0864" w:rsidRDefault="000A0864" w:rsidP="003A6F55">
            <w:pPr>
              <w:pStyle w:val="TableParagraph"/>
              <w:spacing w:before="31" w:line="278" w:lineRule="auto"/>
              <w:ind w:left="401" w:right="180" w:hanging="189"/>
              <w:rPr>
                <w:sz w:val="19"/>
              </w:rPr>
            </w:pPr>
            <w:r>
              <w:rPr>
                <w:color w:val="231F20"/>
                <w:sz w:val="19"/>
              </w:rPr>
              <w:t>Total amount required</w:t>
            </w:r>
          </w:p>
        </w:tc>
        <w:tc>
          <w:tcPr>
            <w:tcW w:w="1473" w:type="dxa"/>
            <w:vMerge w:val="restart"/>
            <w:shd w:val="clear" w:color="auto" w:fill="E6E7E8"/>
          </w:tcPr>
          <w:p w:rsidR="000A0864" w:rsidRDefault="000A0864" w:rsidP="003A6F55">
            <w:pPr>
              <w:pStyle w:val="TableParagraph"/>
              <w:spacing w:before="31" w:line="278" w:lineRule="auto"/>
              <w:ind w:left="363" w:hanging="233"/>
              <w:rPr>
                <w:sz w:val="19"/>
              </w:rPr>
            </w:pPr>
            <w:r>
              <w:rPr>
                <w:color w:val="231F20"/>
                <w:w w:val="105"/>
                <w:sz w:val="19"/>
              </w:rPr>
              <w:t>Cost sharing by members</w:t>
            </w:r>
          </w:p>
        </w:tc>
        <w:tc>
          <w:tcPr>
            <w:tcW w:w="2806" w:type="dxa"/>
            <w:gridSpan w:val="2"/>
            <w:shd w:val="clear" w:color="auto" w:fill="E6E7E8"/>
          </w:tcPr>
          <w:p w:rsidR="000A0864" w:rsidRDefault="000A0864" w:rsidP="003A6F55">
            <w:pPr>
              <w:pStyle w:val="TableParagraph"/>
              <w:spacing w:before="31" w:line="231" w:lineRule="exact"/>
              <w:ind w:left="701"/>
              <w:rPr>
                <w:sz w:val="19"/>
              </w:rPr>
            </w:pPr>
            <w:r>
              <w:rPr>
                <w:color w:val="231F20"/>
                <w:w w:val="105"/>
                <w:sz w:val="19"/>
              </w:rPr>
              <w:t>Source of funding</w:t>
            </w:r>
          </w:p>
        </w:tc>
      </w:tr>
      <w:tr w:rsidR="000A0864" w:rsidTr="003A6F55">
        <w:trPr>
          <w:trHeight w:val="552"/>
        </w:trPr>
        <w:tc>
          <w:tcPr>
            <w:tcW w:w="798" w:type="dxa"/>
            <w:vMerge/>
            <w:tcBorders>
              <w:top w:val="nil"/>
            </w:tcBorders>
            <w:shd w:val="clear" w:color="auto" w:fill="E6E7E8"/>
          </w:tcPr>
          <w:p w:rsidR="000A0864" w:rsidRDefault="000A0864" w:rsidP="003A6F55">
            <w:pPr>
              <w:rPr>
                <w:sz w:val="2"/>
                <w:szCs w:val="2"/>
              </w:rPr>
            </w:pPr>
          </w:p>
        </w:tc>
        <w:tc>
          <w:tcPr>
            <w:tcW w:w="2269" w:type="dxa"/>
            <w:vMerge/>
            <w:tcBorders>
              <w:top w:val="nil"/>
            </w:tcBorders>
            <w:shd w:val="clear" w:color="auto" w:fill="E6E7E8"/>
          </w:tcPr>
          <w:p w:rsidR="000A0864" w:rsidRDefault="000A0864" w:rsidP="003A6F55">
            <w:pPr>
              <w:rPr>
                <w:sz w:val="2"/>
                <w:szCs w:val="2"/>
              </w:rPr>
            </w:pPr>
          </w:p>
        </w:tc>
        <w:tc>
          <w:tcPr>
            <w:tcW w:w="1473" w:type="dxa"/>
            <w:vMerge/>
            <w:tcBorders>
              <w:top w:val="nil"/>
            </w:tcBorders>
            <w:shd w:val="clear" w:color="auto" w:fill="E6E7E8"/>
          </w:tcPr>
          <w:p w:rsidR="000A0864" w:rsidRDefault="000A0864" w:rsidP="003A6F55">
            <w:pPr>
              <w:rPr>
                <w:sz w:val="2"/>
                <w:szCs w:val="2"/>
              </w:rPr>
            </w:pPr>
          </w:p>
        </w:tc>
        <w:tc>
          <w:tcPr>
            <w:tcW w:w="1473" w:type="dxa"/>
            <w:vMerge/>
            <w:tcBorders>
              <w:top w:val="nil"/>
            </w:tcBorders>
            <w:shd w:val="clear" w:color="auto" w:fill="E6E7E8"/>
          </w:tcPr>
          <w:p w:rsidR="000A0864" w:rsidRDefault="000A0864" w:rsidP="003A6F55">
            <w:pPr>
              <w:rPr>
                <w:sz w:val="2"/>
                <w:szCs w:val="2"/>
              </w:rPr>
            </w:pPr>
          </w:p>
        </w:tc>
        <w:tc>
          <w:tcPr>
            <w:tcW w:w="1473" w:type="dxa"/>
            <w:vMerge/>
            <w:tcBorders>
              <w:top w:val="nil"/>
            </w:tcBorders>
            <w:shd w:val="clear" w:color="auto" w:fill="E6E7E8"/>
          </w:tcPr>
          <w:p w:rsidR="000A0864" w:rsidRDefault="000A0864" w:rsidP="003A6F55">
            <w:pPr>
              <w:rPr>
                <w:sz w:val="2"/>
                <w:szCs w:val="2"/>
              </w:rPr>
            </w:pPr>
          </w:p>
        </w:tc>
        <w:tc>
          <w:tcPr>
            <w:tcW w:w="1473" w:type="dxa"/>
            <w:shd w:val="clear" w:color="auto" w:fill="E6E7E8"/>
          </w:tcPr>
          <w:p w:rsidR="000A0864" w:rsidRDefault="000A0864" w:rsidP="003A6F55">
            <w:pPr>
              <w:pStyle w:val="TableParagraph"/>
              <w:spacing w:before="31"/>
              <w:ind w:left="81" w:right="53"/>
              <w:jc w:val="center"/>
              <w:rPr>
                <w:sz w:val="19"/>
              </w:rPr>
            </w:pPr>
            <w:r>
              <w:rPr>
                <w:color w:val="231F20"/>
                <w:sz w:val="19"/>
              </w:rPr>
              <w:t>Sector/ scheme/</w:t>
            </w:r>
          </w:p>
          <w:p w:rsidR="000A0864" w:rsidRDefault="000A0864" w:rsidP="003A6F55">
            <w:pPr>
              <w:pStyle w:val="TableParagraph"/>
              <w:spacing w:before="38" w:line="231" w:lineRule="exact"/>
              <w:ind w:left="81" w:right="53"/>
              <w:jc w:val="center"/>
              <w:rPr>
                <w:sz w:val="19"/>
              </w:rPr>
            </w:pPr>
            <w:r>
              <w:rPr>
                <w:color w:val="231F20"/>
                <w:w w:val="105"/>
                <w:sz w:val="19"/>
              </w:rPr>
              <w:t>Agency</w:t>
            </w:r>
          </w:p>
        </w:tc>
        <w:tc>
          <w:tcPr>
            <w:tcW w:w="1333" w:type="dxa"/>
            <w:shd w:val="clear" w:color="auto" w:fill="E6E7E8"/>
          </w:tcPr>
          <w:p w:rsidR="000A0864" w:rsidRDefault="000A0864" w:rsidP="003A6F55">
            <w:pPr>
              <w:pStyle w:val="TableParagraph"/>
              <w:spacing w:before="31"/>
              <w:ind w:left="346"/>
              <w:rPr>
                <w:sz w:val="19"/>
              </w:rPr>
            </w:pPr>
            <w:r>
              <w:rPr>
                <w:color w:val="231F20"/>
                <w:w w:val="105"/>
                <w:sz w:val="19"/>
              </w:rPr>
              <w:t>Amount</w:t>
            </w:r>
          </w:p>
        </w:tc>
      </w:tr>
      <w:tr w:rsidR="000A0864" w:rsidTr="003A6F55">
        <w:trPr>
          <w:trHeight w:val="671"/>
        </w:trPr>
        <w:tc>
          <w:tcPr>
            <w:tcW w:w="798" w:type="dxa"/>
          </w:tcPr>
          <w:p w:rsidR="000A0864" w:rsidRDefault="000A0864" w:rsidP="003A6F55">
            <w:pPr>
              <w:pStyle w:val="TableParagraph"/>
              <w:spacing w:before="27" w:line="300" w:lineRule="atLeast"/>
              <w:ind w:left="80"/>
            </w:pPr>
            <w:r>
              <w:rPr>
                <w:color w:val="231F20"/>
              </w:rPr>
              <w:t>1 s t Year</w:t>
            </w:r>
          </w:p>
        </w:tc>
        <w:tc>
          <w:tcPr>
            <w:tcW w:w="2269" w:type="dxa"/>
          </w:tcPr>
          <w:p w:rsidR="000A0864" w:rsidRDefault="00334190" w:rsidP="003A6F55">
            <w:pPr>
              <w:pStyle w:val="TableParagraph"/>
              <w:spacing w:before="25" w:line="268" w:lineRule="auto"/>
              <w:ind w:left="80"/>
            </w:pPr>
            <w:r>
              <w:t>EPA</w:t>
            </w:r>
          </w:p>
        </w:tc>
        <w:tc>
          <w:tcPr>
            <w:tcW w:w="1473" w:type="dxa"/>
          </w:tcPr>
          <w:p w:rsidR="000A0864" w:rsidRDefault="000A0864" w:rsidP="003A6F55">
            <w:pPr>
              <w:pStyle w:val="TableParagraph"/>
              <w:spacing w:before="25"/>
              <w:ind w:left="80"/>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spacing w:before="25"/>
              <w:ind w:left="83"/>
            </w:pPr>
          </w:p>
        </w:tc>
        <w:tc>
          <w:tcPr>
            <w:tcW w:w="1333" w:type="dxa"/>
          </w:tcPr>
          <w:p w:rsidR="000A0864" w:rsidRDefault="000A0864" w:rsidP="003A6F55">
            <w:pPr>
              <w:pStyle w:val="TableParagraph"/>
              <w:rPr>
                <w:sz w:val="20"/>
              </w:rPr>
            </w:pPr>
          </w:p>
        </w:tc>
      </w:tr>
      <w:tr w:rsidR="000A0864" w:rsidTr="003A6F55">
        <w:trPr>
          <w:trHeight w:val="371"/>
        </w:trPr>
        <w:tc>
          <w:tcPr>
            <w:tcW w:w="798" w:type="dxa"/>
          </w:tcPr>
          <w:p w:rsidR="000A0864" w:rsidRDefault="000A0864" w:rsidP="003A6F55">
            <w:pPr>
              <w:pStyle w:val="TableParagraph"/>
              <w:rPr>
                <w:sz w:val="20"/>
              </w:rPr>
            </w:pPr>
          </w:p>
        </w:tc>
        <w:tc>
          <w:tcPr>
            <w:tcW w:w="2269"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333" w:type="dxa"/>
          </w:tcPr>
          <w:p w:rsidR="000A0864" w:rsidRDefault="000A0864" w:rsidP="003A6F55">
            <w:pPr>
              <w:pStyle w:val="TableParagraph"/>
              <w:rPr>
                <w:sz w:val="20"/>
              </w:rPr>
            </w:pPr>
          </w:p>
        </w:tc>
      </w:tr>
      <w:tr w:rsidR="000A0864" w:rsidTr="003A6F55">
        <w:trPr>
          <w:trHeight w:val="371"/>
        </w:trPr>
        <w:tc>
          <w:tcPr>
            <w:tcW w:w="798" w:type="dxa"/>
          </w:tcPr>
          <w:p w:rsidR="000A0864" w:rsidRDefault="000A0864" w:rsidP="003A6F55">
            <w:pPr>
              <w:pStyle w:val="TableParagraph"/>
              <w:rPr>
                <w:sz w:val="20"/>
              </w:rPr>
            </w:pPr>
          </w:p>
        </w:tc>
        <w:tc>
          <w:tcPr>
            <w:tcW w:w="2269"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333" w:type="dxa"/>
          </w:tcPr>
          <w:p w:rsidR="000A0864" w:rsidRDefault="000A0864" w:rsidP="003A6F55">
            <w:pPr>
              <w:pStyle w:val="TableParagraph"/>
              <w:rPr>
                <w:sz w:val="20"/>
              </w:rPr>
            </w:pPr>
          </w:p>
        </w:tc>
      </w:tr>
      <w:tr w:rsidR="000A0864" w:rsidTr="003A6F55">
        <w:trPr>
          <w:trHeight w:val="371"/>
        </w:trPr>
        <w:tc>
          <w:tcPr>
            <w:tcW w:w="798" w:type="dxa"/>
          </w:tcPr>
          <w:p w:rsidR="000A0864" w:rsidRDefault="000A0864" w:rsidP="003A6F55">
            <w:pPr>
              <w:pStyle w:val="TableParagraph"/>
              <w:rPr>
                <w:sz w:val="20"/>
              </w:rPr>
            </w:pPr>
          </w:p>
        </w:tc>
        <w:tc>
          <w:tcPr>
            <w:tcW w:w="2269"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333" w:type="dxa"/>
          </w:tcPr>
          <w:p w:rsidR="000A0864" w:rsidRDefault="000A0864" w:rsidP="003A6F55">
            <w:pPr>
              <w:pStyle w:val="TableParagraph"/>
              <w:rPr>
                <w:sz w:val="20"/>
              </w:rPr>
            </w:pPr>
          </w:p>
        </w:tc>
      </w:tr>
      <w:tr w:rsidR="000A0864" w:rsidTr="003A6F55">
        <w:trPr>
          <w:trHeight w:val="371"/>
        </w:trPr>
        <w:tc>
          <w:tcPr>
            <w:tcW w:w="798" w:type="dxa"/>
          </w:tcPr>
          <w:p w:rsidR="000A0864" w:rsidRDefault="000A0864" w:rsidP="003A6F55">
            <w:pPr>
              <w:pStyle w:val="TableParagraph"/>
              <w:rPr>
                <w:sz w:val="20"/>
              </w:rPr>
            </w:pPr>
          </w:p>
        </w:tc>
        <w:tc>
          <w:tcPr>
            <w:tcW w:w="2269"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473" w:type="dxa"/>
          </w:tcPr>
          <w:p w:rsidR="000A0864" w:rsidRDefault="000A0864" w:rsidP="003A6F55">
            <w:pPr>
              <w:pStyle w:val="TableParagraph"/>
              <w:rPr>
                <w:sz w:val="20"/>
              </w:rPr>
            </w:pPr>
          </w:p>
        </w:tc>
        <w:tc>
          <w:tcPr>
            <w:tcW w:w="1333" w:type="dxa"/>
          </w:tcPr>
          <w:p w:rsidR="000A0864" w:rsidRDefault="000A0864" w:rsidP="003A6F55">
            <w:pPr>
              <w:pStyle w:val="TableParagraph"/>
              <w:rPr>
                <w:sz w:val="20"/>
              </w:rPr>
            </w:pPr>
          </w:p>
        </w:tc>
      </w:tr>
    </w:tbl>
    <w:p w:rsidR="000A0864" w:rsidRDefault="000A0864" w:rsidP="000A0864">
      <w:pPr>
        <w:pStyle w:val="BodyText"/>
        <w:rPr>
          <w:b/>
          <w:i/>
          <w:sz w:val="20"/>
        </w:rPr>
      </w:pPr>
    </w:p>
    <w:p w:rsidR="000A0864" w:rsidRDefault="000A0864" w:rsidP="000A0864">
      <w:pPr>
        <w:pStyle w:val="ListParagraph"/>
        <w:numPr>
          <w:ilvl w:val="0"/>
          <w:numId w:val="60"/>
        </w:numPr>
        <w:tabs>
          <w:tab w:val="left" w:pos="786"/>
        </w:tabs>
        <w:spacing w:before="256"/>
        <w:ind w:hanging="286"/>
        <w:jc w:val="left"/>
        <w:rPr>
          <w:b/>
          <w:color w:val="231F20"/>
          <w:sz w:val="28"/>
        </w:rPr>
      </w:pPr>
      <w:r>
        <w:rPr>
          <w:b/>
          <w:color w:val="231F20"/>
          <w:w w:val="105"/>
          <w:sz w:val="28"/>
        </w:rPr>
        <w:t>ForestDevelopment</w:t>
      </w:r>
    </w:p>
    <w:p w:rsidR="000A0864" w:rsidRDefault="000A0864" w:rsidP="000A0864">
      <w:pPr>
        <w:pStyle w:val="BodyText"/>
        <w:rPr>
          <w:b/>
        </w:rPr>
      </w:pPr>
    </w:p>
    <w:p w:rsidR="000A0864" w:rsidRDefault="0006578B" w:rsidP="00786A1C">
      <w:pPr>
        <w:tabs>
          <w:tab w:val="left" w:pos="2007"/>
          <w:tab w:val="center" w:pos="5455"/>
        </w:tabs>
        <w:spacing w:before="186"/>
        <w:ind w:left="500"/>
        <w:rPr>
          <w:b/>
          <w:i/>
          <w:sz w:val="20"/>
        </w:rPr>
      </w:pPr>
      <w:r>
        <w:rPr>
          <w:b/>
          <w:i/>
          <w:color w:val="231F20"/>
          <w:w w:val="105"/>
          <w:sz w:val="20"/>
        </w:rPr>
        <w:tab/>
      </w:r>
      <w:r>
        <w:rPr>
          <w:b/>
          <w:i/>
          <w:color w:val="231F20"/>
          <w:w w:val="105"/>
          <w:sz w:val="20"/>
        </w:rPr>
        <w:tab/>
      </w:r>
      <w:r w:rsidR="000A0864">
        <w:rPr>
          <w:b/>
          <w:i/>
          <w:color w:val="231F20"/>
          <w:w w:val="105"/>
          <w:sz w:val="20"/>
        </w:rPr>
        <w:t xml:space="preserve">Table </w:t>
      </w:r>
      <w:r w:rsidR="00432A3C">
        <w:rPr>
          <w:b/>
          <w:i/>
          <w:color w:val="231F20"/>
          <w:w w:val="105"/>
          <w:sz w:val="20"/>
        </w:rPr>
        <w:t>43</w:t>
      </w:r>
    </w:p>
    <w:p w:rsidR="000A0864" w:rsidRDefault="000A0864" w:rsidP="000A0864">
      <w:pPr>
        <w:pStyle w:val="BodyText"/>
        <w:spacing w:before="1"/>
        <w:rPr>
          <w:b/>
          <w:i/>
          <w:sz w:val="16"/>
        </w:rPr>
      </w:pPr>
    </w:p>
    <w:tbl>
      <w:tblPr>
        <w:tblW w:w="0" w:type="auto"/>
        <w:tblInd w:w="5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669"/>
        <w:gridCol w:w="3061"/>
        <w:gridCol w:w="1320"/>
        <w:gridCol w:w="1266"/>
        <w:gridCol w:w="1349"/>
        <w:gridCol w:w="1349"/>
        <w:gridCol w:w="1287"/>
      </w:tblGrid>
      <w:tr w:rsidR="000A0864" w:rsidTr="003A6F55">
        <w:trPr>
          <w:trHeight w:val="282"/>
        </w:trPr>
        <w:tc>
          <w:tcPr>
            <w:tcW w:w="669" w:type="dxa"/>
            <w:shd w:val="clear" w:color="auto" w:fill="E6E7E8"/>
          </w:tcPr>
          <w:p w:rsidR="000A0864" w:rsidRDefault="000A0864" w:rsidP="003A6F55">
            <w:pPr>
              <w:pStyle w:val="TableParagraph"/>
              <w:spacing w:before="31" w:line="231" w:lineRule="exact"/>
              <w:ind w:left="115"/>
              <w:rPr>
                <w:sz w:val="19"/>
              </w:rPr>
            </w:pPr>
            <w:r>
              <w:rPr>
                <w:color w:val="231F20"/>
                <w:sz w:val="19"/>
              </w:rPr>
              <w:t>S. No.</w:t>
            </w:r>
          </w:p>
        </w:tc>
        <w:tc>
          <w:tcPr>
            <w:tcW w:w="3061" w:type="dxa"/>
            <w:shd w:val="clear" w:color="auto" w:fill="E6E7E8"/>
          </w:tcPr>
          <w:p w:rsidR="000A0864" w:rsidRDefault="000A0864" w:rsidP="003A6F55">
            <w:pPr>
              <w:pStyle w:val="TableParagraph"/>
              <w:spacing w:before="31" w:line="231" w:lineRule="exact"/>
              <w:ind w:left="179"/>
              <w:rPr>
                <w:sz w:val="19"/>
              </w:rPr>
            </w:pPr>
            <w:r>
              <w:rPr>
                <w:color w:val="231F20"/>
                <w:sz w:val="19"/>
              </w:rPr>
              <w:t>Name of the activity Financial Year</w:t>
            </w:r>
          </w:p>
        </w:tc>
        <w:tc>
          <w:tcPr>
            <w:tcW w:w="6571" w:type="dxa"/>
            <w:gridSpan w:val="5"/>
            <w:shd w:val="clear" w:color="auto" w:fill="E6E7E8"/>
          </w:tcPr>
          <w:p w:rsidR="000A0864" w:rsidRDefault="000A0864" w:rsidP="003A6F55">
            <w:pPr>
              <w:pStyle w:val="TableParagraph"/>
              <w:spacing w:before="31" w:line="231" w:lineRule="exact"/>
              <w:ind w:left="1943"/>
              <w:rPr>
                <w:sz w:val="19"/>
              </w:rPr>
            </w:pPr>
            <w:r>
              <w:rPr>
                <w:color w:val="231F20"/>
                <w:sz w:val="19"/>
              </w:rPr>
              <w:t>Physical (Area in hectare, number)</w:t>
            </w:r>
          </w:p>
        </w:tc>
      </w:tr>
      <w:tr w:rsidR="000A0864" w:rsidTr="003A6F55">
        <w:trPr>
          <w:trHeight w:val="349"/>
        </w:trPr>
        <w:tc>
          <w:tcPr>
            <w:tcW w:w="669" w:type="dxa"/>
            <w:shd w:val="clear" w:color="auto" w:fill="E6E7E8"/>
          </w:tcPr>
          <w:p w:rsidR="000A0864" w:rsidRDefault="000A0864" w:rsidP="003A6F55">
            <w:pPr>
              <w:pStyle w:val="TableParagraph"/>
              <w:rPr>
                <w:sz w:val="20"/>
              </w:rPr>
            </w:pPr>
          </w:p>
        </w:tc>
        <w:tc>
          <w:tcPr>
            <w:tcW w:w="3061" w:type="dxa"/>
            <w:shd w:val="clear" w:color="auto" w:fill="E6E7E8"/>
          </w:tcPr>
          <w:p w:rsidR="000A0864" w:rsidRDefault="000A0864" w:rsidP="003A6F55">
            <w:pPr>
              <w:pStyle w:val="TableParagraph"/>
              <w:rPr>
                <w:sz w:val="20"/>
              </w:rPr>
            </w:pPr>
          </w:p>
        </w:tc>
        <w:tc>
          <w:tcPr>
            <w:tcW w:w="1320" w:type="dxa"/>
            <w:shd w:val="clear" w:color="auto" w:fill="E6E7E8"/>
          </w:tcPr>
          <w:p w:rsidR="000A0864" w:rsidRDefault="000A0864" w:rsidP="003A6F55">
            <w:pPr>
              <w:pStyle w:val="TableParagraph"/>
              <w:spacing w:before="31"/>
              <w:ind w:left="448"/>
              <w:rPr>
                <w:sz w:val="19"/>
              </w:rPr>
            </w:pPr>
            <w:r>
              <w:rPr>
                <w:color w:val="231F20"/>
                <w:sz w:val="19"/>
              </w:rPr>
              <w:t>Year I</w:t>
            </w:r>
          </w:p>
        </w:tc>
        <w:tc>
          <w:tcPr>
            <w:tcW w:w="1266" w:type="dxa"/>
            <w:shd w:val="clear" w:color="auto" w:fill="E6E7E8"/>
          </w:tcPr>
          <w:p w:rsidR="000A0864" w:rsidRDefault="000A0864" w:rsidP="003A6F55">
            <w:pPr>
              <w:pStyle w:val="TableParagraph"/>
              <w:spacing w:before="31"/>
              <w:ind w:left="398"/>
              <w:rPr>
                <w:sz w:val="19"/>
              </w:rPr>
            </w:pPr>
            <w:r>
              <w:rPr>
                <w:color w:val="231F20"/>
                <w:sz w:val="19"/>
              </w:rPr>
              <w:t>Year II</w:t>
            </w:r>
          </w:p>
        </w:tc>
        <w:tc>
          <w:tcPr>
            <w:tcW w:w="1349" w:type="dxa"/>
            <w:shd w:val="clear" w:color="auto" w:fill="E6E7E8"/>
          </w:tcPr>
          <w:p w:rsidR="000A0864" w:rsidRDefault="000A0864" w:rsidP="003A6F55">
            <w:pPr>
              <w:pStyle w:val="TableParagraph"/>
              <w:spacing w:before="31"/>
              <w:ind w:left="416"/>
              <w:rPr>
                <w:sz w:val="19"/>
              </w:rPr>
            </w:pPr>
            <w:r>
              <w:rPr>
                <w:color w:val="231F20"/>
                <w:sz w:val="19"/>
              </w:rPr>
              <w:t>Year III</w:t>
            </w:r>
          </w:p>
        </w:tc>
        <w:tc>
          <w:tcPr>
            <w:tcW w:w="1349" w:type="dxa"/>
            <w:shd w:val="clear" w:color="auto" w:fill="E6E7E8"/>
          </w:tcPr>
          <w:p w:rsidR="000A0864" w:rsidRDefault="000A0864" w:rsidP="003A6F55">
            <w:pPr>
              <w:pStyle w:val="TableParagraph"/>
              <w:spacing w:before="31"/>
              <w:ind w:left="408"/>
              <w:rPr>
                <w:sz w:val="19"/>
              </w:rPr>
            </w:pPr>
            <w:r>
              <w:rPr>
                <w:color w:val="231F20"/>
                <w:sz w:val="19"/>
              </w:rPr>
              <w:t>Year IV</w:t>
            </w:r>
          </w:p>
        </w:tc>
        <w:tc>
          <w:tcPr>
            <w:tcW w:w="1287" w:type="dxa"/>
            <w:shd w:val="clear" w:color="auto" w:fill="E6E7E8"/>
          </w:tcPr>
          <w:p w:rsidR="000A0864" w:rsidRDefault="000A0864" w:rsidP="003A6F55">
            <w:pPr>
              <w:pStyle w:val="TableParagraph"/>
              <w:spacing w:before="31"/>
              <w:ind w:left="402"/>
              <w:rPr>
                <w:sz w:val="19"/>
              </w:rPr>
            </w:pPr>
            <w:r>
              <w:rPr>
                <w:color w:val="231F20"/>
                <w:sz w:val="19"/>
              </w:rPr>
              <w:t>Year V</w:t>
            </w:r>
          </w:p>
        </w:tc>
      </w:tr>
      <w:tr w:rsidR="000A0864" w:rsidTr="003A6F55">
        <w:trPr>
          <w:trHeight w:val="371"/>
        </w:trPr>
        <w:tc>
          <w:tcPr>
            <w:tcW w:w="669" w:type="dxa"/>
          </w:tcPr>
          <w:p w:rsidR="000A0864" w:rsidRDefault="000A0864" w:rsidP="003A6F55">
            <w:pPr>
              <w:pStyle w:val="TableParagraph"/>
              <w:rPr>
                <w:sz w:val="20"/>
              </w:rPr>
            </w:pPr>
          </w:p>
        </w:tc>
        <w:tc>
          <w:tcPr>
            <w:tcW w:w="3061" w:type="dxa"/>
          </w:tcPr>
          <w:p w:rsidR="000A0864" w:rsidRDefault="000A0864" w:rsidP="003A6F55">
            <w:pPr>
              <w:pStyle w:val="TableParagraph"/>
              <w:rPr>
                <w:sz w:val="20"/>
              </w:rPr>
            </w:pPr>
          </w:p>
        </w:tc>
        <w:tc>
          <w:tcPr>
            <w:tcW w:w="1320" w:type="dxa"/>
          </w:tcPr>
          <w:p w:rsidR="000A0864" w:rsidRDefault="000A0864" w:rsidP="003A6F55">
            <w:pPr>
              <w:pStyle w:val="TableParagraph"/>
              <w:rPr>
                <w:sz w:val="20"/>
              </w:rPr>
            </w:pPr>
          </w:p>
        </w:tc>
        <w:tc>
          <w:tcPr>
            <w:tcW w:w="1266" w:type="dxa"/>
          </w:tcPr>
          <w:p w:rsidR="000A0864" w:rsidRDefault="000A0864" w:rsidP="003A6F55">
            <w:pPr>
              <w:pStyle w:val="TableParagraph"/>
              <w:rPr>
                <w:sz w:val="20"/>
              </w:rPr>
            </w:pPr>
          </w:p>
        </w:tc>
        <w:tc>
          <w:tcPr>
            <w:tcW w:w="1349" w:type="dxa"/>
          </w:tcPr>
          <w:p w:rsidR="000A0864" w:rsidRDefault="000A0864" w:rsidP="003A6F55">
            <w:pPr>
              <w:pStyle w:val="TableParagraph"/>
              <w:rPr>
                <w:sz w:val="20"/>
              </w:rPr>
            </w:pPr>
          </w:p>
        </w:tc>
        <w:tc>
          <w:tcPr>
            <w:tcW w:w="1349" w:type="dxa"/>
          </w:tcPr>
          <w:p w:rsidR="000A0864" w:rsidRDefault="000A0864" w:rsidP="003A6F55">
            <w:pPr>
              <w:pStyle w:val="TableParagraph"/>
              <w:rPr>
                <w:sz w:val="20"/>
              </w:rPr>
            </w:pPr>
          </w:p>
        </w:tc>
        <w:tc>
          <w:tcPr>
            <w:tcW w:w="1287" w:type="dxa"/>
          </w:tcPr>
          <w:p w:rsidR="000A0864" w:rsidRDefault="000A0864" w:rsidP="003A6F55">
            <w:pPr>
              <w:pStyle w:val="TableParagraph"/>
              <w:rPr>
                <w:sz w:val="20"/>
              </w:rPr>
            </w:pPr>
          </w:p>
        </w:tc>
      </w:tr>
      <w:tr w:rsidR="000A0864" w:rsidTr="003A6F55">
        <w:trPr>
          <w:trHeight w:val="371"/>
        </w:trPr>
        <w:tc>
          <w:tcPr>
            <w:tcW w:w="669" w:type="dxa"/>
          </w:tcPr>
          <w:p w:rsidR="000A0864" w:rsidRDefault="000A0864" w:rsidP="003A6F55">
            <w:pPr>
              <w:pStyle w:val="TableParagraph"/>
              <w:rPr>
                <w:sz w:val="20"/>
              </w:rPr>
            </w:pPr>
          </w:p>
        </w:tc>
        <w:tc>
          <w:tcPr>
            <w:tcW w:w="3061" w:type="dxa"/>
          </w:tcPr>
          <w:p w:rsidR="000A0864" w:rsidRDefault="000A0864" w:rsidP="003A6F55">
            <w:pPr>
              <w:pStyle w:val="TableParagraph"/>
              <w:rPr>
                <w:sz w:val="20"/>
              </w:rPr>
            </w:pPr>
          </w:p>
        </w:tc>
        <w:tc>
          <w:tcPr>
            <w:tcW w:w="1320" w:type="dxa"/>
          </w:tcPr>
          <w:p w:rsidR="000A0864" w:rsidRDefault="000A0864" w:rsidP="003A6F55">
            <w:pPr>
              <w:pStyle w:val="TableParagraph"/>
              <w:rPr>
                <w:sz w:val="20"/>
              </w:rPr>
            </w:pPr>
          </w:p>
        </w:tc>
        <w:tc>
          <w:tcPr>
            <w:tcW w:w="1266" w:type="dxa"/>
          </w:tcPr>
          <w:p w:rsidR="000A0864" w:rsidRDefault="000A0864" w:rsidP="003A6F55">
            <w:pPr>
              <w:pStyle w:val="TableParagraph"/>
              <w:rPr>
                <w:sz w:val="20"/>
              </w:rPr>
            </w:pPr>
          </w:p>
        </w:tc>
        <w:tc>
          <w:tcPr>
            <w:tcW w:w="1349" w:type="dxa"/>
          </w:tcPr>
          <w:p w:rsidR="000A0864" w:rsidRDefault="000A0864" w:rsidP="003A6F55">
            <w:pPr>
              <w:pStyle w:val="TableParagraph"/>
              <w:rPr>
                <w:sz w:val="20"/>
              </w:rPr>
            </w:pPr>
          </w:p>
        </w:tc>
        <w:tc>
          <w:tcPr>
            <w:tcW w:w="1349" w:type="dxa"/>
          </w:tcPr>
          <w:p w:rsidR="000A0864" w:rsidRDefault="000A0864" w:rsidP="003A6F55">
            <w:pPr>
              <w:pStyle w:val="TableParagraph"/>
              <w:rPr>
                <w:sz w:val="20"/>
              </w:rPr>
            </w:pPr>
          </w:p>
        </w:tc>
        <w:tc>
          <w:tcPr>
            <w:tcW w:w="1287" w:type="dxa"/>
          </w:tcPr>
          <w:p w:rsidR="000A0864" w:rsidRDefault="000A0864" w:rsidP="003A6F55">
            <w:pPr>
              <w:pStyle w:val="TableParagraph"/>
              <w:rPr>
                <w:sz w:val="20"/>
              </w:rPr>
            </w:pPr>
          </w:p>
        </w:tc>
      </w:tr>
      <w:tr w:rsidR="000A0864" w:rsidTr="003A6F55">
        <w:trPr>
          <w:trHeight w:val="371"/>
        </w:trPr>
        <w:tc>
          <w:tcPr>
            <w:tcW w:w="669" w:type="dxa"/>
          </w:tcPr>
          <w:p w:rsidR="000A0864" w:rsidRDefault="000A0864" w:rsidP="003A6F55">
            <w:pPr>
              <w:pStyle w:val="TableParagraph"/>
              <w:rPr>
                <w:sz w:val="20"/>
              </w:rPr>
            </w:pPr>
          </w:p>
        </w:tc>
        <w:tc>
          <w:tcPr>
            <w:tcW w:w="3061" w:type="dxa"/>
          </w:tcPr>
          <w:p w:rsidR="000A0864" w:rsidRDefault="000A0864" w:rsidP="003A6F55">
            <w:pPr>
              <w:pStyle w:val="TableParagraph"/>
              <w:rPr>
                <w:sz w:val="20"/>
              </w:rPr>
            </w:pPr>
          </w:p>
        </w:tc>
        <w:tc>
          <w:tcPr>
            <w:tcW w:w="1320" w:type="dxa"/>
          </w:tcPr>
          <w:p w:rsidR="000A0864" w:rsidRDefault="000A0864" w:rsidP="003A6F55">
            <w:pPr>
              <w:pStyle w:val="TableParagraph"/>
              <w:rPr>
                <w:sz w:val="20"/>
              </w:rPr>
            </w:pPr>
          </w:p>
        </w:tc>
        <w:tc>
          <w:tcPr>
            <w:tcW w:w="1266" w:type="dxa"/>
          </w:tcPr>
          <w:p w:rsidR="000A0864" w:rsidRDefault="000A0864" w:rsidP="003A6F55">
            <w:pPr>
              <w:pStyle w:val="TableParagraph"/>
              <w:rPr>
                <w:sz w:val="20"/>
              </w:rPr>
            </w:pPr>
          </w:p>
        </w:tc>
        <w:tc>
          <w:tcPr>
            <w:tcW w:w="1349" w:type="dxa"/>
          </w:tcPr>
          <w:p w:rsidR="000A0864" w:rsidRDefault="000A0864" w:rsidP="003A6F55">
            <w:pPr>
              <w:pStyle w:val="TableParagraph"/>
              <w:rPr>
                <w:sz w:val="20"/>
              </w:rPr>
            </w:pPr>
          </w:p>
        </w:tc>
        <w:tc>
          <w:tcPr>
            <w:tcW w:w="1349" w:type="dxa"/>
          </w:tcPr>
          <w:p w:rsidR="000A0864" w:rsidRDefault="000A0864" w:rsidP="003A6F55">
            <w:pPr>
              <w:pStyle w:val="TableParagraph"/>
              <w:rPr>
                <w:sz w:val="20"/>
              </w:rPr>
            </w:pPr>
          </w:p>
        </w:tc>
        <w:tc>
          <w:tcPr>
            <w:tcW w:w="1287" w:type="dxa"/>
          </w:tcPr>
          <w:p w:rsidR="000A0864" w:rsidRDefault="000A0864" w:rsidP="003A6F55">
            <w:pPr>
              <w:pStyle w:val="TableParagraph"/>
              <w:rPr>
                <w:sz w:val="20"/>
              </w:rPr>
            </w:pPr>
          </w:p>
        </w:tc>
      </w:tr>
      <w:tr w:rsidR="000A0864" w:rsidTr="003A6F55">
        <w:trPr>
          <w:trHeight w:val="371"/>
        </w:trPr>
        <w:tc>
          <w:tcPr>
            <w:tcW w:w="669" w:type="dxa"/>
          </w:tcPr>
          <w:p w:rsidR="000A0864" w:rsidRDefault="000A0864" w:rsidP="003A6F55">
            <w:pPr>
              <w:pStyle w:val="TableParagraph"/>
              <w:rPr>
                <w:sz w:val="20"/>
              </w:rPr>
            </w:pPr>
          </w:p>
        </w:tc>
        <w:tc>
          <w:tcPr>
            <w:tcW w:w="3061" w:type="dxa"/>
          </w:tcPr>
          <w:p w:rsidR="000A0864" w:rsidRDefault="000A0864" w:rsidP="003A6F55">
            <w:pPr>
              <w:pStyle w:val="TableParagraph"/>
              <w:rPr>
                <w:sz w:val="20"/>
              </w:rPr>
            </w:pPr>
          </w:p>
        </w:tc>
        <w:tc>
          <w:tcPr>
            <w:tcW w:w="1320" w:type="dxa"/>
          </w:tcPr>
          <w:p w:rsidR="000A0864" w:rsidRDefault="000A0864" w:rsidP="003A6F55">
            <w:pPr>
              <w:pStyle w:val="TableParagraph"/>
              <w:rPr>
                <w:sz w:val="20"/>
              </w:rPr>
            </w:pPr>
          </w:p>
        </w:tc>
        <w:tc>
          <w:tcPr>
            <w:tcW w:w="1266" w:type="dxa"/>
          </w:tcPr>
          <w:p w:rsidR="000A0864" w:rsidRDefault="000A0864" w:rsidP="003A6F55">
            <w:pPr>
              <w:pStyle w:val="TableParagraph"/>
              <w:rPr>
                <w:sz w:val="20"/>
              </w:rPr>
            </w:pPr>
          </w:p>
        </w:tc>
        <w:tc>
          <w:tcPr>
            <w:tcW w:w="1349" w:type="dxa"/>
          </w:tcPr>
          <w:p w:rsidR="000A0864" w:rsidRDefault="000A0864" w:rsidP="003A6F55">
            <w:pPr>
              <w:pStyle w:val="TableParagraph"/>
              <w:rPr>
                <w:sz w:val="20"/>
              </w:rPr>
            </w:pPr>
          </w:p>
        </w:tc>
        <w:tc>
          <w:tcPr>
            <w:tcW w:w="1349" w:type="dxa"/>
          </w:tcPr>
          <w:p w:rsidR="000A0864" w:rsidRDefault="000A0864" w:rsidP="003A6F55">
            <w:pPr>
              <w:pStyle w:val="TableParagraph"/>
              <w:rPr>
                <w:sz w:val="20"/>
              </w:rPr>
            </w:pPr>
          </w:p>
        </w:tc>
        <w:tc>
          <w:tcPr>
            <w:tcW w:w="1287" w:type="dxa"/>
          </w:tcPr>
          <w:p w:rsidR="000A0864" w:rsidRDefault="000A0864" w:rsidP="003A6F55">
            <w:pPr>
              <w:pStyle w:val="TableParagraph"/>
              <w:rPr>
                <w:sz w:val="20"/>
              </w:rPr>
            </w:pPr>
          </w:p>
        </w:tc>
      </w:tr>
    </w:tbl>
    <w:p w:rsidR="00D32CF6" w:rsidRPr="00D32CF6" w:rsidRDefault="00D32CF6" w:rsidP="00D32CF6">
      <w:pPr>
        <w:pStyle w:val="ListParagraph"/>
        <w:tabs>
          <w:tab w:val="left" w:pos="446"/>
        </w:tabs>
        <w:spacing w:before="123"/>
        <w:ind w:left="445" w:firstLine="0"/>
        <w:jc w:val="right"/>
        <w:rPr>
          <w:b/>
          <w:color w:val="231F20"/>
          <w:sz w:val="28"/>
        </w:rPr>
      </w:pPr>
    </w:p>
    <w:p w:rsidR="000A0864" w:rsidRDefault="000A0864" w:rsidP="000A0864">
      <w:pPr>
        <w:pStyle w:val="ListParagraph"/>
        <w:numPr>
          <w:ilvl w:val="0"/>
          <w:numId w:val="60"/>
        </w:numPr>
        <w:tabs>
          <w:tab w:val="left" w:pos="446"/>
        </w:tabs>
        <w:spacing w:before="123"/>
        <w:ind w:left="445" w:hanging="286"/>
        <w:jc w:val="left"/>
        <w:rPr>
          <w:b/>
          <w:color w:val="231F20"/>
          <w:sz w:val="28"/>
        </w:rPr>
      </w:pPr>
      <w:r>
        <w:rPr>
          <w:b/>
          <w:color w:val="231F20"/>
          <w:spacing w:val="-38"/>
          <w:w w:val="110"/>
          <w:sz w:val="28"/>
        </w:rPr>
        <w:t>Agro</w:t>
      </w:r>
      <w:r>
        <w:rPr>
          <w:b/>
          <w:color w:val="231F20"/>
          <w:w w:val="110"/>
          <w:sz w:val="28"/>
        </w:rPr>
        <w:t>Forestry:</w:t>
      </w:r>
    </w:p>
    <w:p w:rsidR="000A0864" w:rsidRDefault="000A0864" w:rsidP="000A0864">
      <w:pPr>
        <w:pStyle w:val="BodyText"/>
        <w:spacing w:before="4"/>
        <w:rPr>
          <w:b/>
          <w:sz w:val="28"/>
        </w:rPr>
      </w:pPr>
    </w:p>
    <w:p w:rsidR="000A0864" w:rsidRDefault="000A0864" w:rsidP="004A0515">
      <w:pPr>
        <w:spacing w:before="1"/>
        <w:ind w:left="160"/>
        <w:jc w:val="center"/>
        <w:rPr>
          <w:b/>
          <w:i/>
          <w:sz w:val="20"/>
        </w:rPr>
      </w:pPr>
      <w:r>
        <w:rPr>
          <w:b/>
          <w:i/>
          <w:color w:val="231F20"/>
          <w:w w:val="105"/>
          <w:sz w:val="20"/>
        </w:rPr>
        <w:t xml:space="preserve">Table </w:t>
      </w:r>
      <w:r w:rsidR="00432A3C">
        <w:rPr>
          <w:b/>
          <w:i/>
          <w:color w:val="231F20"/>
          <w:w w:val="105"/>
          <w:sz w:val="20"/>
        </w:rPr>
        <w:t>44</w:t>
      </w:r>
    </w:p>
    <w:p w:rsidR="000A0864" w:rsidRDefault="000A0864" w:rsidP="000A0864">
      <w:pPr>
        <w:pStyle w:val="BodyText"/>
        <w:spacing w:after="1"/>
        <w:rPr>
          <w:b/>
          <w:i/>
          <w:sz w:val="16"/>
        </w:rPr>
      </w:pPr>
    </w:p>
    <w:tbl>
      <w:tblPr>
        <w:tblW w:w="0" w:type="auto"/>
        <w:tblInd w:w="18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580"/>
        <w:gridCol w:w="2580"/>
        <w:gridCol w:w="2580"/>
        <w:gridCol w:w="2580"/>
      </w:tblGrid>
      <w:tr w:rsidR="000A0864" w:rsidTr="003A6F55">
        <w:trPr>
          <w:trHeight w:val="282"/>
        </w:trPr>
        <w:tc>
          <w:tcPr>
            <w:tcW w:w="2580" w:type="dxa"/>
            <w:shd w:val="clear" w:color="auto" w:fill="E6E7E8"/>
          </w:tcPr>
          <w:p w:rsidR="000A0864" w:rsidRDefault="000A0864" w:rsidP="003A6F55">
            <w:pPr>
              <w:pStyle w:val="TableParagraph"/>
              <w:spacing w:before="31" w:line="231" w:lineRule="exact"/>
              <w:ind w:left="555"/>
              <w:rPr>
                <w:sz w:val="19"/>
              </w:rPr>
            </w:pPr>
            <w:r>
              <w:rPr>
                <w:color w:val="231F20"/>
                <w:sz w:val="19"/>
              </w:rPr>
              <w:t>No of Beneficiaries</w:t>
            </w:r>
          </w:p>
        </w:tc>
        <w:tc>
          <w:tcPr>
            <w:tcW w:w="2580" w:type="dxa"/>
            <w:shd w:val="clear" w:color="auto" w:fill="E6E7E8"/>
          </w:tcPr>
          <w:p w:rsidR="000A0864" w:rsidRDefault="000A0864" w:rsidP="003A6F55">
            <w:pPr>
              <w:pStyle w:val="TableParagraph"/>
              <w:spacing w:before="31" w:line="231" w:lineRule="exact"/>
              <w:ind w:left="333"/>
              <w:rPr>
                <w:sz w:val="19"/>
              </w:rPr>
            </w:pPr>
            <w:r>
              <w:rPr>
                <w:color w:val="231F20"/>
                <w:sz w:val="19"/>
              </w:rPr>
              <w:t>Total Area to be covered with CS Plot Number</w:t>
            </w:r>
          </w:p>
        </w:tc>
        <w:tc>
          <w:tcPr>
            <w:tcW w:w="2580" w:type="dxa"/>
            <w:shd w:val="clear" w:color="auto" w:fill="E6E7E8"/>
          </w:tcPr>
          <w:p w:rsidR="000A0864" w:rsidRDefault="000A0864" w:rsidP="003A6F55">
            <w:pPr>
              <w:pStyle w:val="TableParagraph"/>
              <w:spacing w:before="31" w:line="231" w:lineRule="exact"/>
              <w:ind w:left="476"/>
              <w:rPr>
                <w:sz w:val="19"/>
              </w:rPr>
            </w:pPr>
            <w:r>
              <w:rPr>
                <w:color w:val="231F20"/>
                <w:sz w:val="19"/>
              </w:rPr>
              <w:t>Agro Forestry Forestry Model</w:t>
            </w:r>
          </w:p>
        </w:tc>
        <w:tc>
          <w:tcPr>
            <w:tcW w:w="2580" w:type="dxa"/>
            <w:shd w:val="clear" w:color="auto" w:fill="E6E7E8"/>
          </w:tcPr>
          <w:p w:rsidR="000A0864" w:rsidRDefault="000A0864" w:rsidP="003A6F55">
            <w:pPr>
              <w:pStyle w:val="TableParagraph"/>
              <w:spacing w:before="31" w:line="231" w:lineRule="exact"/>
              <w:ind w:left="609"/>
              <w:rPr>
                <w:sz w:val="19"/>
              </w:rPr>
            </w:pPr>
            <w:r>
              <w:rPr>
                <w:color w:val="231F20"/>
                <w:sz w:val="19"/>
              </w:rPr>
              <w:t>Year of Execution</w:t>
            </w:r>
          </w:p>
        </w:tc>
      </w:tr>
      <w:tr w:rsidR="000A0864" w:rsidTr="003A6F55">
        <w:trPr>
          <w:trHeight w:val="371"/>
        </w:trPr>
        <w:tc>
          <w:tcPr>
            <w:tcW w:w="2580" w:type="dxa"/>
          </w:tcPr>
          <w:p w:rsidR="000A0864" w:rsidRDefault="000A0864" w:rsidP="003A6F55">
            <w:pPr>
              <w:pStyle w:val="TableParagraph"/>
              <w:rPr>
                <w:sz w:val="20"/>
              </w:rPr>
            </w:pPr>
          </w:p>
        </w:tc>
        <w:tc>
          <w:tcPr>
            <w:tcW w:w="2580" w:type="dxa"/>
          </w:tcPr>
          <w:p w:rsidR="000A0864" w:rsidRDefault="000A0864" w:rsidP="003A6F55">
            <w:pPr>
              <w:pStyle w:val="TableParagraph"/>
              <w:rPr>
                <w:sz w:val="20"/>
              </w:rPr>
            </w:pPr>
          </w:p>
        </w:tc>
        <w:tc>
          <w:tcPr>
            <w:tcW w:w="2580" w:type="dxa"/>
          </w:tcPr>
          <w:p w:rsidR="000A0864" w:rsidRDefault="000A0864" w:rsidP="003A6F55">
            <w:pPr>
              <w:pStyle w:val="TableParagraph"/>
              <w:rPr>
                <w:sz w:val="20"/>
              </w:rPr>
            </w:pPr>
          </w:p>
        </w:tc>
        <w:tc>
          <w:tcPr>
            <w:tcW w:w="2580" w:type="dxa"/>
          </w:tcPr>
          <w:p w:rsidR="000A0864" w:rsidRDefault="000A0864" w:rsidP="003A6F55">
            <w:pPr>
              <w:pStyle w:val="TableParagraph"/>
              <w:rPr>
                <w:sz w:val="20"/>
              </w:rPr>
            </w:pPr>
          </w:p>
        </w:tc>
      </w:tr>
      <w:tr w:rsidR="000A0864" w:rsidTr="003A6F55">
        <w:trPr>
          <w:trHeight w:val="371"/>
        </w:trPr>
        <w:tc>
          <w:tcPr>
            <w:tcW w:w="2580" w:type="dxa"/>
          </w:tcPr>
          <w:p w:rsidR="000A0864" w:rsidRDefault="000A0864" w:rsidP="003A6F55">
            <w:pPr>
              <w:pStyle w:val="TableParagraph"/>
              <w:rPr>
                <w:sz w:val="20"/>
              </w:rPr>
            </w:pPr>
          </w:p>
        </w:tc>
        <w:tc>
          <w:tcPr>
            <w:tcW w:w="2580" w:type="dxa"/>
          </w:tcPr>
          <w:p w:rsidR="000A0864" w:rsidRDefault="000A0864" w:rsidP="003A6F55">
            <w:pPr>
              <w:pStyle w:val="TableParagraph"/>
              <w:rPr>
                <w:sz w:val="20"/>
              </w:rPr>
            </w:pPr>
          </w:p>
        </w:tc>
        <w:tc>
          <w:tcPr>
            <w:tcW w:w="2580" w:type="dxa"/>
          </w:tcPr>
          <w:p w:rsidR="000A0864" w:rsidRDefault="000A0864" w:rsidP="003A6F55">
            <w:pPr>
              <w:pStyle w:val="TableParagraph"/>
              <w:rPr>
                <w:sz w:val="20"/>
              </w:rPr>
            </w:pPr>
          </w:p>
        </w:tc>
        <w:tc>
          <w:tcPr>
            <w:tcW w:w="2580" w:type="dxa"/>
          </w:tcPr>
          <w:p w:rsidR="000A0864" w:rsidRDefault="000A0864" w:rsidP="003A6F55">
            <w:pPr>
              <w:pStyle w:val="TableParagraph"/>
              <w:rPr>
                <w:sz w:val="20"/>
              </w:rPr>
            </w:pPr>
          </w:p>
        </w:tc>
      </w:tr>
      <w:tr w:rsidR="000A0864" w:rsidTr="003A6F55">
        <w:trPr>
          <w:trHeight w:val="371"/>
        </w:trPr>
        <w:tc>
          <w:tcPr>
            <w:tcW w:w="2580" w:type="dxa"/>
          </w:tcPr>
          <w:p w:rsidR="000A0864" w:rsidRDefault="000A0864" w:rsidP="003A6F55">
            <w:pPr>
              <w:pStyle w:val="TableParagraph"/>
              <w:rPr>
                <w:sz w:val="20"/>
              </w:rPr>
            </w:pPr>
          </w:p>
        </w:tc>
        <w:tc>
          <w:tcPr>
            <w:tcW w:w="2580" w:type="dxa"/>
          </w:tcPr>
          <w:p w:rsidR="000A0864" w:rsidRDefault="000A0864" w:rsidP="003A6F55">
            <w:pPr>
              <w:pStyle w:val="TableParagraph"/>
              <w:rPr>
                <w:sz w:val="20"/>
              </w:rPr>
            </w:pPr>
          </w:p>
        </w:tc>
        <w:tc>
          <w:tcPr>
            <w:tcW w:w="2580" w:type="dxa"/>
          </w:tcPr>
          <w:p w:rsidR="000A0864" w:rsidRDefault="000A0864" w:rsidP="003A6F55">
            <w:pPr>
              <w:pStyle w:val="TableParagraph"/>
              <w:rPr>
                <w:sz w:val="20"/>
              </w:rPr>
            </w:pPr>
          </w:p>
        </w:tc>
        <w:tc>
          <w:tcPr>
            <w:tcW w:w="2580" w:type="dxa"/>
          </w:tcPr>
          <w:p w:rsidR="000A0864" w:rsidRDefault="000A0864" w:rsidP="003A6F55">
            <w:pPr>
              <w:pStyle w:val="TableParagraph"/>
              <w:rPr>
                <w:sz w:val="20"/>
              </w:rPr>
            </w:pPr>
          </w:p>
        </w:tc>
      </w:tr>
    </w:tbl>
    <w:p w:rsidR="000A0864" w:rsidRDefault="000A0864" w:rsidP="000A0864">
      <w:pPr>
        <w:pStyle w:val="BodyText"/>
        <w:rPr>
          <w:b/>
          <w:i/>
          <w:sz w:val="20"/>
        </w:rPr>
      </w:pPr>
    </w:p>
    <w:p w:rsidR="000A0864" w:rsidRDefault="000A0864" w:rsidP="000A0864">
      <w:pPr>
        <w:tabs>
          <w:tab w:val="left" w:pos="1928"/>
          <w:tab w:val="left" w:pos="5556"/>
        </w:tabs>
        <w:rPr>
          <w:rFonts w:cstheme="minorHAnsi"/>
          <w:sz w:val="28"/>
          <w:szCs w:val="28"/>
          <w:lang w:eastAsia="ja-JP"/>
        </w:rPr>
      </w:pPr>
    </w:p>
    <w:p w:rsidR="000A0864" w:rsidRDefault="000A0864" w:rsidP="000A0864">
      <w:pPr>
        <w:pStyle w:val="ListParagraph"/>
        <w:numPr>
          <w:ilvl w:val="0"/>
          <w:numId w:val="60"/>
        </w:numPr>
        <w:tabs>
          <w:tab w:val="left" w:pos="446"/>
        </w:tabs>
        <w:spacing w:before="110"/>
        <w:ind w:left="445" w:hanging="286"/>
        <w:jc w:val="left"/>
        <w:rPr>
          <w:b/>
          <w:color w:val="231F20"/>
          <w:sz w:val="28"/>
        </w:rPr>
      </w:pPr>
      <w:r>
        <w:rPr>
          <w:b/>
          <w:color w:val="231F20"/>
          <w:w w:val="110"/>
          <w:sz w:val="28"/>
        </w:rPr>
        <w:t>Income GenerationActivities</w:t>
      </w:r>
    </w:p>
    <w:p w:rsidR="000A0864" w:rsidRDefault="000A0864" w:rsidP="000A0864">
      <w:pPr>
        <w:pStyle w:val="ListParagraph"/>
        <w:numPr>
          <w:ilvl w:val="1"/>
          <w:numId w:val="60"/>
        </w:numPr>
        <w:tabs>
          <w:tab w:val="left" w:pos="842"/>
        </w:tabs>
        <w:spacing w:before="131"/>
        <w:ind w:hanging="342"/>
        <w:rPr>
          <w:b/>
          <w:i/>
          <w:sz w:val="24"/>
        </w:rPr>
      </w:pPr>
      <w:r>
        <w:rPr>
          <w:b/>
          <w:i/>
          <w:color w:val="231F20"/>
          <w:w w:val="105"/>
          <w:sz w:val="24"/>
        </w:rPr>
        <w:t>GroupActivities:Theseshouldbeforest/farm/non-farmbasedwithfocusonvalueaddition</w:t>
      </w:r>
    </w:p>
    <w:p w:rsidR="000A0864" w:rsidRDefault="000A0864" w:rsidP="000A0864">
      <w:pPr>
        <w:spacing w:before="185"/>
        <w:ind w:left="4786" w:right="4426"/>
        <w:jc w:val="center"/>
        <w:rPr>
          <w:b/>
          <w:i/>
          <w:sz w:val="20"/>
        </w:rPr>
      </w:pPr>
      <w:r>
        <w:rPr>
          <w:b/>
          <w:i/>
          <w:color w:val="231F20"/>
          <w:w w:val="105"/>
          <w:sz w:val="20"/>
        </w:rPr>
        <w:t xml:space="preserve">Table </w:t>
      </w:r>
      <w:r w:rsidR="00432A3C">
        <w:rPr>
          <w:b/>
          <w:i/>
          <w:color w:val="231F20"/>
          <w:w w:val="105"/>
          <w:sz w:val="20"/>
        </w:rPr>
        <w:t>45</w:t>
      </w:r>
    </w:p>
    <w:p w:rsidR="000A0864" w:rsidRDefault="000A0864" w:rsidP="000A0864">
      <w:pPr>
        <w:pStyle w:val="BodyText"/>
        <w:spacing w:before="1"/>
        <w:rPr>
          <w:b/>
          <w:i/>
          <w:sz w:val="16"/>
        </w:rPr>
      </w:pPr>
    </w:p>
    <w:tbl>
      <w:tblPr>
        <w:tblW w:w="0" w:type="auto"/>
        <w:tblInd w:w="5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579"/>
        <w:gridCol w:w="794"/>
        <w:gridCol w:w="974"/>
        <w:gridCol w:w="1497"/>
        <w:gridCol w:w="890"/>
        <w:gridCol w:w="826"/>
        <w:gridCol w:w="1032"/>
        <w:gridCol w:w="1274"/>
        <w:gridCol w:w="1032"/>
        <w:gridCol w:w="1382"/>
      </w:tblGrid>
      <w:tr w:rsidR="000A0864" w:rsidTr="003A6F55">
        <w:trPr>
          <w:trHeight w:val="1092"/>
        </w:trPr>
        <w:tc>
          <w:tcPr>
            <w:tcW w:w="579" w:type="dxa"/>
            <w:shd w:val="clear" w:color="auto" w:fill="E6E7E8"/>
          </w:tcPr>
          <w:p w:rsidR="000A0864" w:rsidRDefault="000A0864" w:rsidP="003A6F55">
            <w:pPr>
              <w:pStyle w:val="TableParagraph"/>
              <w:spacing w:before="31"/>
              <w:ind w:left="88"/>
              <w:rPr>
                <w:sz w:val="19"/>
              </w:rPr>
            </w:pPr>
            <w:r>
              <w:rPr>
                <w:color w:val="231F20"/>
                <w:sz w:val="19"/>
              </w:rPr>
              <w:t>S. No</w:t>
            </w:r>
          </w:p>
        </w:tc>
        <w:tc>
          <w:tcPr>
            <w:tcW w:w="794" w:type="dxa"/>
            <w:shd w:val="clear" w:color="auto" w:fill="E6E7E8"/>
          </w:tcPr>
          <w:p w:rsidR="000A0864" w:rsidRDefault="000A0864" w:rsidP="003A6F55">
            <w:pPr>
              <w:pStyle w:val="TableParagraph"/>
              <w:spacing w:before="31" w:line="278" w:lineRule="auto"/>
              <w:ind w:left="97" w:firstLine="9"/>
              <w:rPr>
                <w:sz w:val="19"/>
              </w:rPr>
            </w:pPr>
            <w:r>
              <w:rPr>
                <w:color w:val="231F20"/>
                <w:w w:val="105"/>
                <w:sz w:val="19"/>
              </w:rPr>
              <w:t xml:space="preserve">Type of </w:t>
            </w:r>
            <w:r>
              <w:rPr>
                <w:color w:val="231F20"/>
                <w:sz w:val="19"/>
              </w:rPr>
              <w:t>Activity</w:t>
            </w:r>
          </w:p>
        </w:tc>
        <w:tc>
          <w:tcPr>
            <w:tcW w:w="974" w:type="dxa"/>
            <w:shd w:val="clear" w:color="auto" w:fill="E6E7E8"/>
          </w:tcPr>
          <w:p w:rsidR="000A0864" w:rsidRDefault="000A0864" w:rsidP="003A6F55">
            <w:pPr>
              <w:pStyle w:val="TableParagraph"/>
              <w:spacing w:before="31" w:line="278" w:lineRule="auto"/>
              <w:ind w:left="80" w:right="61"/>
              <w:jc w:val="center"/>
              <w:rPr>
                <w:sz w:val="19"/>
              </w:rPr>
            </w:pPr>
            <w:r>
              <w:rPr>
                <w:color w:val="231F20"/>
                <w:w w:val="105"/>
                <w:sz w:val="19"/>
              </w:rPr>
              <w:t>No. of groups and</w:t>
            </w:r>
          </w:p>
          <w:p w:rsidR="000A0864" w:rsidRDefault="000A0864" w:rsidP="003A6F55">
            <w:pPr>
              <w:pStyle w:val="TableParagraph"/>
              <w:spacing w:before="3" w:line="231" w:lineRule="exact"/>
              <w:ind w:left="80" w:right="63"/>
              <w:jc w:val="center"/>
              <w:rPr>
                <w:sz w:val="19"/>
              </w:rPr>
            </w:pPr>
            <w:r>
              <w:rPr>
                <w:color w:val="231F20"/>
                <w:w w:val="105"/>
                <w:sz w:val="19"/>
              </w:rPr>
              <w:t>members</w:t>
            </w:r>
          </w:p>
        </w:tc>
        <w:tc>
          <w:tcPr>
            <w:tcW w:w="1497" w:type="dxa"/>
            <w:shd w:val="clear" w:color="auto" w:fill="E6E7E8"/>
          </w:tcPr>
          <w:p w:rsidR="000A0864" w:rsidRDefault="000A0864" w:rsidP="003A6F55">
            <w:pPr>
              <w:pStyle w:val="TableParagraph"/>
              <w:spacing w:before="31" w:line="278" w:lineRule="auto"/>
              <w:ind w:left="106" w:firstLine="371"/>
              <w:rPr>
                <w:sz w:val="19"/>
              </w:rPr>
            </w:pPr>
            <w:r>
              <w:rPr>
                <w:color w:val="231F20"/>
                <w:sz w:val="19"/>
              </w:rPr>
              <w:t>Year of implementation</w:t>
            </w:r>
          </w:p>
        </w:tc>
        <w:tc>
          <w:tcPr>
            <w:tcW w:w="890" w:type="dxa"/>
            <w:shd w:val="clear" w:color="auto" w:fill="E6E7E8"/>
          </w:tcPr>
          <w:p w:rsidR="000A0864" w:rsidRDefault="000A0864" w:rsidP="003A6F55">
            <w:pPr>
              <w:pStyle w:val="TableParagraph"/>
              <w:spacing w:before="31" w:line="278" w:lineRule="auto"/>
              <w:ind w:left="127" w:right="110"/>
              <w:jc w:val="center"/>
              <w:rPr>
                <w:sz w:val="19"/>
              </w:rPr>
            </w:pPr>
            <w:r>
              <w:rPr>
                <w:color w:val="231F20"/>
                <w:sz w:val="19"/>
              </w:rPr>
              <w:t>Nature of  support</w:t>
            </w:r>
          </w:p>
          <w:p w:rsidR="000A0864" w:rsidRDefault="000A0864" w:rsidP="003A6F55">
            <w:pPr>
              <w:pStyle w:val="TableParagraph"/>
              <w:spacing w:before="3" w:line="231" w:lineRule="exact"/>
              <w:ind w:left="124" w:right="110"/>
              <w:jc w:val="center"/>
              <w:rPr>
                <w:sz w:val="19"/>
              </w:rPr>
            </w:pPr>
            <w:r>
              <w:rPr>
                <w:color w:val="231F20"/>
                <w:sz w:val="19"/>
              </w:rPr>
              <w:t>require</w:t>
            </w:r>
          </w:p>
        </w:tc>
        <w:tc>
          <w:tcPr>
            <w:tcW w:w="826" w:type="dxa"/>
            <w:shd w:val="clear" w:color="auto" w:fill="E6E7E8"/>
          </w:tcPr>
          <w:p w:rsidR="000A0864" w:rsidRDefault="000A0864" w:rsidP="003A6F55">
            <w:pPr>
              <w:pStyle w:val="TableParagraph"/>
              <w:spacing w:before="31" w:line="278" w:lineRule="auto"/>
              <w:ind w:left="96" w:right="81"/>
              <w:jc w:val="center"/>
              <w:rPr>
                <w:sz w:val="19"/>
              </w:rPr>
            </w:pPr>
            <w:r>
              <w:rPr>
                <w:color w:val="231F20"/>
                <w:sz w:val="19"/>
              </w:rPr>
              <w:t>Total amount require</w:t>
            </w:r>
          </w:p>
        </w:tc>
        <w:tc>
          <w:tcPr>
            <w:tcW w:w="1032" w:type="dxa"/>
            <w:shd w:val="clear" w:color="auto" w:fill="E6E7E8"/>
          </w:tcPr>
          <w:p w:rsidR="000A0864" w:rsidRDefault="000A0864" w:rsidP="003A6F55">
            <w:pPr>
              <w:pStyle w:val="TableParagraph"/>
              <w:spacing w:before="31" w:line="278" w:lineRule="auto"/>
              <w:ind w:left="98" w:right="84" w:hanging="1"/>
              <w:jc w:val="center"/>
              <w:rPr>
                <w:sz w:val="19"/>
              </w:rPr>
            </w:pPr>
            <w:r>
              <w:rPr>
                <w:color w:val="231F20"/>
                <w:w w:val="105"/>
                <w:sz w:val="19"/>
              </w:rPr>
              <w:t xml:space="preserve">Cost sharing </w:t>
            </w:r>
            <w:r>
              <w:rPr>
                <w:color w:val="231F20"/>
                <w:spacing w:val="-10"/>
                <w:w w:val="105"/>
                <w:sz w:val="19"/>
              </w:rPr>
              <w:t xml:space="preserve">by </w:t>
            </w:r>
            <w:r>
              <w:rPr>
                <w:color w:val="231F20"/>
                <w:w w:val="105"/>
                <w:sz w:val="19"/>
              </w:rPr>
              <w:t>members</w:t>
            </w:r>
          </w:p>
        </w:tc>
        <w:tc>
          <w:tcPr>
            <w:tcW w:w="1274" w:type="dxa"/>
            <w:shd w:val="clear" w:color="auto" w:fill="E6E7E8"/>
          </w:tcPr>
          <w:p w:rsidR="000A0864" w:rsidRDefault="000A0864" w:rsidP="003A6F55">
            <w:pPr>
              <w:pStyle w:val="TableParagraph"/>
              <w:spacing w:before="31" w:line="278" w:lineRule="auto"/>
              <w:ind w:left="86" w:right="72"/>
              <w:jc w:val="center"/>
              <w:rPr>
                <w:sz w:val="19"/>
              </w:rPr>
            </w:pPr>
            <w:r>
              <w:rPr>
                <w:color w:val="231F20"/>
                <w:sz w:val="19"/>
              </w:rPr>
              <w:t>Balance amount required from</w:t>
            </w:r>
          </w:p>
          <w:p w:rsidR="000A0864" w:rsidRDefault="000A0864" w:rsidP="003A6F55">
            <w:pPr>
              <w:pStyle w:val="TableParagraph"/>
              <w:spacing w:before="3" w:line="231" w:lineRule="exact"/>
              <w:ind w:left="84" w:right="72"/>
              <w:jc w:val="center"/>
              <w:rPr>
                <w:sz w:val="19"/>
              </w:rPr>
            </w:pPr>
            <w:r>
              <w:rPr>
                <w:color w:val="231F20"/>
                <w:sz w:val="19"/>
              </w:rPr>
              <w:t>SCATFORM</w:t>
            </w:r>
          </w:p>
        </w:tc>
        <w:tc>
          <w:tcPr>
            <w:tcW w:w="1032" w:type="dxa"/>
            <w:shd w:val="clear" w:color="auto" w:fill="E6E7E8"/>
          </w:tcPr>
          <w:p w:rsidR="000A0864" w:rsidRDefault="000A0864" w:rsidP="003A6F55">
            <w:pPr>
              <w:pStyle w:val="TableParagraph"/>
              <w:spacing w:before="31" w:line="278" w:lineRule="auto"/>
              <w:ind w:left="282" w:right="258" w:hanging="10"/>
              <w:jc w:val="both"/>
              <w:rPr>
                <w:sz w:val="19"/>
              </w:rPr>
            </w:pPr>
            <w:r>
              <w:rPr>
                <w:color w:val="231F20"/>
                <w:sz w:val="19"/>
              </w:rPr>
              <w:t>Funds from Other</w:t>
            </w:r>
          </w:p>
          <w:p w:rsidR="000A0864" w:rsidRDefault="000A0864" w:rsidP="003A6F55">
            <w:pPr>
              <w:pStyle w:val="TableParagraph"/>
              <w:spacing w:before="3" w:line="231" w:lineRule="exact"/>
              <w:ind w:left="212"/>
              <w:rPr>
                <w:sz w:val="19"/>
              </w:rPr>
            </w:pPr>
            <w:r>
              <w:rPr>
                <w:color w:val="231F20"/>
                <w:sz w:val="19"/>
              </w:rPr>
              <w:t>sources</w:t>
            </w:r>
          </w:p>
        </w:tc>
        <w:tc>
          <w:tcPr>
            <w:tcW w:w="1382" w:type="dxa"/>
            <w:shd w:val="clear" w:color="auto" w:fill="E6E7E8"/>
          </w:tcPr>
          <w:p w:rsidR="000A0864" w:rsidRDefault="000A0864" w:rsidP="003A6F55">
            <w:pPr>
              <w:pStyle w:val="TableParagraph"/>
              <w:spacing w:before="31" w:line="278" w:lineRule="auto"/>
              <w:ind w:left="156" w:firstLine="123"/>
              <w:rPr>
                <w:sz w:val="19"/>
              </w:rPr>
            </w:pPr>
            <w:r>
              <w:rPr>
                <w:color w:val="231F20"/>
                <w:sz w:val="19"/>
              </w:rPr>
              <w:t>Marketing Arrangement</w:t>
            </w:r>
          </w:p>
        </w:tc>
      </w:tr>
      <w:tr w:rsidR="000A0864" w:rsidTr="003A6F55">
        <w:trPr>
          <w:trHeight w:val="371"/>
        </w:trPr>
        <w:tc>
          <w:tcPr>
            <w:tcW w:w="579" w:type="dxa"/>
          </w:tcPr>
          <w:p w:rsidR="000A0864" w:rsidRDefault="000A0864" w:rsidP="003A6F55">
            <w:pPr>
              <w:pStyle w:val="TableParagraph"/>
              <w:rPr>
                <w:sz w:val="20"/>
              </w:rPr>
            </w:pPr>
          </w:p>
        </w:tc>
        <w:tc>
          <w:tcPr>
            <w:tcW w:w="794" w:type="dxa"/>
          </w:tcPr>
          <w:p w:rsidR="000A0864" w:rsidRDefault="000A0864" w:rsidP="003A6F55">
            <w:pPr>
              <w:pStyle w:val="TableParagraph"/>
              <w:rPr>
                <w:sz w:val="20"/>
              </w:rPr>
            </w:pPr>
          </w:p>
        </w:tc>
        <w:tc>
          <w:tcPr>
            <w:tcW w:w="974" w:type="dxa"/>
          </w:tcPr>
          <w:p w:rsidR="000A0864" w:rsidRDefault="000A0864" w:rsidP="003A6F55">
            <w:pPr>
              <w:pStyle w:val="TableParagraph"/>
              <w:rPr>
                <w:sz w:val="20"/>
              </w:rPr>
            </w:pPr>
          </w:p>
        </w:tc>
        <w:tc>
          <w:tcPr>
            <w:tcW w:w="1497" w:type="dxa"/>
          </w:tcPr>
          <w:p w:rsidR="000A0864" w:rsidRDefault="000A0864" w:rsidP="003A6F55">
            <w:pPr>
              <w:pStyle w:val="TableParagraph"/>
              <w:rPr>
                <w:sz w:val="20"/>
              </w:rPr>
            </w:pPr>
          </w:p>
        </w:tc>
        <w:tc>
          <w:tcPr>
            <w:tcW w:w="890" w:type="dxa"/>
          </w:tcPr>
          <w:p w:rsidR="000A0864" w:rsidRDefault="000A0864" w:rsidP="003A6F55">
            <w:pPr>
              <w:pStyle w:val="TableParagraph"/>
              <w:rPr>
                <w:sz w:val="20"/>
              </w:rPr>
            </w:pPr>
          </w:p>
        </w:tc>
        <w:tc>
          <w:tcPr>
            <w:tcW w:w="826" w:type="dxa"/>
          </w:tcPr>
          <w:p w:rsidR="000A0864" w:rsidRDefault="000A0864" w:rsidP="003A6F55">
            <w:pPr>
              <w:pStyle w:val="TableParagraph"/>
              <w:rPr>
                <w:sz w:val="20"/>
              </w:rPr>
            </w:pPr>
          </w:p>
        </w:tc>
        <w:tc>
          <w:tcPr>
            <w:tcW w:w="1032" w:type="dxa"/>
          </w:tcPr>
          <w:p w:rsidR="000A0864" w:rsidRDefault="000A0864" w:rsidP="003A6F55">
            <w:pPr>
              <w:pStyle w:val="TableParagraph"/>
              <w:rPr>
                <w:sz w:val="20"/>
              </w:rPr>
            </w:pPr>
          </w:p>
        </w:tc>
        <w:tc>
          <w:tcPr>
            <w:tcW w:w="1274" w:type="dxa"/>
          </w:tcPr>
          <w:p w:rsidR="000A0864" w:rsidRDefault="000A0864" w:rsidP="003A6F55">
            <w:pPr>
              <w:pStyle w:val="TableParagraph"/>
              <w:rPr>
                <w:sz w:val="20"/>
              </w:rPr>
            </w:pPr>
          </w:p>
        </w:tc>
        <w:tc>
          <w:tcPr>
            <w:tcW w:w="1032" w:type="dxa"/>
          </w:tcPr>
          <w:p w:rsidR="000A0864" w:rsidRDefault="000A0864" w:rsidP="003A6F55">
            <w:pPr>
              <w:pStyle w:val="TableParagraph"/>
              <w:rPr>
                <w:sz w:val="20"/>
              </w:rPr>
            </w:pPr>
          </w:p>
        </w:tc>
        <w:tc>
          <w:tcPr>
            <w:tcW w:w="1382" w:type="dxa"/>
          </w:tcPr>
          <w:p w:rsidR="000A0864" w:rsidRDefault="000A0864" w:rsidP="003A6F55">
            <w:pPr>
              <w:pStyle w:val="TableParagraph"/>
              <w:rPr>
                <w:sz w:val="20"/>
              </w:rPr>
            </w:pPr>
          </w:p>
        </w:tc>
      </w:tr>
      <w:tr w:rsidR="000A0864" w:rsidTr="003A6F55">
        <w:trPr>
          <w:trHeight w:val="371"/>
        </w:trPr>
        <w:tc>
          <w:tcPr>
            <w:tcW w:w="579" w:type="dxa"/>
          </w:tcPr>
          <w:p w:rsidR="000A0864" w:rsidRDefault="000A0864" w:rsidP="003A6F55">
            <w:pPr>
              <w:pStyle w:val="TableParagraph"/>
              <w:rPr>
                <w:sz w:val="20"/>
              </w:rPr>
            </w:pPr>
          </w:p>
        </w:tc>
        <w:tc>
          <w:tcPr>
            <w:tcW w:w="794" w:type="dxa"/>
          </w:tcPr>
          <w:p w:rsidR="000A0864" w:rsidRDefault="000A0864" w:rsidP="003A6F55">
            <w:pPr>
              <w:pStyle w:val="TableParagraph"/>
              <w:rPr>
                <w:sz w:val="20"/>
              </w:rPr>
            </w:pPr>
          </w:p>
        </w:tc>
        <w:tc>
          <w:tcPr>
            <w:tcW w:w="974" w:type="dxa"/>
          </w:tcPr>
          <w:p w:rsidR="000A0864" w:rsidRDefault="000A0864" w:rsidP="003A6F55">
            <w:pPr>
              <w:pStyle w:val="TableParagraph"/>
              <w:rPr>
                <w:sz w:val="20"/>
              </w:rPr>
            </w:pPr>
          </w:p>
        </w:tc>
        <w:tc>
          <w:tcPr>
            <w:tcW w:w="1497" w:type="dxa"/>
          </w:tcPr>
          <w:p w:rsidR="000A0864" w:rsidRDefault="000A0864" w:rsidP="003A6F55">
            <w:pPr>
              <w:pStyle w:val="TableParagraph"/>
              <w:rPr>
                <w:sz w:val="20"/>
              </w:rPr>
            </w:pPr>
          </w:p>
        </w:tc>
        <w:tc>
          <w:tcPr>
            <w:tcW w:w="890" w:type="dxa"/>
          </w:tcPr>
          <w:p w:rsidR="000A0864" w:rsidRDefault="000A0864" w:rsidP="003A6F55">
            <w:pPr>
              <w:pStyle w:val="TableParagraph"/>
              <w:rPr>
                <w:sz w:val="20"/>
              </w:rPr>
            </w:pPr>
          </w:p>
        </w:tc>
        <w:tc>
          <w:tcPr>
            <w:tcW w:w="826" w:type="dxa"/>
          </w:tcPr>
          <w:p w:rsidR="000A0864" w:rsidRDefault="000A0864" w:rsidP="003A6F55">
            <w:pPr>
              <w:pStyle w:val="TableParagraph"/>
              <w:rPr>
                <w:sz w:val="20"/>
              </w:rPr>
            </w:pPr>
          </w:p>
        </w:tc>
        <w:tc>
          <w:tcPr>
            <w:tcW w:w="1032" w:type="dxa"/>
          </w:tcPr>
          <w:p w:rsidR="000A0864" w:rsidRDefault="000A0864" w:rsidP="003A6F55">
            <w:pPr>
              <w:pStyle w:val="TableParagraph"/>
              <w:rPr>
                <w:sz w:val="20"/>
              </w:rPr>
            </w:pPr>
          </w:p>
        </w:tc>
        <w:tc>
          <w:tcPr>
            <w:tcW w:w="1274" w:type="dxa"/>
          </w:tcPr>
          <w:p w:rsidR="000A0864" w:rsidRDefault="000A0864" w:rsidP="003A6F55">
            <w:pPr>
              <w:pStyle w:val="TableParagraph"/>
              <w:rPr>
                <w:sz w:val="20"/>
              </w:rPr>
            </w:pPr>
          </w:p>
        </w:tc>
        <w:tc>
          <w:tcPr>
            <w:tcW w:w="1032" w:type="dxa"/>
          </w:tcPr>
          <w:p w:rsidR="000A0864" w:rsidRDefault="000A0864" w:rsidP="003A6F55">
            <w:pPr>
              <w:pStyle w:val="TableParagraph"/>
              <w:rPr>
                <w:sz w:val="20"/>
              </w:rPr>
            </w:pPr>
          </w:p>
        </w:tc>
        <w:tc>
          <w:tcPr>
            <w:tcW w:w="1382" w:type="dxa"/>
          </w:tcPr>
          <w:p w:rsidR="000A0864" w:rsidRDefault="000A0864" w:rsidP="003A6F55">
            <w:pPr>
              <w:pStyle w:val="TableParagraph"/>
              <w:rPr>
                <w:sz w:val="20"/>
              </w:rPr>
            </w:pPr>
          </w:p>
        </w:tc>
      </w:tr>
      <w:tr w:rsidR="000A0864" w:rsidTr="003A6F55">
        <w:trPr>
          <w:trHeight w:val="371"/>
        </w:trPr>
        <w:tc>
          <w:tcPr>
            <w:tcW w:w="579" w:type="dxa"/>
          </w:tcPr>
          <w:p w:rsidR="000A0864" w:rsidRDefault="000A0864" w:rsidP="003A6F55">
            <w:pPr>
              <w:pStyle w:val="TableParagraph"/>
              <w:rPr>
                <w:sz w:val="20"/>
              </w:rPr>
            </w:pPr>
          </w:p>
        </w:tc>
        <w:tc>
          <w:tcPr>
            <w:tcW w:w="794" w:type="dxa"/>
          </w:tcPr>
          <w:p w:rsidR="000A0864" w:rsidRDefault="000A0864" w:rsidP="003A6F55">
            <w:pPr>
              <w:pStyle w:val="TableParagraph"/>
              <w:rPr>
                <w:sz w:val="20"/>
              </w:rPr>
            </w:pPr>
          </w:p>
        </w:tc>
        <w:tc>
          <w:tcPr>
            <w:tcW w:w="974" w:type="dxa"/>
          </w:tcPr>
          <w:p w:rsidR="000A0864" w:rsidRDefault="000A0864" w:rsidP="003A6F55">
            <w:pPr>
              <w:pStyle w:val="TableParagraph"/>
              <w:rPr>
                <w:sz w:val="20"/>
              </w:rPr>
            </w:pPr>
          </w:p>
        </w:tc>
        <w:tc>
          <w:tcPr>
            <w:tcW w:w="1497" w:type="dxa"/>
          </w:tcPr>
          <w:p w:rsidR="000A0864" w:rsidRDefault="000A0864" w:rsidP="003A6F55">
            <w:pPr>
              <w:pStyle w:val="TableParagraph"/>
              <w:rPr>
                <w:sz w:val="20"/>
              </w:rPr>
            </w:pPr>
          </w:p>
        </w:tc>
        <w:tc>
          <w:tcPr>
            <w:tcW w:w="890" w:type="dxa"/>
          </w:tcPr>
          <w:p w:rsidR="000A0864" w:rsidRDefault="000A0864" w:rsidP="003A6F55">
            <w:pPr>
              <w:pStyle w:val="TableParagraph"/>
              <w:rPr>
                <w:sz w:val="20"/>
              </w:rPr>
            </w:pPr>
          </w:p>
        </w:tc>
        <w:tc>
          <w:tcPr>
            <w:tcW w:w="826" w:type="dxa"/>
          </w:tcPr>
          <w:p w:rsidR="000A0864" w:rsidRDefault="000A0864" w:rsidP="003A6F55">
            <w:pPr>
              <w:pStyle w:val="TableParagraph"/>
              <w:rPr>
                <w:sz w:val="20"/>
              </w:rPr>
            </w:pPr>
          </w:p>
        </w:tc>
        <w:tc>
          <w:tcPr>
            <w:tcW w:w="1032" w:type="dxa"/>
          </w:tcPr>
          <w:p w:rsidR="000A0864" w:rsidRDefault="000A0864" w:rsidP="003A6F55">
            <w:pPr>
              <w:pStyle w:val="TableParagraph"/>
              <w:rPr>
                <w:sz w:val="20"/>
              </w:rPr>
            </w:pPr>
          </w:p>
        </w:tc>
        <w:tc>
          <w:tcPr>
            <w:tcW w:w="1274" w:type="dxa"/>
          </w:tcPr>
          <w:p w:rsidR="000A0864" w:rsidRDefault="000A0864" w:rsidP="003A6F55">
            <w:pPr>
              <w:pStyle w:val="TableParagraph"/>
              <w:rPr>
                <w:sz w:val="20"/>
              </w:rPr>
            </w:pPr>
          </w:p>
        </w:tc>
        <w:tc>
          <w:tcPr>
            <w:tcW w:w="1032" w:type="dxa"/>
          </w:tcPr>
          <w:p w:rsidR="000A0864" w:rsidRDefault="000A0864" w:rsidP="003A6F55">
            <w:pPr>
              <w:pStyle w:val="TableParagraph"/>
              <w:rPr>
                <w:sz w:val="20"/>
              </w:rPr>
            </w:pPr>
          </w:p>
        </w:tc>
        <w:tc>
          <w:tcPr>
            <w:tcW w:w="1382" w:type="dxa"/>
          </w:tcPr>
          <w:p w:rsidR="000A0864" w:rsidRDefault="000A0864" w:rsidP="003A6F55">
            <w:pPr>
              <w:pStyle w:val="TableParagraph"/>
              <w:rPr>
                <w:sz w:val="20"/>
              </w:rPr>
            </w:pPr>
          </w:p>
        </w:tc>
      </w:tr>
      <w:tr w:rsidR="000A0864" w:rsidTr="003A6F55">
        <w:trPr>
          <w:trHeight w:val="371"/>
        </w:trPr>
        <w:tc>
          <w:tcPr>
            <w:tcW w:w="579" w:type="dxa"/>
          </w:tcPr>
          <w:p w:rsidR="000A0864" w:rsidRDefault="000A0864" w:rsidP="003A6F55">
            <w:pPr>
              <w:pStyle w:val="TableParagraph"/>
              <w:rPr>
                <w:sz w:val="20"/>
              </w:rPr>
            </w:pPr>
          </w:p>
        </w:tc>
        <w:tc>
          <w:tcPr>
            <w:tcW w:w="794" w:type="dxa"/>
          </w:tcPr>
          <w:p w:rsidR="000A0864" w:rsidRDefault="000A0864" w:rsidP="003A6F55">
            <w:pPr>
              <w:pStyle w:val="TableParagraph"/>
              <w:rPr>
                <w:sz w:val="20"/>
              </w:rPr>
            </w:pPr>
          </w:p>
        </w:tc>
        <w:tc>
          <w:tcPr>
            <w:tcW w:w="974" w:type="dxa"/>
          </w:tcPr>
          <w:p w:rsidR="000A0864" w:rsidRDefault="000A0864" w:rsidP="003A6F55">
            <w:pPr>
              <w:pStyle w:val="TableParagraph"/>
              <w:rPr>
                <w:sz w:val="20"/>
              </w:rPr>
            </w:pPr>
          </w:p>
        </w:tc>
        <w:tc>
          <w:tcPr>
            <w:tcW w:w="1497" w:type="dxa"/>
          </w:tcPr>
          <w:p w:rsidR="000A0864" w:rsidRDefault="000A0864" w:rsidP="003A6F55">
            <w:pPr>
              <w:pStyle w:val="TableParagraph"/>
              <w:rPr>
                <w:sz w:val="20"/>
              </w:rPr>
            </w:pPr>
          </w:p>
        </w:tc>
        <w:tc>
          <w:tcPr>
            <w:tcW w:w="890" w:type="dxa"/>
          </w:tcPr>
          <w:p w:rsidR="000A0864" w:rsidRDefault="000A0864" w:rsidP="003A6F55">
            <w:pPr>
              <w:pStyle w:val="TableParagraph"/>
              <w:rPr>
                <w:sz w:val="20"/>
              </w:rPr>
            </w:pPr>
          </w:p>
        </w:tc>
        <w:tc>
          <w:tcPr>
            <w:tcW w:w="826" w:type="dxa"/>
          </w:tcPr>
          <w:p w:rsidR="000A0864" w:rsidRDefault="000A0864" w:rsidP="003A6F55">
            <w:pPr>
              <w:pStyle w:val="TableParagraph"/>
              <w:rPr>
                <w:sz w:val="20"/>
              </w:rPr>
            </w:pPr>
          </w:p>
        </w:tc>
        <w:tc>
          <w:tcPr>
            <w:tcW w:w="1032" w:type="dxa"/>
          </w:tcPr>
          <w:p w:rsidR="000A0864" w:rsidRDefault="000A0864" w:rsidP="003A6F55">
            <w:pPr>
              <w:pStyle w:val="TableParagraph"/>
              <w:rPr>
                <w:sz w:val="20"/>
              </w:rPr>
            </w:pPr>
          </w:p>
        </w:tc>
        <w:tc>
          <w:tcPr>
            <w:tcW w:w="1274" w:type="dxa"/>
          </w:tcPr>
          <w:p w:rsidR="000A0864" w:rsidRDefault="000A0864" w:rsidP="003A6F55">
            <w:pPr>
              <w:pStyle w:val="TableParagraph"/>
              <w:rPr>
                <w:sz w:val="20"/>
              </w:rPr>
            </w:pPr>
          </w:p>
        </w:tc>
        <w:tc>
          <w:tcPr>
            <w:tcW w:w="1032" w:type="dxa"/>
          </w:tcPr>
          <w:p w:rsidR="000A0864" w:rsidRDefault="000A0864" w:rsidP="003A6F55">
            <w:pPr>
              <w:pStyle w:val="TableParagraph"/>
              <w:rPr>
                <w:sz w:val="20"/>
              </w:rPr>
            </w:pPr>
          </w:p>
        </w:tc>
        <w:tc>
          <w:tcPr>
            <w:tcW w:w="1382" w:type="dxa"/>
          </w:tcPr>
          <w:p w:rsidR="000A0864" w:rsidRDefault="000A0864" w:rsidP="003A6F55">
            <w:pPr>
              <w:pStyle w:val="TableParagraph"/>
              <w:rPr>
                <w:sz w:val="20"/>
              </w:rPr>
            </w:pPr>
          </w:p>
        </w:tc>
      </w:tr>
    </w:tbl>
    <w:p w:rsidR="000A0864" w:rsidRDefault="000A0864" w:rsidP="000A0864">
      <w:pPr>
        <w:pStyle w:val="ListParagraph"/>
        <w:numPr>
          <w:ilvl w:val="1"/>
          <w:numId w:val="60"/>
        </w:numPr>
        <w:tabs>
          <w:tab w:val="left" w:pos="836"/>
        </w:tabs>
        <w:spacing w:before="108"/>
        <w:ind w:left="835" w:hanging="336"/>
        <w:rPr>
          <w:b/>
          <w:i/>
          <w:sz w:val="24"/>
        </w:rPr>
      </w:pPr>
      <w:r>
        <w:rPr>
          <w:b/>
          <w:i/>
          <w:color w:val="231F20"/>
          <w:w w:val="105"/>
          <w:sz w:val="24"/>
        </w:rPr>
        <w:t>IndividualActivities</w:t>
      </w:r>
    </w:p>
    <w:p w:rsidR="000A0864" w:rsidRDefault="000A0864" w:rsidP="000A0864">
      <w:pPr>
        <w:pStyle w:val="BodyText"/>
        <w:rPr>
          <w:b/>
          <w:i/>
        </w:rPr>
      </w:pPr>
    </w:p>
    <w:p w:rsidR="000A0864" w:rsidRDefault="000A0864" w:rsidP="00786A1C">
      <w:pPr>
        <w:ind w:left="500"/>
        <w:jc w:val="center"/>
        <w:rPr>
          <w:b/>
          <w:i/>
          <w:sz w:val="20"/>
        </w:rPr>
      </w:pPr>
      <w:r>
        <w:rPr>
          <w:b/>
          <w:i/>
          <w:color w:val="231F20"/>
          <w:w w:val="105"/>
          <w:sz w:val="20"/>
        </w:rPr>
        <w:t xml:space="preserve">Table </w:t>
      </w:r>
      <w:r w:rsidR="00432A3C">
        <w:rPr>
          <w:b/>
          <w:i/>
          <w:color w:val="231F20"/>
          <w:w w:val="105"/>
          <w:sz w:val="20"/>
        </w:rPr>
        <w:t>46</w:t>
      </w:r>
    </w:p>
    <w:p w:rsidR="000A0864" w:rsidRDefault="000A0864" w:rsidP="000A0864">
      <w:pPr>
        <w:pStyle w:val="BodyText"/>
        <w:spacing w:before="1"/>
        <w:rPr>
          <w:b/>
          <w:i/>
          <w:sz w:val="16"/>
        </w:rPr>
      </w:pPr>
    </w:p>
    <w:tbl>
      <w:tblPr>
        <w:tblW w:w="0" w:type="auto"/>
        <w:tblInd w:w="5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947"/>
        <w:gridCol w:w="1241"/>
        <w:gridCol w:w="1460"/>
        <w:gridCol w:w="1539"/>
        <w:gridCol w:w="811"/>
        <w:gridCol w:w="1009"/>
        <w:gridCol w:w="965"/>
        <w:gridCol w:w="1005"/>
        <w:gridCol w:w="1315"/>
      </w:tblGrid>
      <w:tr w:rsidR="000A0864" w:rsidTr="003A6F55">
        <w:trPr>
          <w:trHeight w:val="822"/>
        </w:trPr>
        <w:tc>
          <w:tcPr>
            <w:tcW w:w="947" w:type="dxa"/>
            <w:shd w:val="clear" w:color="auto" w:fill="E6E7E8"/>
          </w:tcPr>
          <w:p w:rsidR="000A0864" w:rsidRDefault="000A0864" w:rsidP="003A6F55">
            <w:pPr>
              <w:pStyle w:val="TableParagraph"/>
              <w:spacing w:before="31" w:line="278" w:lineRule="auto"/>
              <w:ind w:left="174" w:hanging="29"/>
              <w:rPr>
                <w:sz w:val="19"/>
              </w:rPr>
            </w:pPr>
            <w:r>
              <w:rPr>
                <w:color w:val="231F20"/>
                <w:w w:val="105"/>
                <w:sz w:val="19"/>
              </w:rPr>
              <w:t>Types of Activity</w:t>
            </w:r>
          </w:p>
        </w:tc>
        <w:tc>
          <w:tcPr>
            <w:tcW w:w="1241" w:type="dxa"/>
            <w:shd w:val="clear" w:color="auto" w:fill="E6E7E8"/>
          </w:tcPr>
          <w:p w:rsidR="000A0864" w:rsidRDefault="000A0864" w:rsidP="003A6F55">
            <w:pPr>
              <w:pStyle w:val="TableParagraph"/>
              <w:spacing w:before="31" w:line="278" w:lineRule="auto"/>
              <w:ind w:left="120" w:firstLine="286"/>
              <w:rPr>
                <w:sz w:val="19"/>
              </w:rPr>
            </w:pPr>
            <w:r>
              <w:rPr>
                <w:color w:val="231F20"/>
                <w:sz w:val="19"/>
              </w:rPr>
              <w:t>No of beneficiaries</w:t>
            </w:r>
          </w:p>
        </w:tc>
        <w:tc>
          <w:tcPr>
            <w:tcW w:w="1460" w:type="dxa"/>
            <w:shd w:val="clear" w:color="auto" w:fill="E6E7E8"/>
          </w:tcPr>
          <w:p w:rsidR="000A0864" w:rsidRDefault="000A0864" w:rsidP="003A6F55">
            <w:pPr>
              <w:pStyle w:val="TableParagraph"/>
              <w:spacing w:before="31" w:line="278" w:lineRule="auto"/>
              <w:ind w:left="91" w:firstLine="371"/>
              <w:rPr>
                <w:sz w:val="19"/>
              </w:rPr>
            </w:pPr>
            <w:r>
              <w:rPr>
                <w:color w:val="231F20"/>
                <w:sz w:val="19"/>
              </w:rPr>
              <w:t>Year of implementation</w:t>
            </w:r>
          </w:p>
        </w:tc>
        <w:tc>
          <w:tcPr>
            <w:tcW w:w="1539" w:type="dxa"/>
            <w:shd w:val="clear" w:color="auto" w:fill="E6E7E8"/>
          </w:tcPr>
          <w:p w:rsidR="000A0864" w:rsidRDefault="000A0864" w:rsidP="003A6F55">
            <w:pPr>
              <w:pStyle w:val="TableParagraph"/>
              <w:spacing w:before="31" w:line="278" w:lineRule="auto"/>
              <w:ind w:left="98" w:right="72"/>
              <w:jc w:val="center"/>
              <w:rPr>
                <w:sz w:val="19"/>
              </w:rPr>
            </w:pPr>
            <w:r>
              <w:rPr>
                <w:color w:val="231F20"/>
                <w:w w:val="105"/>
                <w:sz w:val="19"/>
              </w:rPr>
              <w:t>Type and nature of support</w:t>
            </w:r>
          </w:p>
          <w:p w:rsidR="000A0864" w:rsidRDefault="000A0864" w:rsidP="003A6F55">
            <w:pPr>
              <w:pStyle w:val="TableParagraph"/>
              <w:spacing w:before="2" w:line="231" w:lineRule="exact"/>
              <w:ind w:left="96" w:right="72"/>
              <w:jc w:val="center"/>
              <w:rPr>
                <w:sz w:val="19"/>
              </w:rPr>
            </w:pPr>
            <w:r>
              <w:rPr>
                <w:color w:val="231F20"/>
                <w:sz w:val="19"/>
              </w:rPr>
              <w:t>required</w:t>
            </w:r>
          </w:p>
        </w:tc>
        <w:tc>
          <w:tcPr>
            <w:tcW w:w="811" w:type="dxa"/>
            <w:shd w:val="clear" w:color="auto" w:fill="E6E7E8"/>
          </w:tcPr>
          <w:p w:rsidR="000A0864" w:rsidRDefault="000A0864" w:rsidP="003A6F55">
            <w:pPr>
              <w:pStyle w:val="TableParagraph"/>
              <w:spacing w:before="31" w:line="278" w:lineRule="auto"/>
              <w:ind w:left="95" w:firstLine="121"/>
              <w:rPr>
                <w:sz w:val="19"/>
              </w:rPr>
            </w:pPr>
            <w:r>
              <w:rPr>
                <w:color w:val="231F20"/>
                <w:spacing w:val="-3"/>
                <w:sz w:val="19"/>
              </w:rPr>
              <w:t xml:space="preserve">Total </w:t>
            </w:r>
            <w:r>
              <w:rPr>
                <w:color w:val="231F20"/>
                <w:sz w:val="19"/>
              </w:rPr>
              <w:t>amount</w:t>
            </w:r>
          </w:p>
          <w:p w:rsidR="000A0864" w:rsidRDefault="000A0864" w:rsidP="003A6F55">
            <w:pPr>
              <w:pStyle w:val="TableParagraph"/>
              <w:spacing w:before="2" w:line="231" w:lineRule="exact"/>
              <w:ind w:left="125"/>
              <w:rPr>
                <w:sz w:val="19"/>
              </w:rPr>
            </w:pPr>
            <w:r>
              <w:rPr>
                <w:color w:val="231F20"/>
                <w:sz w:val="19"/>
              </w:rPr>
              <w:t>require</w:t>
            </w:r>
          </w:p>
        </w:tc>
        <w:tc>
          <w:tcPr>
            <w:tcW w:w="1009" w:type="dxa"/>
            <w:shd w:val="clear" w:color="auto" w:fill="E6E7E8"/>
          </w:tcPr>
          <w:p w:rsidR="000A0864" w:rsidRDefault="000A0864" w:rsidP="003A6F55">
            <w:pPr>
              <w:pStyle w:val="TableParagraph"/>
              <w:spacing w:before="31" w:line="278" w:lineRule="auto"/>
              <w:ind w:left="94" w:firstLine="238"/>
              <w:rPr>
                <w:sz w:val="19"/>
              </w:rPr>
            </w:pPr>
            <w:r>
              <w:rPr>
                <w:color w:val="231F20"/>
                <w:w w:val="105"/>
                <w:sz w:val="19"/>
              </w:rPr>
              <w:t>Cost sharing</w:t>
            </w:r>
            <w:r>
              <w:rPr>
                <w:color w:val="231F20"/>
                <w:spacing w:val="-9"/>
                <w:w w:val="105"/>
                <w:sz w:val="19"/>
              </w:rPr>
              <w:t>by</w:t>
            </w:r>
          </w:p>
          <w:p w:rsidR="000A0864" w:rsidRDefault="000A0864" w:rsidP="003A6F55">
            <w:pPr>
              <w:pStyle w:val="TableParagraph"/>
              <w:spacing w:before="2" w:line="231" w:lineRule="exact"/>
              <w:ind w:left="132"/>
              <w:rPr>
                <w:sz w:val="19"/>
              </w:rPr>
            </w:pPr>
            <w:r>
              <w:rPr>
                <w:color w:val="231F20"/>
                <w:w w:val="105"/>
                <w:sz w:val="19"/>
              </w:rPr>
              <w:t>members</w:t>
            </w:r>
          </w:p>
        </w:tc>
        <w:tc>
          <w:tcPr>
            <w:tcW w:w="965" w:type="dxa"/>
            <w:shd w:val="clear" w:color="auto" w:fill="E6E7E8"/>
          </w:tcPr>
          <w:p w:rsidR="000A0864" w:rsidRDefault="000A0864" w:rsidP="003A6F55">
            <w:pPr>
              <w:pStyle w:val="TableParagraph"/>
              <w:spacing w:before="31" w:line="278" w:lineRule="auto"/>
              <w:ind w:left="174" w:firstLine="5"/>
              <w:rPr>
                <w:sz w:val="19"/>
              </w:rPr>
            </w:pPr>
            <w:r>
              <w:rPr>
                <w:color w:val="231F20"/>
                <w:sz w:val="19"/>
              </w:rPr>
              <w:t>Balance amount</w:t>
            </w:r>
          </w:p>
          <w:p w:rsidR="000A0864" w:rsidRDefault="000A0864" w:rsidP="003A6F55">
            <w:pPr>
              <w:pStyle w:val="TableParagraph"/>
              <w:spacing w:before="2" w:line="231" w:lineRule="exact"/>
              <w:ind w:left="203"/>
              <w:rPr>
                <w:sz w:val="19"/>
              </w:rPr>
            </w:pPr>
            <w:r>
              <w:rPr>
                <w:color w:val="231F20"/>
                <w:sz w:val="19"/>
              </w:rPr>
              <w:t>require</w:t>
            </w:r>
          </w:p>
        </w:tc>
        <w:tc>
          <w:tcPr>
            <w:tcW w:w="1005" w:type="dxa"/>
            <w:shd w:val="clear" w:color="auto" w:fill="E6E7E8"/>
          </w:tcPr>
          <w:p w:rsidR="000A0864" w:rsidRDefault="000A0864" w:rsidP="003A6F55">
            <w:pPr>
              <w:pStyle w:val="TableParagraph"/>
              <w:spacing w:before="31" w:line="278" w:lineRule="auto"/>
              <w:ind w:left="85" w:right="36" w:firstLine="183"/>
              <w:rPr>
                <w:sz w:val="19"/>
              </w:rPr>
            </w:pPr>
            <w:r>
              <w:rPr>
                <w:color w:val="231F20"/>
                <w:sz w:val="19"/>
              </w:rPr>
              <w:t>Funds from other</w:t>
            </w:r>
          </w:p>
          <w:p w:rsidR="000A0864" w:rsidRDefault="000A0864" w:rsidP="003A6F55">
            <w:pPr>
              <w:pStyle w:val="TableParagraph"/>
              <w:spacing w:before="2" w:line="231" w:lineRule="exact"/>
              <w:ind w:left="209"/>
              <w:rPr>
                <w:sz w:val="19"/>
              </w:rPr>
            </w:pPr>
            <w:r>
              <w:rPr>
                <w:color w:val="231F20"/>
                <w:sz w:val="19"/>
              </w:rPr>
              <w:t>sources</w:t>
            </w:r>
          </w:p>
        </w:tc>
        <w:tc>
          <w:tcPr>
            <w:tcW w:w="1315" w:type="dxa"/>
            <w:shd w:val="clear" w:color="auto" w:fill="E6E7E8"/>
          </w:tcPr>
          <w:p w:rsidR="000A0864" w:rsidRDefault="000A0864" w:rsidP="003A6F55">
            <w:pPr>
              <w:pStyle w:val="TableParagraph"/>
              <w:spacing w:before="31" w:line="278" w:lineRule="auto"/>
              <w:ind w:left="97" w:firstLine="161"/>
              <w:rPr>
                <w:sz w:val="19"/>
              </w:rPr>
            </w:pPr>
            <w:r>
              <w:rPr>
                <w:color w:val="231F20"/>
                <w:sz w:val="19"/>
              </w:rPr>
              <w:t>Marketing Arrangements</w:t>
            </w:r>
          </w:p>
        </w:tc>
      </w:tr>
      <w:tr w:rsidR="000A0864" w:rsidTr="003A6F55">
        <w:trPr>
          <w:trHeight w:val="371"/>
        </w:trPr>
        <w:tc>
          <w:tcPr>
            <w:tcW w:w="947" w:type="dxa"/>
          </w:tcPr>
          <w:p w:rsidR="000A0864" w:rsidRDefault="000A0864" w:rsidP="003A6F55">
            <w:pPr>
              <w:pStyle w:val="TableParagraph"/>
              <w:rPr>
                <w:sz w:val="20"/>
              </w:rPr>
            </w:pPr>
          </w:p>
        </w:tc>
        <w:tc>
          <w:tcPr>
            <w:tcW w:w="1241" w:type="dxa"/>
          </w:tcPr>
          <w:p w:rsidR="000A0864" w:rsidRDefault="000A0864" w:rsidP="003A6F55">
            <w:pPr>
              <w:pStyle w:val="TableParagraph"/>
              <w:rPr>
                <w:sz w:val="20"/>
              </w:rPr>
            </w:pPr>
          </w:p>
        </w:tc>
        <w:tc>
          <w:tcPr>
            <w:tcW w:w="1460" w:type="dxa"/>
          </w:tcPr>
          <w:p w:rsidR="000A0864" w:rsidRDefault="000A0864" w:rsidP="003A6F55">
            <w:pPr>
              <w:pStyle w:val="TableParagraph"/>
              <w:rPr>
                <w:sz w:val="20"/>
              </w:rPr>
            </w:pPr>
          </w:p>
        </w:tc>
        <w:tc>
          <w:tcPr>
            <w:tcW w:w="1539" w:type="dxa"/>
          </w:tcPr>
          <w:p w:rsidR="000A0864" w:rsidRDefault="000A0864" w:rsidP="003A6F55">
            <w:pPr>
              <w:pStyle w:val="TableParagraph"/>
              <w:rPr>
                <w:sz w:val="20"/>
              </w:rPr>
            </w:pPr>
          </w:p>
        </w:tc>
        <w:tc>
          <w:tcPr>
            <w:tcW w:w="811" w:type="dxa"/>
          </w:tcPr>
          <w:p w:rsidR="000A0864" w:rsidRDefault="000A0864" w:rsidP="003A6F55">
            <w:pPr>
              <w:pStyle w:val="TableParagraph"/>
              <w:rPr>
                <w:sz w:val="20"/>
              </w:rPr>
            </w:pPr>
          </w:p>
        </w:tc>
        <w:tc>
          <w:tcPr>
            <w:tcW w:w="1009" w:type="dxa"/>
          </w:tcPr>
          <w:p w:rsidR="000A0864" w:rsidRDefault="000A0864" w:rsidP="003A6F55">
            <w:pPr>
              <w:pStyle w:val="TableParagraph"/>
              <w:rPr>
                <w:sz w:val="20"/>
              </w:rPr>
            </w:pPr>
          </w:p>
        </w:tc>
        <w:tc>
          <w:tcPr>
            <w:tcW w:w="965" w:type="dxa"/>
          </w:tcPr>
          <w:p w:rsidR="000A0864" w:rsidRDefault="000A0864" w:rsidP="003A6F55">
            <w:pPr>
              <w:pStyle w:val="TableParagraph"/>
              <w:rPr>
                <w:sz w:val="20"/>
              </w:rPr>
            </w:pPr>
          </w:p>
        </w:tc>
        <w:tc>
          <w:tcPr>
            <w:tcW w:w="1005" w:type="dxa"/>
          </w:tcPr>
          <w:p w:rsidR="000A0864" w:rsidRDefault="000A0864" w:rsidP="003A6F55">
            <w:pPr>
              <w:pStyle w:val="TableParagraph"/>
              <w:rPr>
                <w:sz w:val="20"/>
              </w:rPr>
            </w:pPr>
          </w:p>
        </w:tc>
        <w:tc>
          <w:tcPr>
            <w:tcW w:w="1315" w:type="dxa"/>
          </w:tcPr>
          <w:p w:rsidR="000A0864" w:rsidRDefault="000A0864" w:rsidP="003A6F55">
            <w:pPr>
              <w:pStyle w:val="TableParagraph"/>
              <w:rPr>
                <w:sz w:val="20"/>
              </w:rPr>
            </w:pPr>
          </w:p>
        </w:tc>
      </w:tr>
      <w:tr w:rsidR="000A0864" w:rsidTr="003A6F55">
        <w:trPr>
          <w:trHeight w:val="371"/>
        </w:trPr>
        <w:tc>
          <w:tcPr>
            <w:tcW w:w="947" w:type="dxa"/>
          </w:tcPr>
          <w:p w:rsidR="000A0864" w:rsidRDefault="000A0864" w:rsidP="003A6F55">
            <w:pPr>
              <w:pStyle w:val="TableParagraph"/>
              <w:rPr>
                <w:sz w:val="20"/>
              </w:rPr>
            </w:pPr>
          </w:p>
        </w:tc>
        <w:tc>
          <w:tcPr>
            <w:tcW w:w="1241" w:type="dxa"/>
          </w:tcPr>
          <w:p w:rsidR="000A0864" w:rsidRDefault="000A0864" w:rsidP="003A6F55">
            <w:pPr>
              <w:pStyle w:val="TableParagraph"/>
              <w:rPr>
                <w:sz w:val="20"/>
              </w:rPr>
            </w:pPr>
          </w:p>
        </w:tc>
        <w:tc>
          <w:tcPr>
            <w:tcW w:w="1460" w:type="dxa"/>
          </w:tcPr>
          <w:p w:rsidR="000A0864" w:rsidRDefault="000A0864" w:rsidP="003A6F55">
            <w:pPr>
              <w:pStyle w:val="TableParagraph"/>
              <w:rPr>
                <w:sz w:val="20"/>
              </w:rPr>
            </w:pPr>
          </w:p>
        </w:tc>
        <w:tc>
          <w:tcPr>
            <w:tcW w:w="1539" w:type="dxa"/>
          </w:tcPr>
          <w:p w:rsidR="000A0864" w:rsidRDefault="000A0864" w:rsidP="003A6F55">
            <w:pPr>
              <w:pStyle w:val="TableParagraph"/>
              <w:rPr>
                <w:sz w:val="20"/>
              </w:rPr>
            </w:pPr>
          </w:p>
        </w:tc>
        <w:tc>
          <w:tcPr>
            <w:tcW w:w="811" w:type="dxa"/>
          </w:tcPr>
          <w:p w:rsidR="000A0864" w:rsidRDefault="000A0864" w:rsidP="003A6F55">
            <w:pPr>
              <w:pStyle w:val="TableParagraph"/>
              <w:rPr>
                <w:sz w:val="20"/>
              </w:rPr>
            </w:pPr>
          </w:p>
        </w:tc>
        <w:tc>
          <w:tcPr>
            <w:tcW w:w="1009" w:type="dxa"/>
          </w:tcPr>
          <w:p w:rsidR="000A0864" w:rsidRDefault="000A0864" w:rsidP="003A6F55">
            <w:pPr>
              <w:pStyle w:val="TableParagraph"/>
              <w:rPr>
                <w:sz w:val="20"/>
              </w:rPr>
            </w:pPr>
          </w:p>
        </w:tc>
        <w:tc>
          <w:tcPr>
            <w:tcW w:w="965" w:type="dxa"/>
          </w:tcPr>
          <w:p w:rsidR="000A0864" w:rsidRDefault="000A0864" w:rsidP="003A6F55">
            <w:pPr>
              <w:pStyle w:val="TableParagraph"/>
              <w:rPr>
                <w:sz w:val="20"/>
              </w:rPr>
            </w:pPr>
          </w:p>
        </w:tc>
        <w:tc>
          <w:tcPr>
            <w:tcW w:w="1005" w:type="dxa"/>
          </w:tcPr>
          <w:p w:rsidR="000A0864" w:rsidRDefault="000A0864" w:rsidP="003A6F55">
            <w:pPr>
              <w:pStyle w:val="TableParagraph"/>
              <w:rPr>
                <w:sz w:val="20"/>
              </w:rPr>
            </w:pPr>
          </w:p>
        </w:tc>
        <w:tc>
          <w:tcPr>
            <w:tcW w:w="1315" w:type="dxa"/>
          </w:tcPr>
          <w:p w:rsidR="000A0864" w:rsidRDefault="000A0864" w:rsidP="003A6F55">
            <w:pPr>
              <w:pStyle w:val="TableParagraph"/>
              <w:rPr>
                <w:sz w:val="20"/>
              </w:rPr>
            </w:pPr>
          </w:p>
        </w:tc>
      </w:tr>
      <w:tr w:rsidR="000A0864" w:rsidTr="003A6F55">
        <w:trPr>
          <w:trHeight w:val="371"/>
        </w:trPr>
        <w:tc>
          <w:tcPr>
            <w:tcW w:w="947" w:type="dxa"/>
          </w:tcPr>
          <w:p w:rsidR="000A0864" w:rsidRDefault="000A0864" w:rsidP="003A6F55">
            <w:pPr>
              <w:pStyle w:val="TableParagraph"/>
              <w:rPr>
                <w:sz w:val="20"/>
              </w:rPr>
            </w:pPr>
          </w:p>
        </w:tc>
        <w:tc>
          <w:tcPr>
            <w:tcW w:w="1241" w:type="dxa"/>
          </w:tcPr>
          <w:p w:rsidR="000A0864" w:rsidRDefault="000A0864" w:rsidP="003A6F55">
            <w:pPr>
              <w:pStyle w:val="TableParagraph"/>
              <w:rPr>
                <w:sz w:val="20"/>
              </w:rPr>
            </w:pPr>
          </w:p>
        </w:tc>
        <w:tc>
          <w:tcPr>
            <w:tcW w:w="1460" w:type="dxa"/>
          </w:tcPr>
          <w:p w:rsidR="000A0864" w:rsidRDefault="000A0864" w:rsidP="003A6F55">
            <w:pPr>
              <w:pStyle w:val="TableParagraph"/>
              <w:rPr>
                <w:sz w:val="20"/>
              </w:rPr>
            </w:pPr>
          </w:p>
        </w:tc>
        <w:tc>
          <w:tcPr>
            <w:tcW w:w="1539" w:type="dxa"/>
          </w:tcPr>
          <w:p w:rsidR="000A0864" w:rsidRDefault="000A0864" w:rsidP="003A6F55">
            <w:pPr>
              <w:pStyle w:val="TableParagraph"/>
              <w:rPr>
                <w:sz w:val="20"/>
              </w:rPr>
            </w:pPr>
          </w:p>
        </w:tc>
        <w:tc>
          <w:tcPr>
            <w:tcW w:w="811" w:type="dxa"/>
          </w:tcPr>
          <w:p w:rsidR="000A0864" w:rsidRDefault="000A0864" w:rsidP="003A6F55">
            <w:pPr>
              <w:pStyle w:val="TableParagraph"/>
              <w:rPr>
                <w:sz w:val="20"/>
              </w:rPr>
            </w:pPr>
          </w:p>
        </w:tc>
        <w:tc>
          <w:tcPr>
            <w:tcW w:w="1009" w:type="dxa"/>
          </w:tcPr>
          <w:p w:rsidR="000A0864" w:rsidRDefault="000A0864" w:rsidP="003A6F55">
            <w:pPr>
              <w:pStyle w:val="TableParagraph"/>
              <w:rPr>
                <w:sz w:val="20"/>
              </w:rPr>
            </w:pPr>
          </w:p>
        </w:tc>
        <w:tc>
          <w:tcPr>
            <w:tcW w:w="965" w:type="dxa"/>
          </w:tcPr>
          <w:p w:rsidR="000A0864" w:rsidRDefault="000A0864" w:rsidP="003A6F55">
            <w:pPr>
              <w:pStyle w:val="TableParagraph"/>
              <w:rPr>
                <w:sz w:val="20"/>
              </w:rPr>
            </w:pPr>
          </w:p>
        </w:tc>
        <w:tc>
          <w:tcPr>
            <w:tcW w:w="1005" w:type="dxa"/>
          </w:tcPr>
          <w:p w:rsidR="000A0864" w:rsidRDefault="000A0864" w:rsidP="003A6F55">
            <w:pPr>
              <w:pStyle w:val="TableParagraph"/>
              <w:rPr>
                <w:sz w:val="20"/>
              </w:rPr>
            </w:pPr>
          </w:p>
        </w:tc>
        <w:tc>
          <w:tcPr>
            <w:tcW w:w="1315" w:type="dxa"/>
          </w:tcPr>
          <w:p w:rsidR="000A0864" w:rsidRDefault="000A0864" w:rsidP="003A6F55">
            <w:pPr>
              <w:pStyle w:val="TableParagraph"/>
              <w:rPr>
                <w:sz w:val="20"/>
              </w:rPr>
            </w:pPr>
          </w:p>
        </w:tc>
      </w:tr>
      <w:tr w:rsidR="000A0864" w:rsidTr="003A6F55">
        <w:trPr>
          <w:trHeight w:val="371"/>
        </w:trPr>
        <w:tc>
          <w:tcPr>
            <w:tcW w:w="947" w:type="dxa"/>
          </w:tcPr>
          <w:p w:rsidR="000A0864" w:rsidRDefault="000A0864" w:rsidP="003A6F55">
            <w:pPr>
              <w:pStyle w:val="TableParagraph"/>
              <w:rPr>
                <w:sz w:val="20"/>
              </w:rPr>
            </w:pPr>
          </w:p>
        </w:tc>
        <w:tc>
          <w:tcPr>
            <w:tcW w:w="1241" w:type="dxa"/>
          </w:tcPr>
          <w:p w:rsidR="000A0864" w:rsidRDefault="000A0864" w:rsidP="003A6F55">
            <w:pPr>
              <w:pStyle w:val="TableParagraph"/>
              <w:rPr>
                <w:sz w:val="20"/>
              </w:rPr>
            </w:pPr>
          </w:p>
        </w:tc>
        <w:tc>
          <w:tcPr>
            <w:tcW w:w="1460" w:type="dxa"/>
          </w:tcPr>
          <w:p w:rsidR="000A0864" w:rsidRDefault="000A0864" w:rsidP="003A6F55">
            <w:pPr>
              <w:pStyle w:val="TableParagraph"/>
              <w:rPr>
                <w:sz w:val="20"/>
              </w:rPr>
            </w:pPr>
          </w:p>
        </w:tc>
        <w:tc>
          <w:tcPr>
            <w:tcW w:w="1539" w:type="dxa"/>
          </w:tcPr>
          <w:p w:rsidR="000A0864" w:rsidRDefault="000A0864" w:rsidP="003A6F55">
            <w:pPr>
              <w:pStyle w:val="TableParagraph"/>
              <w:rPr>
                <w:sz w:val="20"/>
              </w:rPr>
            </w:pPr>
          </w:p>
        </w:tc>
        <w:tc>
          <w:tcPr>
            <w:tcW w:w="811" w:type="dxa"/>
          </w:tcPr>
          <w:p w:rsidR="000A0864" w:rsidRDefault="000A0864" w:rsidP="003A6F55">
            <w:pPr>
              <w:pStyle w:val="TableParagraph"/>
              <w:rPr>
                <w:sz w:val="20"/>
              </w:rPr>
            </w:pPr>
          </w:p>
        </w:tc>
        <w:tc>
          <w:tcPr>
            <w:tcW w:w="1009" w:type="dxa"/>
          </w:tcPr>
          <w:p w:rsidR="000A0864" w:rsidRDefault="000A0864" w:rsidP="003A6F55">
            <w:pPr>
              <w:pStyle w:val="TableParagraph"/>
              <w:rPr>
                <w:sz w:val="20"/>
              </w:rPr>
            </w:pPr>
          </w:p>
        </w:tc>
        <w:tc>
          <w:tcPr>
            <w:tcW w:w="965" w:type="dxa"/>
          </w:tcPr>
          <w:p w:rsidR="000A0864" w:rsidRDefault="000A0864" w:rsidP="003A6F55">
            <w:pPr>
              <w:pStyle w:val="TableParagraph"/>
              <w:rPr>
                <w:sz w:val="20"/>
              </w:rPr>
            </w:pPr>
          </w:p>
        </w:tc>
        <w:tc>
          <w:tcPr>
            <w:tcW w:w="1005" w:type="dxa"/>
          </w:tcPr>
          <w:p w:rsidR="000A0864" w:rsidRDefault="000A0864" w:rsidP="003A6F55">
            <w:pPr>
              <w:pStyle w:val="TableParagraph"/>
              <w:rPr>
                <w:sz w:val="20"/>
              </w:rPr>
            </w:pPr>
          </w:p>
        </w:tc>
        <w:tc>
          <w:tcPr>
            <w:tcW w:w="1315" w:type="dxa"/>
          </w:tcPr>
          <w:p w:rsidR="000A0864" w:rsidRDefault="000A0864" w:rsidP="003A6F55">
            <w:pPr>
              <w:pStyle w:val="TableParagraph"/>
              <w:rPr>
                <w:sz w:val="20"/>
              </w:rPr>
            </w:pPr>
          </w:p>
        </w:tc>
      </w:tr>
    </w:tbl>
    <w:p w:rsidR="000A0864" w:rsidRDefault="000A0864" w:rsidP="000A0864">
      <w:pPr>
        <w:pStyle w:val="BodyText"/>
        <w:rPr>
          <w:b/>
          <w:i/>
          <w:sz w:val="9"/>
        </w:rPr>
      </w:pPr>
    </w:p>
    <w:p w:rsidR="000A0864" w:rsidRDefault="000A0864" w:rsidP="000A0864">
      <w:pPr>
        <w:rPr>
          <w:sz w:val="9"/>
        </w:rPr>
      </w:pPr>
    </w:p>
    <w:p w:rsidR="00F16848" w:rsidRDefault="00F16848" w:rsidP="000A0864">
      <w:pPr>
        <w:rPr>
          <w:sz w:val="9"/>
        </w:rPr>
      </w:pPr>
    </w:p>
    <w:p w:rsidR="00D32CF6" w:rsidRDefault="00D32CF6" w:rsidP="000A0864">
      <w:pPr>
        <w:rPr>
          <w:sz w:val="9"/>
        </w:rPr>
      </w:pPr>
    </w:p>
    <w:p w:rsidR="00D32CF6" w:rsidRDefault="00D32CF6" w:rsidP="000A0864">
      <w:pPr>
        <w:rPr>
          <w:sz w:val="9"/>
        </w:rPr>
      </w:pPr>
    </w:p>
    <w:p w:rsidR="00D32CF6" w:rsidRDefault="00D32CF6" w:rsidP="000A0864">
      <w:pPr>
        <w:rPr>
          <w:sz w:val="9"/>
        </w:rPr>
      </w:pPr>
    </w:p>
    <w:p w:rsidR="00432A3C" w:rsidRDefault="00F16848" w:rsidP="00432A3C">
      <w:pPr>
        <w:pStyle w:val="ListParagraph"/>
        <w:numPr>
          <w:ilvl w:val="0"/>
          <w:numId w:val="60"/>
        </w:numPr>
        <w:tabs>
          <w:tab w:val="left" w:pos="446"/>
        </w:tabs>
        <w:spacing w:before="110"/>
        <w:ind w:left="445" w:hanging="286"/>
        <w:jc w:val="left"/>
        <w:rPr>
          <w:b/>
          <w:color w:val="231F20"/>
          <w:w w:val="110"/>
          <w:sz w:val="28"/>
        </w:rPr>
      </w:pPr>
      <w:r w:rsidRPr="004A0515">
        <w:rPr>
          <w:b/>
          <w:color w:val="231F20"/>
          <w:w w:val="110"/>
          <w:sz w:val="28"/>
        </w:rPr>
        <w:t xml:space="preserve">Livelihood Intervention – </w:t>
      </w:r>
    </w:p>
    <w:p w:rsidR="00F16848" w:rsidRDefault="00F16848" w:rsidP="00786A1C">
      <w:pPr>
        <w:pStyle w:val="ListParagraph"/>
        <w:numPr>
          <w:ilvl w:val="0"/>
          <w:numId w:val="69"/>
        </w:numPr>
        <w:tabs>
          <w:tab w:val="left" w:pos="446"/>
        </w:tabs>
        <w:spacing w:before="110"/>
        <w:ind w:left="709"/>
        <w:jc w:val="both"/>
        <w:rPr>
          <w:b/>
          <w:color w:val="231F20"/>
          <w:w w:val="110"/>
          <w:sz w:val="28"/>
        </w:rPr>
      </w:pPr>
      <w:r w:rsidRPr="004A0515">
        <w:rPr>
          <w:b/>
          <w:color w:val="231F20"/>
          <w:w w:val="110"/>
          <w:sz w:val="28"/>
        </w:rPr>
        <w:t>Aquaculture Yield Improvement</w:t>
      </w:r>
    </w:p>
    <w:p w:rsidR="00432A3C" w:rsidRDefault="00432A3C" w:rsidP="00432A3C">
      <w:pPr>
        <w:pStyle w:val="ListParagraph"/>
        <w:ind w:left="785" w:firstLine="0"/>
        <w:jc w:val="center"/>
        <w:rPr>
          <w:b/>
          <w:i/>
          <w:color w:val="231F20"/>
          <w:w w:val="105"/>
          <w:sz w:val="20"/>
        </w:rPr>
      </w:pPr>
    </w:p>
    <w:p w:rsidR="00432A3C" w:rsidRPr="00432A3C" w:rsidRDefault="00432A3C" w:rsidP="004A0515">
      <w:pPr>
        <w:pStyle w:val="ListParagraph"/>
        <w:ind w:left="785" w:firstLine="0"/>
        <w:jc w:val="center"/>
        <w:rPr>
          <w:b/>
          <w:i/>
          <w:sz w:val="20"/>
        </w:rPr>
      </w:pPr>
      <w:r w:rsidRPr="00432A3C">
        <w:rPr>
          <w:b/>
          <w:i/>
          <w:color w:val="231F20"/>
          <w:w w:val="105"/>
          <w:sz w:val="20"/>
        </w:rPr>
        <w:t>Table 46</w:t>
      </w:r>
    </w:p>
    <w:tbl>
      <w:tblPr>
        <w:tblW w:w="99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4"/>
        <w:gridCol w:w="1676"/>
        <w:gridCol w:w="901"/>
        <w:gridCol w:w="1546"/>
        <w:gridCol w:w="1527"/>
        <w:gridCol w:w="1879"/>
        <w:gridCol w:w="771"/>
        <w:gridCol w:w="1072"/>
      </w:tblGrid>
      <w:tr w:rsidR="00F16848" w:rsidRPr="00477D7C" w:rsidTr="003A6F55">
        <w:trPr>
          <w:jc w:val="center"/>
        </w:trPr>
        <w:tc>
          <w:tcPr>
            <w:tcW w:w="574" w:type="dxa"/>
            <w:vMerge w:val="restart"/>
            <w:shd w:val="clear" w:color="auto" w:fill="D9D9D9"/>
            <w:vAlign w:val="center"/>
          </w:tcPr>
          <w:p w:rsidR="00F16848" w:rsidRPr="00477D7C" w:rsidRDefault="00F16848" w:rsidP="004A0515">
            <w:pPr>
              <w:spacing w:after="0"/>
              <w:rPr>
                <w:rFonts w:cstheme="minorHAnsi"/>
                <w:b/>
                <w:color w:val="000000"/>
              </w:rPr>
            </w:pPr>
            <w:r w:rsidRPr="00477D7C">
              <w:rPr>
                <w:rFonts w:cstheme="minorHAnsi"/>
                <w:b/>
                <w:color w:val="000000"/>
              </w:rPr>
              <w:t>Sl. No.</w:t>
            </w:r>
          </w:p>
        </w:tc>
        <w:tc>
          <w:tcPr>
            <w:tcW w:w="1676" w:type="dxa"/>
            <w:vMerge w:val="restart"/>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Activity</w:t>
            </w:r>
          </w:p>
        </w:tc>
        <w:tc>
          <w:tcPr>
            <w:tcW w:w="901" w:type="dxa"/>
            <w:vMerge w:val="restart"/>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Year</w:t>
            </w:r>
          </w:p>
          <w:p w:rsidR="00F16848" w:rsidRPr="00477D7C" w:rsidRDefault="00F16848" w:rsidP="003A6F55">
            <w:pPr>
              <w:spacing w:after="0"/>
              <w:jc w:val="center"/>
              <w:rPr>
                <w:rFonts w:cstheme="minorHAnsi"/>
                <w:b/>
                <w:color w:val="000000"/>
              </w:rPr>
            </w:pPr>
            <w:r w:rsidRPr="00477D7C">
              <w:rPr>
                <w:rFonts w:cstheme="minorHAnsi"/>
                <w:b/>
                <w:color w:val="000000"/>
              </w:rPr>
              <w:t>Month</w:t>
            </w:r>
          </w:p>
        </w:tc>
        <w:tc>
          <w:tcPr>
            <w:tcW w:w="4952" w:type="dxa"/>
            <w:gridSpan w:val="3"/>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Responsibility sharing</w:t>
            </w:r>
          </w:p>
        </w:tc>
        <w:tc>
          <w:tcPr>
            <w:tcW w:w="771" w:type="dxa"/>
            <w:vMerge w:val="restart"/>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Cost (Rs)</w:t>
            </w:r>
          </w:p>
        </w:tc>
        <w:tc>
          <w:tcPr>
            <w:tcW w:w="1072" w:type="dxa"/>
            <w:vMerge w:val="restart"/>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Source of Funding</w:t>
            </w:r>
          </w:p>
        </w:tc>
      </w:tr>
      <w:tr w:rsidR="00F16848" w:rsidRPr="00477D7C" w:rsidTr="003A6F55">
        <w:trPr>
          <w:jc w:val="center"/>
        </w:trPr>
        <w:tc>
          <w:tcPr>
            <w:tcW w:w="574" w:type="dxa"/>
            <w:vMerge/>
            <w:shd w:val="clear" w:color="auto" w:fill="D9D9D9"/>
            <w:vAlign w:val="center"/>
          </w:tcPr>
          <w:p w:rsidR="00F16848" w:rsidRPr="00477D7C" w:rsidRDefault="00F16848" w:rsidP="003A6F55">
            <w:pPr>
              <w:spacing w:after="0"/>
              <w:jc w:val="center"/>
              <w:rPr>
                <w:rFonts w:cstheme="minorHAnsi"/>
                <w:b/>
                <w:color w:val="0000FF"/>
              </w:rPr>
            </w:pPr>
          </w:p>
        </w:tc>
        <w:tc>
          <w:tcPr>
            <w:tcW w:w="1676" w:type="dxa"/>
            <w:vMerge/>
            <w:shd w:val="clear" w:color="auto" w:fill="D9D9D9"/>
            <w:vAlign w:val="center"/>
          </w:tcPr>
          <w:p w:rsidR="00F16848" w:rsidRPr="00477D7C" w:rsidRDefault="00F16848" w:rsidP="003A6F55">
            <w:pPr>
              <w:spacing w:after="0"/>
              <w:jc w:val="center"/>
              <w:rPr>
                <w:rFonts w:cstheme="minorHAnsi"/>
                <w:b/>
                <w:color w:val="0000FF"/>
              </w:rPr>
            </w:pPr>
          </w:p>
        </w:tc>
        <w:tc>
          <w:tcPr>
            <w:tcW w:w="901" w:type="dxa"/>
            <w:vMerge/>
            <w:shd w:val="clear" w:color="auto" w:fill="D9D9D9"/>
            <w:vAlign w:val="center"/>
          </w:tcPr>
          <w:p w:rsidR="00F16848" w:rsidRPr="00477D7C" w:rsidRDefault="00F16848" w:rsidP="003A6F55">
            <w:pPr>
              <w:spacing w:after="0"/>
              <w:jc w:val="center"/>
              <w:rPr>
                <w:rFonts w:cstheme="minorHAnsi"/>
                <w:b/>
                <w:color w:val="0000FF"/>
              </w:rPr>
            </w:pPr>
          </w:p>
        </w:tc>
        <w:tc>
          <w:tcPr>
            <w:tcW w:w="1546" w:type="dxa"/>
            <w:shd w:val="clear" w:color="auto" w:fill="D9D9D9"/>
            <w:vAlign w:val="center"/>
          </w:tcPr>
          <w:p w:rsidR="00F16848" w:rsidRPr="00477D7C" w:rsidRDefault="00F16848" w:rsidP="003A6F55">
            <w:pPr>
              <w:spacing w:after="0"/>
              <w:jc w:val="center"/>
              <w:rPr>
                <w:rFonts w:cstheme="minorHAnsi"/>
                <w:b/>
              </w:rPr>
            </w:pPr>
            <w:r w:rsidRPr="00477D7C">
              <w:rPr>
                <w:rFonts w:cstheme="minorHAnsi"/>
                <w:b/>
              </w:rPr>
              <w:t>JFMC</w:t>
            </w:r>
          </w:p>
        </w:tc>
        <w:tc>
          <w:tcPr>
            <w:tcW w:w="1527" w:type="dxa"/>
            <w:shd w:val="clear" w:color="auto" w:fill="D9D9D9"/>
            <w:vAlign w:val="center"/>
          </w:tcPr>
          <w:p w:rsidR="00F16848" w:rsidRPr="00477D7C" w:rsidRDefault="00F16848" w:rsidP="003A6F55">
            <w:pPr>
              <w:spacing w:after="0"/>
              <w:jc w:val="center"/>
              <w:rPr>
                <w:rFonts w:cstheme="minorHAnsi"/>
                <w:b/>
              </w:rPr>
            </w:pPr>
            <w:r w:rsidRPr="00477D7C">
              <w:rPr>
                <w:rFonts w:cstheme="minorHAnsi"/>
                <w:b/>
              </w:rPr>
              <w:t>FD</w:t>
            </w:r>
          </w:p>
        </w:tc>
        <w:tc>
          <w:tcPr>
            <w:tcW w:w="1879" w:type="dxa"/>
            <w:shd w:val="clear" w:color="auto" w:fill="D9D9D9"/>
            <w:vAlign w:val="center"/>
          </w:tcPr>
          <w:p w:rsidR="00F16848" w:rsidRPr="00477D7C" w:rsidRDefault="00F16848" w:rsidP="003A6F55">
            <w:pPr>
              <w:spacing w:after="0"/>
              <w:jc w:val="center"/>
              <w:rPr>
                <w:rFonts w:cstheme="minorHAnsi"/>
                <w:b/>
              </w:rPr>
            </w:pPr>
            <w:r w:rsidRPr="00477D7C">
              <w:rPr>
                <w:rFonts w:cstheme="minorHAnsi"/>
                <w:b/>
              </w:rPr>
              <w:t>Direct Beneficiary</w:t>
            </w:r>
          </w:p>
        </w:tc>
        <w:tc>
          <w:tcPr>
            <w:tcW w:w="771" w:type="dxa"/>
            <w:vMerge/>
            <w:shd w:val="clear" w:color="auto" w:fill="D9D9D9"/>
          </w:tcPr>
          <w:p w:rsidR="00F16848" w:rsidRPr="00477D7C" w:rsidRDefault="00F16848" w:rsidP="003A6F55">
            <w:pPr>
              <w:spacing w:after="0"/>
              <w:rPr>
                <w:rFonts w:cstheme="minorHAnsi"/>
                <w:b/>
              </w:rPr>
            </w:pPr>
          </w:p>
        </w:tc>
        <w:tc>
          <w:tcPr>
            <w:tcW w:w="1072" w:type="dxa"/>
            <w:vMerge/>
            <w:shd w:val="clear" w:color="auto" w:fill="D9D9D9"/>
          </w:tcPr>
          <w:p w:rsidR="00F16848" w:rsidRPr="00477D7C" w:rsidRDefault="00F16848" w:rsidP="003A6F55">
            <w:pPr>
              <w:spacing w:after="0"/>
              <w:rPr>
                <w:rFonts w:cstheme="minorHAnsi"/>
                <w:b/>
              </w:rPr>
            </w:pPr>
          </w:p>
        </w:tc>
      </w:tr>
      <w:tr w:rsidR="00F16848" w:rsidRPr="00477D7C" w:rsidTr="003A6F55">
        <w:trPr>
          <w:jc w:val="center"/>
        </w:trPr>
        <w:tc>
          <w:tcPr>
            <w:tcW w:w="574" w:type="dxa"/>
            <w:vAlign w:val="center"/>
          </w:tcPr>
          <w:p w:rsidR="00F16848" w:rsidRPr="00477D7C" w:rsidRDefault="00F16848" w:rsidP="003A6F55">
            <w:pPr>
              <w:spacing w:after="0"/>
              <w:jc w:val="center"/>
              <w:rPr>
                <w:rFonts w:cstheme="minorHAnsi"/>
              </w:rPr>
            </w:pPr>
            <w:r w:rsidRPr="00477D7C">
              <w:rPr>
                <w:rFonts w:cstheme="minorHAnsi"/>
              </w:rPr>
              <w:t>1.</w:t>
            </w:r>
          </w:p>
        </w:tc>
        <w:tc>
          <w:tcPr>
            <w:tcW w:w="1676" w:type="dxa"/>
          </w:tcPr>
          <w:p w:rsidR="00F16848" w:rsidRPr="00477D7C" w:rsidRDefault="00F16848" w:rsidP="003A6F55">
            <w:pPr>
              <w:spacing w:after="0"/>
              <w:rPr>
                <w:rFonts w:cstheme="minorHAnsi"/>
              </w:rPr>
            </w:pPr>
          </w:p>
        </w:tc>
        <w:tc>
          <w:tcPr>
            <w:tcW w:w="901" w:type="dxa"/>
          </w:tcPr>
          <w:p w:rsidR="00F16848" w:rsidRPr="00477D7C" w:rsidRDefault="00F16848" w:rsidP="003A6F55">
            <w:pPr>
              <w:spacing w:after="0"/>
              <w:rPr>
                <w:rFonts w:cstheme="minorHAnsi"/>
              </w:rPr>
            </w:pPr>
          </w:p>
        </w:tc>
        <w:tc>
          <w:tcPr>
            <w:tcW w:w="1546" w:type="dxa"/>
          </w:tcPr>
          <w:p w:rsidR="00F16848" w:rsidRPr="00477D7C" w:rsidRDefault="00F16848" w:rsidP="003A6F55">
            <w:pPr>
              <w:spacing w:after="0"/>
              <w:rPr>
                <w:rFonts w:cstheme="minorHAnsi"/>
              </w:rPr>
            </w:pPr>
          </w:p>
        </w:tc>
        <w:tc>
          <w:tcPr>
            <w:tcW w:w="1527" w:type="dxa"/>
          </w:tcPr>
          <w:p w:rsidR="00F16848" w:rsidRPr="00477D7C" w:rsidRDefault="00F16848" w:rsidP="003A6F55">
            <w:pPr>
              <w:spacing w:after="0"/>
              <w:rPr>
                <w:rFonts w:cstheme="minorHAnsi"/>
              </w:rPr>
            </w:pPr>
          </w:p>
        </w:tc>
        <w:tc>
          <w:tcPr>
            <w:tcW w:w="1879" w:type="dxa"/>
          </w:tcPr>
          <w:p w:rsidR="00F16848" w:rsidRPr="00477D7C" w:rsidRDefault="00F16848" w:rsidP="003A6F55">
            <w:pPr>
              <w:spacing w:after="0"/>
              <w:rPr>
                <w:rFonts w:cstheme="minorHAnsi"/>
              </w:rPr>
            </w:pPr>
          </w:p>
        </w:tc>
        <w:tc>
          <w:tcPr>
            <w:tcW w:w="771" w:type="dxa"/>
            <w:vAlign w:val="center"/>
          </w:tcPr>
          <w:p w:rsidR="00F16848" w:rsidRPr="00477D7C" w:rsidRDefault="00F16848" w:rsidP="003A6F55">
            <w:pPr>
              <w:spacing w:after="0"/>
              <w:jc w:val="center"/>
              <w:rPr>
                <w:rFonts w:cstheme="minorHAnsi"/>
              </w:rPr>
            </w:pPr>
          </w:p>
        </w:tc>
        <w:tc>
          <w:tcPr>
            <w:tcW w:w="1072" w:type="dxa"/>
            <w:vAlign w:val="center"/>
          </w:tcPr>
          <w:p w:rsidR="00F16848" w:rsidRPr="00477D7C" w:rsidRDefault="00F16848" w:rsidP="003A6F55">
            <w:pPr>
              <w:spacing w:after="0"/>
              <w:jc w:val="center"/>
              <w:rPr>
                <w:rFonts w:cstheme="minorHAnsi"/>
              </w:rPr>
            </w:pPr>
          </w:p>
        </w:tc>
      </w:tr>
      <w:tr w:rsidR="00F16848" w:rsidRPr="00477D7C" w:rsidTr="003A6F55">
        <w:trPr>
          <w:jc w:val="center"/>
        </w:trPr>
        <w:tc>
          <w:tcPr>
            <w:tcW w:w="574" w:type="dxa"/>
            <w:vAlign w:val="center"/>
          </w:tcPr>
          <w:p w:rsidR="00F16848" w:rsidRPr="00477D7C" w:rsidRDefault="00F16848" w:rsidP="003A6F55">
            <w:pPr>
              <w:spacing w:after="0"/>
              <w:jc w:val="center"/>
              <w:rPr>
                <w:rFonts w:cstheme="minorHAnsi"/>
              </w:rPr>
            </w:pPr>
            <w:r w:rsidRPr="00477D7C">
              <w:rPr>
                <w:rFonts w:cstheme="minorHAnsi"/>
              </w:rPr>
              <w:t>2.</w:t>
            </w:r>
          </w:p>
        </w:tc>
        <w:tc>
          <w:tcPr>
            <w:tcW w:w="1676" w:type="dxa"/>
          </w:tcPr>
          <w:p w:rsidR="00F16848" w:rsidRPr="00477D7C" w:rsidRDefault="00F16848" w:rsidP="003A6F55">
            <w:pPr>
              <w:spacing w:after="0"/>
              <w:rPr>
                <w:rFonts w:cstheme="minorHAnsi"/>
              </w:rPr>
            </w:pPr>
          </w:p>
        </w:tc>
        <w:tc>
          <w:tcPr>
            <w:tcW w:w="901" w:type="dxa"/>
          </w:tcPr>
          <w:p w:rsidR="00F16848" w:rsidRPr="00477D7C" w:rsidRDefault="00F16848" w:rsidP="003A6F55">
            <w:pPr>
              <w:spacing w:after="0"/>
              <w:rPr>
                <w:rFonts w:cstheme="minorHAnsi"/>
              </w:rPr>
            </w:pPr>
          </w:p>
        </w:tc>
        <w:tc>
          <w:tcPr>
            <w:tcW w:w="1546" w:type="dxa"/>
          </w:tcPr>
          <w:p w:rsidR="00F16848" w:rsidRPr="00477D7C" w:rsidRDefault="00F16848" w:rsidP="003A6F55">
            <w:pPr>
              <w:spacing w:after="0"/>
              <w:rPr>
                <w:rFonts w:cstheme="minorHAnsi"/>
              </w:rPr>
            </w:pPr>
          </w:p>
        </w:tc>
        <w:tc>
          <w:tcPr>
            <w:tcW w:w="1527" w:type="dxa"/>
          </w:tcPr>
          <w:p w:rsidR="00F16848" w:rsidRPr="00477D7C" w:rsidRDefault="00F16848" w:rsidP="003A6F55">
            <w:pPr>
              <w:spacing w:after="0"/>
              <w:rPr>
                <w:rFonts w:cstheme="minorHAnsi"/>
              </w:rPr>
            </w:pPr>
          </w:p>
        </w:tc>
        <w:tc>
          <w:tcPr>
            <w:tcW w:w="1879" w:type="dxa"/>
          </w:tcPr>
          <w:p w:rsidR="00F16848" w:rsidRPr="00477D7C" w:rsidRDefault="00F16848" w:rsidP="003A6F55">
            <w:pPr>
              <w:spacing w:after="0"/>
              <w:rPr>
                <w:rFonts w:cstheme="minorHAnsi"/>
              </w:rPr>
            </w:pPr>
          </w:p>
        </w:tc>
        <w:tc>
          <w:tcPr>
            <w:tcW w:w="771" w:type="dxa"/>
            <w:vAlign w:val="center"/>
          </w:tcPr>
          <w:p w:rsidR="00F16848" w:rsidRPr="00477D7C" w:rsidRDefault="00F16848" w:rsidP="003A6F55">
            <w:pPr>
              <w:spacing w:after="0"/>
              <w:jc w:val="center"/>
              <w:rPr>
                <w:rFonts w:cstheme="minorHAnsi"/>
              </w:rPr>
            </w:pPr>
          </w:p>
        </w:tc>
        <w:tc>
          <w:tcPr>
            <w:tcW w:w="1072" w:type="dxa"/>
          </w:tcPr>
          <w:p w:rsidR="00F16848" w:rsidRPr="00477D7C" w:rsidRDefault="00F16848" w:rsidP="003A6F55">
            <w:pPr>
              <w:spacing w:after="0"/>
              <w:rPr>
                <w:rFonts w:cstheme="minorHAnsi"/>
              </w:rPr>
            </w:pPr>
          </w:p>
        </w:tc>
      </w:tr>
    </w:tbl>
    <w:p w:rsidR="00F16848" w:rsidRPr="004A0515" w:rsidRDefault="00F16848" w:rsidP="00786A1C">
      <w:pPr>
        <w:pStyle w:val="ListParagraph"/>
        <w:numPr>
          <w:ilvl w:val="0"/>
          <w:numId w:val="69"/>
        </w:numPr>
        <w:tabs>
          <w:tab w:val="left" w:pos="709"/>
        </w:tabs>
        <w:spacing w:before="120" w:line="300" w:lineRule="exact"/>
        <w:ind w:left="426" w:hanging="142"/>
        <w:rPr>
          <w:b/>
          <w:color w:val="231F20"/>
          <w:w w:val="110"/>
          <w:sz w:val="28"/>
        </w:rPr>
      </w:pPr>
      <w:r w:rsidRPr="004A0515">
        <w:rPr>
          <w:b/>
          <w:color w:val="231F20"/>
          <w:w w:val="110"/>
          <w:sz w:val="28"/>
        </w:rPr>
        <w:t>Livelihood Intervention-Improving yield of Vegetables garden/ Homestead</w:t>
      </w:r>
    </w:p>
    <w:p w:rsidR="00334190" w:rsidRDefault="00334190" w:rsidP="004A0515">
      <w:pPr>
        <w:pStyle w:val="ListParagraph"/>
        <w:ind w:left="785" w:firstLine="0"/>
        <w:jc w:val="center"/>
        <w:rPr>
          <w:b/>
          <w:i/>
          <w:color w:val="231F20"/>
          <w:w w:val="105"/>
          <w:sz w:val="20"/>
        </w:rPr>
      </w:pPr>
    </w:p>
    <w:p w:rsidR="00432A3C" w:rsidRPr="00432A3C" w:rsidRDefault="00432A3C" w:rsidP="004A0515">
      <w:pPr>
        <w:pStyle w:val="ListParagraph"/>
        <w:ind w:left="785" w:firstLine="0"/>
        <w:jc w:val="center"/>
        <w:rPr>
          <w:b/>
          <w:i/>
          <w:sz w:val="20"/>
        </w:rPr>
      </w:pPr>
      <w:r w:rsidRPr="00432A3C">
        <w:rPr>
          <w:b/>
          <w:i/>
          <w:color w:val="231F20"/>
          <w:w w:val="105"/>
          <w:sz w:val="20"/>
        </w:rPr>
        <w:t>Table 4</w:t>
      </w:r>
      <w:r>
        <w:rPr>
          <w:b/>
          <w:i/>
          <w:color w:val="231F20"/>
          <w:w w:val="105"/>
          <w:sz w:val="20"/>
        </w:rPr>
        <w:t>7</w:t>
      </w:r>
    </w:p>
    <w:p w:rsidR="00F16848" w:rsidRPr="00477D7C" w:rsidRDefault="00F16848" w:rsidP="00F16848">
      <w:pPr>
        <w:spacing w:after="0"/>
        <w:rPr>
          <w:rFonts w:cstheme="minorHAnsi"/>
        </w:rPr>
      </w:pPr>
    </w:p>
    <w:tbl>
      <w:tblPr>
        <w:tblW w:w="99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4"/>
        <w:gridCol w:w="1484"/>
        <w:gridCol w:w="985"/>
        <w:gridCol w:w="1246"/>
        <w:gridCol w:w="1403"/>
        <w:gridCol w:w="1871"/>
        <w:gridCol w:w="928"/>
        <w:gridCol w:w="1455"/>
      </w:tblGrid>
      <w:tr w:rsidR="00F16848" w:rsidRPr="00477D7C" w:rsidTr="003A6F55">
        <w:trPr>
          <w:jc w:val="center"/>
        </w:trPr>
        <w:tc>
          <w:tcPr>
            <w:tcW w:w="594" w:type="dxa"/>
            <w:vMerge w:val="restart"/>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Sl. No.</w:t>
            </w:r>
          </w:p>
        </w:tc>
        <w:tc>
          <w:tcPr>
            <w:tcW w:w="1484" w:type="dxa"/>
            <w:vMerge w:val="restart"/>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Activity</w:t>
            </w:r>
          </w:p>
        </w:tc>
        <w:tc>
          <w:tcPr>
            <w:tcW w:w="985" w:type="dxa"/>
            <w:vMerge w:val="restart"/>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Year</w:t>
            </w:r>
          </w:p>
          <w:p w:rsidR="00F16848" w:rsidRPr="00477D7C" w:rsidRDefault="00F16848" w:rsidP="003A6F55">
            <w:pPr>
              <w:spacing w:after="0"/>
              <w:jc w:val="center"/>
              <w:rPr>
                <w:rFonts w:cstheme="minorHAnsi"/>
                <w:b/>
                <w:color w:val="000000"/>
              </w:rPr>
            </w:pPr>
            <w:r w:rsidRPr="00477D7C">
              <w:rPr>
                <w:rFonts w:cstheme="minorHAnsi"/>
                <w:b/>
                <w:color w:val="000000"/>
              </w:rPr>
              <w:t>Month</w:t>
            </w:r>
          </w:p>
        </w:tc>
        <w:tc>
          <w:tcPr>
            <w:tcW w:w="4520" w:type="dxa"/>
            <w:gridSpan w:val="3"/>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Responsibility sharing</w:t>
            </w:r>
          </w:p>
        </w:tc>
        <w:tc>
          <w:tcPr>
            <w:tcW w:w="928" w:type="dxa"/>
            <w:vMerge w:val="restart"/>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Cost (Rs)</w:t>
            </w:r>
          </w:p>
        </w:tc>
        <w:tc>
          <w:tcPr>
            <w:tcW w:w="1455" w:type="dxa"/>
            <w:vMerge w:val="restart"/>
            <w:shd w:val="clear" w:color="auto" w:fill="D9D9D9"/>
            <w:vAlign w:val="center"/>
          </w:tcPr>
          <w:p w:rsidR="00F16848" w:rsidRPr="00477D7C" w:rsidRDefault="00F16848" w:rsidP="003A6F55">
            <w:pPr>
              <w:spacing w:after="0"/>
              <w:jc w:val="center"/>
              <w:rPr>
                <w:rFonts w:cstheme="minorHAnsi"/>
                <w:b/>
                <w:color w:val="000000"/>
              </w:rPr>
            </w:pPr>
            <w:r w:rsidRPr="00477D7C">
              <w:rPr>
                <w:rFonts w:cstheme="minorHAnsi"/>
                <w:b/>
                <w:color w:val="000000"/>
              </w:rPr>
              <w:t>Source of Funding</w:t>
            </w:r>
          </w:p>
        </w:tc>
      </w:tr>
      <w:tr w:rsidR="00F16848" w:rsidRPr="00477D7C" w:rsidTr="003A6F55">
        <w:trPr>
          <w:jc w:val="center"/>
        </w:trPr>
        <w:tc>
          <w:tcPr>
            <w:tcW w:w="594" w:type="dxa"/>
            <w:vMerge/>
            <w:shd w:val="clear" w:color="auto" w:fill="D9D9D9"/>
            <w:vAlign w:val="center"/>
          </w:tcPr>
          <w:p w:rsidR="00F16848" w:rsidRPr="00477D7C" w:rsidRDefault="00F16848" w:rsidP="003A6F55">
            <w:pPr>
              <w:spacing w:after="0"/>
              <w:jc w:val="center"/>
              <w:rPr>
                <w:rFonts w:cstheme="minorHAnsi"/>
                <w:b/>
                <w:color w:val="0000FF"/>
              </w:rPr>
            </w:pPr>
          </w:p>
        </w:tc>
        <w:tc>
          <w:tcPr>
            <w:tcW w:w="1484" w:type="dxa"/>
            <w:vMerge/>
            <w:shd w:val="clear" w:color="auto" w:fill="D9D9D9"/>
            <w:vAlign w:val="center"/>
          </w:tcPr>
          <w:p w:rsidR="00F16848" w:rsidRPr="00477D7C" w:rsidRDefault="00F16848" w:rsidP="003A6F55">
            <w:pPr>
              <w:spacing w:after="0"/>
              <w:jc w:val="center"/>
              <w:rPr>
                <w:rFonts w:cstheme="minorHAnsi"/>
                <w:b/>
                <w:color w:val="0000FF"/>
              </w:rPr>
            </w:pPr>
          </w:p>
        </w:tc>
        <w:tc>
          <w:tcPr>
            <w:tcW w:w="985" w:type="dxa"/>
            <w:vMerge/>
            <w:shd w:val="clear" w:color="auto" w:fill="D9D9D9"/>
            <w:vAlign w:val="center"/>
          </w:tcPr>
          <w:p w:rsidR="00F16848" w:rsidRPr="00477D7C" w:rsidRDefault="00F16848" w:rsidP="003A6F55">
            <w:pPr>
              <w:spacing w:after="0"/>
              <w:jc w:val="center"/>
              <w:rPr>
                <w:rFonts w:cstheme="minorHAnsi"/>
                <w:b/>
                <w:color w:val="0000FF"/>
              </w:rPr>
            </w:pPr>
          </w:p>
        </w:tc>
        <w:tc>
          <w:tcPr>
            <w:tcW w:w="1246" w:type="dxa"/>
            <w:shd w:val="clear" w:color="auto" w:fill="D9D9D9"/>
            <w:vAlign w:val="center"/>
          </w:tcPr>
          <w:p w:rsidR="00F16848" w:rsidRPr="00477D7C" w:rsidRDefault="00F16848" w:rsidP="003A6F55">
            <w:pPr>
              <w:spacing w:after="0"/>
              <w:jc w:val="center"/>
              <w:rPr>
                <w:rFonts w:cstheme="minorHAnsi"/>
                <w:b/>
              </w:rPr>
            </w:pPr>
            <w:r w:rsidRPr="00477D7C">
              <w:rPr>
                <w:rFonts w:cstheme="minorHAnsi"/>
                <w:b/>
              </w:rPr>
              <w:t>JFMC</w:t>
            </w:r>
          </w:p>
        </w:tc>
        <w:tc>
          <w:tcPr>
            <w:tcW w:w="1403" w:type="dxa"/>
            <w:shd w:val="clear" w:color="auto" w:fill="D9D9D9"/>
            <w:vAlign w:val="center"/>
          </w:tcPr>
          <w:p w:rsidR="00F16848" w:rsidRPr="00477D7C" w:rsidRDefault="00F16848" w:rsidP="003A6F55">
            <w:pPr>
              <w:spacing w:after="0"/>
              <w:jc w:val="center"/>
              <w:rPr>
                <w:rFonts w:cstheme="minorHAnsi"/>
                <w:b/>
              </w:rPr>
            </w:pPr>
            <w:r w:rsidRPr="00477D7C">
              <w:rPr>
                <w:rFonts w:cstheme="minorHAnsi"/>
                <w:b/>
              </w:rPr>
              <w:t>FD</w:t>
            </w:r>
          </w:p>
        </w:tc>
        <w:tc>
          <w:tcPr>
            <w:tcW w:w="1871" w:type="dxa"/>
            <w:shd w:val="clear" w:color="auto" w:fill="D9D9D9"/>
            <w:vAlign w:val="center"/>
          </w:tcPr>
          <w:p w:rsidR="00F16848" w:rsidRPr="00477D7C" w:rsidRDefault="00F16848" w:rsidP="003A6F55">
            <w:pPr>
              <w:spacing w:after="0"/>
              <w:jc w:val="center"/>
              <w:rPr>
                <w:rFonts w:cstheme="minorHAnsi"/>
                <w:b/>
              </w:rPr>
            </w:pPr>
            <w:r w:rsidRPr="00477D7C">
              <w:rPr>
                <w:rFonts w:cstheme="minorHAnsi"/>
                <w:b/>
              </w:rPr>
              <w:t>Direct Beneficiary</w:t>
            </w:r>
          </w:p>
        </w:tc>
        <w:tc>
          <w:tcPr>
            <w:tcW w:w="928" w:type="dxa"/>
            <w:vMerge/>
            <w:shd w:val="clear" w:color="auto" w:fill="D9D9D9"/>
          </w:tcPr>
          <w:p w:rsidR="00F16848" w:rsidRPr="00477D7C" w:rsidRDefault="00F16848" w:rsidP="003A6F55">
            <w:pPr>
              <w:spacing w:after="0"/>
              <w:rPr>
                <w:rFonts w:cstheme="minorHAnsi"/>
                <w:b/>
              </w:rPr>
            </w:pPr>
          </w:p>
        </w:tc>
        <w:tc>
          <w:tcPr>
            <w:tcW w:w="1455" w:type="dxa"/>
            <w:vMerge/>
            <w:shd w:val="clear" w:color="auto" w:fill="D9D9D9"/>
          </w:tcPr>
          <w:p w:rsidR="00F16848" w:rsidRPr="00477D7C" w:rsidRDefault="00F16848" w:rsidP="003A6F55">
            <w:pPr>
              <w:spacing w:after="0"/>
              <w:rPr>
                <w:rFonts w:cstheme="minorHAnsi"/>
                <w:b/>
              </w:rPr>
            </w:pPr>
          </w:p>
        </w:tc>
      </w:tr>
      <w:tr w:rsidR="00F16848" w:rsidRPr="00477D7C" w:rsidTr="003A6F55">
        <w:trPr>
          <w:jc w:val="center"/>
        </w:trPr>
        <w:tc>
          <w:tcPr>
            <w:tcW w:w="594" w:type="dxa"/>
            <w:vAlign w:val="center"/>
          </w:tcPr>
          <w:p w:rsidR="00F16848" w:rsidRPr="00477D7C" w:rsidRDefault="00F16848" w:rsidP="003A6F55">
            <w:pPr>
              <w:spacing w:after="0"/>
              <w:jc w:val="center"/>
              <w:rPr>
                <w:rFonts w:cstheme="minorHAnsi"/>
              </w:rPr>
            </w:pPr>
            <w:r w:rsidRPr="00477D7C">
              <w:rPr>
                <w:rFonts w:cstheme="minorHAnsi"/>
              </w:rPr>
              <w:t>1.</w:t>
            </w:r>
          </w:p>
        </w:tc>
        <w:tc>
          <w:tcPr>
            <w:tcW w:w="1484" w:type="dxa"/>
          </w:tcPr>
          <w:p w:rsidR="00F16848" w:rsidRPr="00477D7C" w:rsidRDefault="00F16848" w:rsidP="003A6F55">
            <w:pPr>
              <w:spacing w:after="0"/>
              <w:rPr>
                <w:rFonts w:cstheme="minorHAnsi"/>
              </w:rPr>
            </w:pPr>
          </w:p>
        </w:tc>
        <w:tc>
          <w:tcPr>
            <w:tcW w:w="985" w:type="dxa"/>
          </w:tcPr>
          <w:p w:rsidR="00F16848" w:rsidRPr="00477D7C" w:rsidRDefault="00F16848" w:rsidP="003A6F55">
            <w:pPr>
              <w:spacing w:after="0"/>
              <w:rPr>
                <w:rFonts w:cstheme="minorHAnsi"/>
              </w:rPr>
            </w:pPr>
          </w:p>
        </w:tc>
        <w:tc>
          <w:tcPr>
            <w:tcW w:w="1246" w:type="dxa"/>
          </w:tcPr>
          <w:p w:rsidR="00F16848" w:rsidRPr="00477D7C" w:rsidRDefault="00F16848" w:rsidP="003A6F55">
            <w:pPr>
              <w:spacing w:after="0"/>
              <w:rPr>
                <w:rFonts w:cstheme="minorHAnsi"/>
              </w:rPr>
            </w:pPr>
          </w:p>
        </w:tc>
        <w:tc>
          <w:tcPr>
            <w:tcW w:w="1403" w:type="dxa"/>
          </w:tcPr>
          <w:p w:rsidR="00F16848" w:rsidRPr="00477D7C" w:rsidRDefault="00F16848" w:rsidP="003A6F55">
            <w:pPr>
              <w:spacing w:after="0"/>
              <w:rPr>
                <w:rFonts w:cstheme="minorHAnsi"/>
              </w:rPr>
            </w:pPr>
          </w:p>
        </w:tc>
        <w:tc>
          <w:tcPr>
            <w:tcW w:w="1871" w:type="dxa"/>
          </w:tcPr>
          <w:p w:rsidR="00F16848" w:rsidRPr="00477D7C" w:rsidRDefault="00F16848" w:rsidP="003A6F55">
            <w:pPr>
              <w:spacing w:after="0"/>
              <w:rPr>
                <w:rFonts w:cstheme="minorHAnsi"/>
              </w:rPr>
            </w:pPr>
          </w:p>
        </w:tc>
        <w:tc>
          <w:tcPr>
            <w:tcW w:w="928" w:type="dxa"/>
          </w:tcPr>
          <w:p w:rsidR="00F16848" w:rsidRPr="00477D7C" w:rsidRDefault="00F16848" w:rsidP="003A6F55">
            <w:pPr>
              <w:spacing w:after="0"/>
              <w:rPr>
                <w:rFonts w:cstheme="minorHAnsi"/>
              </w:rPr>
            </w:pPr>
          </w:p>
        </w:tc>
        <w:tc>
          <w:tcPr>
            <w:tcW w:w="1455" w:type="dxa"/>
          </w:tcPr>
          <w:p w:rsidR="00F16848" w:rsidRPr="00477D7C" w:rsidRDefault="00F16848" w:rsidP="003A6F55">
            <w:pPr>
              <w:spacing w:after="0"/>
              <w:rPr>
                <w:rFonts w:cstheme="minorHAnsi"/>
              </w:rPr>
            </w:pPr>
          </w:p>
        </w:tc>
      </w:tr>
      <w:tr w:rsidR="00F16848" w:rsidRPr="00477D7C" w:rsidTr="003A6F55">
        <w:trPr>
          <w:jc w:val="center"/>
        </w:trPr>
        <w:tc>
          <w:tcPr>
            <w:tcW w:w="594" w:type="dxa"/>
            <w:vAlign w:val="center"/>
          </w:tcPr>
          <w:p w:rsidR="00F16848" w:rsidRPr="00477D7C" w:rsidRDefault="00F16848" w:rsidP="003A6F55">
            <w:pPr>
              <w:spacing w:after="0"/>
              <w:jc w:val="center"/>
              <w:rPr>
                <w:rFonts w:cstheme="minorHAnsi"/>
              </w:rPr>
            </w:pPr>
            <w:r w:rsidRPr="00477D7C">
              <w:rPr>
                <w:rFonts w:cstheme="minorHAnsi"/>
              </w:rPr>
              <w:t>2.</w:t>
            </w:r>
          </w:p>
        </w:tc>
        <w:tc>
          <w:tcPr>
            <w:tcW w:w="1484" w:type="dxa"/>
          </w:tcPr>
          <w:p w:rsidR="00F16848" w:rsidRPr="00477D7C" w:rsidRDefault="00F16848" w:rsidP="003A6F55">
            <w:pPr>
              <w:spacing w:after="0"/>
              <w:rPr>
                <w:rFonts w:cstheme="minorHAnsi"/>
              </w:rPr>
            </w:pPr>
          </w:p>
        </w:tc>
        <w:tc>
          <w:tcPr>
            <w:tcW w:w="985" w:type="dxa"/>
          </w:tcPr>
          <w:p w:rsidR="00F16848" w:rsidRPr="00477D7C" w:rsidRDefault="00F16848" w:rsidP="003A6F55">
            <w:pPr>
              <w:spacing w:after="0"/>
              <w:rPr>
                <w:rFonts w:cstheme="minorHAnsi"/>
              </w:rPr>
            </w:pPr>
          </w:p>
        </w:tc>
        <w:tc>
          <w:tcPr>
            <w:tcW w:w="1246" w:type="dxa"/>
          </w:tcPr>
          <w:p w:rsidR="00F16848" w:rsidRPr="00477D7C" w:rsidRDefault="00F16848" w:rsidP="003A6F55">
            <w:pPr>
              <w:spacing w:after="0"/>
              <w:rPr>
                <w:rFonts w:cstheme="minorHAnsi"/>
              </w:rPr>
            </w:pPr>
          </w:p>
        </w:tc>
        <w:tc>
          <w:tcPr>
            <w:tcW w:w="1403" w:type="dxa"/>
          </w:tcPr>
          <w:p w:rsidR="00F16848" w:rsidRPr="00477D7C" w:rsidRDefault="00F16848" w:rsidP="003A6F55">
            <w:pPr>
              <w:spacing w:after="0"/>
              <w:rPr>
                <w:rFonts w:cstheme="minorHAnsi"/>
              </w:rPr>
            </w:pPr>
          </w:p>
        </w:tc>
        <w:tc>
          <w:tcPr>
            <w:tcW w:w="1871" w:type="dxa"/>
          </w:tcPr>
          <w:p w:rsidR="00F16848" w:rsidRPr="00477D7C" w:rsidRDefault="00F16848" w:rsidP="003A6F55">
            <w:pPr>
              <w:spacing w:after="0"/>
              <w:rPr>
                <w:rFonts w:cstheme="minorHAnsi"/>
              </w:rPr>
            </w:pPr>
          </w:p>
        </w:tc>
        <w:tc>
          <w:tcPr>
            <w:tcW w:w="928" w:type="dxa"/>
          </w:tcPr>
          <w:p w:rsidR="00F16848" w:rsidRPr="00477D7C" w:rsidRDefault="00F16848" w:rsidP="003A6F55">
            <w:pPr>
              <w:spacing w:after="0"/>
              <w:rPr>
                <w:rFonts w:cstheme="minorHAnsi"/>
              </w:rPr>
            </w:pPr>
          </w:p>
        </w:tc>
        <w:tc>
          <w:tcPr>
            <w:tcW w:w="1455" w:type="dxa"/>
          </w:tcPr>
          <w:p w:rsidR="00F16848" w:rsidRPr="00477D7C" w:rsidRDefault="00F16848" w:rsidP="003A6F55">
            <w:pPr>
              <w:spacing w:after="0"/>
              <w:rPr>
                <w:rFonts w:cstheme="minorHAnsi"/>
              </w:rPr>
            </w:pPr>
          </w:p>
        </w:tc>
      </w:tr>
    </w:tbl>
    <w:p w:rsidR="00F16848" w:rsidRPr="00477D7C" w:rsidRDefault="00F16848" w:rsidP="00F16848">
      <w:pPr>
        <w:spacing w:after="0"/>
        <w:ind w:left="810"/>
        <w:rPr>
          <w:rFonts w:cstheme="minorHAnsi"/>
          <w:b/>
          <w:i/>
          <w:color w:val="333399"/>
        </w:rPr>
      </w:pPr>
    </w:p>
    <w:p w:rsidR="000A0864" w:rsidRPr="00786A1C" w:rsidRDefault="000A0864" w:rsidP="004A0515">
      <w:pPr>
        <w:pStyle w:val="ListParagraph"/>
        <w:numPr>
          <w:ilvl w:val="0"/>
          <w:numId w:val="69"/>
        </w:numPr>
        <w:tabs>
          <w:tab w:val="left" w:pos="834"/>
        </w:tabs>
        <w:spacing w:before="108"/>
        <w:rPr>
          <w:b/>
          <w:color w:val="231F20"/>
          <w:w w:val="110"/>
          <w:sz w:val="28"/>
        </w:rPr>
      </w:pPr>
      <w:r w:rsidRPr="00786A1C">
        <w:rPr>
          <w:b/>
          <w:color w:val="231F20"/>
          <w:w w:val="110"/>
          <w:sz w:val="28"/>
        </w:rPr>
        <w:t>Livelihood (basic needs) Support</w:t>
      </w:r>
    </w:p>
    <w:p w:rsidR="000A0864" w:rsidRDefault="000A0864" w:rsidP="000A0864">
      <w:pPr>
        <w:pStyle w:val="BodyText"/>
        <w:rPr>
          <w:b/>
          <w:i/>
        </w:rPr>
      </w:pPr>
    </w:p>
    <w:p w:rsidR="000A0864" w:rsidRDefault="000A0864" w:rsidP="000A0864">
      <w:pPr>
        <w:pStyle w:val="BodyText"/>
        <w:rPr>
          <w:b/>
          <w:i/>
        </w:rPr>
      </w:pPr>
    </w:p>
    <w:p w:rsidR="000A0864" w:rsidRDefault="000A0864" w:rsidP="004A0515">
      <w:pPr>
        <w:ind w:left="500"/>
        <w:jc w:val="center"/>
        <w:rPr>
          <w:b/>
          <w:i/>
          <w:sz w:val="20"/>
        </w:rPr>
      </w:pPr>
      <w:r>
        <w:rPr>
          <w:b/>
          <w:i/>
          <w:color w:val="231F20"/>
          <w:w w:val="105"/>
          <w:sz w:val="20"/>
        </w:rPr>
        <w:t xml:space="preserve">Table  </w:t>
      </w:r>
      <w:r w:rsidR="00432A3C">
        <w:rPr>
          <w:b/>
          <w:i/>
          <w:color w:val="231F20"/>
          <w:w w:val="105"/>
          <w:sz w:val="20"/>
        </w:rPr>
        <w:t>47</w:t>
      </w:r>
    </w:p>
    <w:p w:rsidR="000A0864" w:rsidRDefault="000A0864" w:rsidP="000A0864">
      <w:pPr>
        <w:pStyle w:val="BodyText"/>
        <w:spacing w:before="1"/>
        <w:rPr>
          <w:b/>
          <w:i/>
          <w:sz w:val="16"/>
        </w:rPr>
      </w:pPr>
    </w:p>
    <w:tbl>
      <w:tblPr>
        <w:tblW w:w="0" w:type="auto"/>
        <w:tblInd w:w="5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1720"/>
        <w:gridCol w:w="1720"/>
        <w:gridCol w:w="1720"/>
        <w:gridCol w:w="1720"/>
        <w:gridCol w:w="1720"/>
        <w:gridCol w:w="1720"/>
      </w:tblGrid>
      <w:tr w:rsidR="000A0864" w:rsidTr="003A6F55">
        <w:trPr>
          <w:trHeight w:val="552"/>
        </w:trPr>
        <w:tc>
          <w:tcPr>
            <w:tcW w:w="1720" w:type="dxa"/>
            <w:shd w:val="clear" w:color="auto" w:fill="E6E7E8"/>
          </w:tcPr>
          <w:p w:rsidR="000A0864" w:rsidRDefault="000A0864" w:rsidP="003A6F55">
            <w:pPr>
              <w:pStyle w:val="TableParagraph"/>
              <w:spacing w:before="31"/>
              <w:ind w:left="212"/>
              <w:rPr>
                <w:sz w:val="19"/>
              </w:rPr>
            </w:pPr>
            <w:r>
              <w:rPr>
                <w:color w:val="231F20"/>
                <w:w w:val="105"/>
                <w:sz w:val="19"/>
              </w:rPr>
              <w:t>Types of Activity</w:t>
            </w:r>
          </w:p>
        </w:tc>
        <w:tc>
          <w:tcPr>
            <w:tcW w:w="1720" w:type="dxa"/>
            <w:shd w:val="clear" w:color="auto" w:fill="E6E7E8"/>
          </w:tcPr>
          <w:p w:rsidR="000A0864" w:rsidRDefault="000A0864" w:rsidP="003A6F55">
            <w:pPr>
              <w:pStyle w:val="TableParagraph"/>
              <w:spacing w:before="31"/>
              <w:ind w:left="123"/>
              <w:rPr>
                <w:sz w:val="19"/>
              </w:rPr>
            </w:pPr>
            <w:r>
              <w:rPr>
                <w:color w:val="231F20"/>
                <w:sz w:val="19"/>
              </w:rPr>
              <w:t>No of beneficiaries</w:t>
            </w:r>
          </w:p>
        </w:tc>
        <w:tc>
          <w:tcPr>
            <w:tcW w:w="1720" w:type="dxa"/>
            <w:shd w:val="clear" w:color="auto" w:fill="E6E7E8"/>
          </w:tcPr>
          <w:p w:rsidR="000A0864" w:rsidRDefault="000A0864" w:rsidP="003A6F55">
            <w:pPr>
              <w:pStyle w:val="TableParagraph"/>
              <w:spacing w:before="31"/>
              <w:ind w:left="162" w:right="144"/>
              <w:jc w:val="center"/>
              <w:rPr>
                <w:sz w:val="19"/>
              </w:rPr>
            </w:pPr>
            <w:r>
              <w:rPr>
                <w:color w:val="231F20"/>
                <w:sz w:val="19"/>
              </w:rPr>
              <w:t>Year of</w:t>
            </w:r>
          </w:p>
          <w:p w:rsidR="000A0864" w:rsidRDefault="000A0864" w:rsidP="003A6F55">
            <w:pPr>
              <w:pStyle w:val="TableParagraph"/>
              <w:spacing w:before="38" w:line="231" w:lineRule="exact"/>
              <w:ind w:left="162" w:right="144"/>
              <w:jc w:val="center"/>
              <w:rPr>
                <w:sz w:val="19"/>
              </w:rPr>
            </w:pPr>
            <w:r>
              <w:rPr>
                <w:color w:val="231F20"/>
                <w:w w:val="105"/>
                <w:sz w:val="19"/>
              </w:rPr>
              <w:t>implementation</w:t>
            </w:r>
          </w:p>
        </w:tc>
        <w:tc>
          <w:tcPr>
            <w:tcW w:w="1720" w:type="dxa"/>
            <w:shd w:val="clear" w:color="auto" w:fill="E6E7E8"/>
          </w:tcPr>
          <w:p w:rsidR="000A0864" w:rsidRDefault="000A0864" w:rsidP="003A6F55">
            <w:pPr>
              <w:pStyle w:val="TableParagraph"/>
              <w:spacing w:before="31"/>
              <w:ind w:left="162" w:right="145"/>
              <w:jc w:val="center"/>
              <w:rPr>
                <w:sz w:val="19"/>
              </w:rPr>
            </w:pPr>
            <w:r>
              <w:rPr>
                <w:color w:val="231F20"/>
                <w:sz w:val="19"/>
              </w:rPr>
              <w:t>Total amount</w:t>
            </w:r>
          </w:p>
          <w:p w:rsidR="000A0864" w:rsidRDefault="000A0864" w:rsidP="003A6F55">
            <w:pPr>
              <w:pStyle w:val="TableParagraph"/>
              <w:spacing w:before="38" w:line="231" w:lineRule="exact"/>
              <w:ind w:left="162" w:right="145"/>
              <w:jc w:val="center"/>
              <w:rPr>
                <w:sz w:val="19"/>
              </w:rPr>
            </w:pPr>
            <w:r>
              <w:rPr>
                <w:color w:val="231F20"/>
                <w:sz w:val="19"/>
              </w:rPr>
              <w:t>required</w:t>
            </w:r>
          </w:p>
        </w:tc>
        <w:tc>
          <w:tcPr>
            <w:tcW w:w="1720" w:type="dxa"/>
            <w:shd w:val="clear" w:color="auto" w:fill="E6E7E8"/>
          </w:tcPr>
          <w:p w:rsidR="000A0864" w:rsidRDefault="000A0864" w:rsidP="003A6F55">
            <w:pPr>
              <w:pStyle w:val="TableParagraph"/>
              <w:spacing w:before="31"/>
              <w:ind w:left="162" w:right="145"/>
              <w:jc w:val="center"/>
              <w:rPr>
                <w:sz w:val="19"/>
              </w:rPr>
            </w:pPr>
            <w:r>
              <w:rPr>
                <w:color w:val="231F20"/>
                <w:w w:val="105"/>
                <w:sz w:val="19"/>
              </w:rPr>
              <w:t>Cost sharing by</w:t>
            </w:r>
          </w:p>
          <w:p w:rsidR="000A0864" w:rsidRDefault="000A0864" w:rsidP="003A6F55">
            <w:pPr>
              <w:pStyle w:val="TableParagraph"/>
              <w:spacing w:before="38" w:line="231" w:lineRule="exact"/>
              <w:ind w:left="162" w:right="145"/>
              <w:jc w:val="center"/>
              <w:rPr>
                <w:sz w:val="19"/>
              </w:rPr>
            </w:pPr>
            <w:r>
              <w:rPr>
                <w:color w:val="231F20"/>
                <w:w w:val="105"/>
                <w:sz w:val="19"/>
              </w:rPr>
              <w:t>members</w:t>
            </w:r>
          </w:p>
        </w:tc>
        <w:tc>
          <w:tcPr>
            <w:tcW w:w="1720" w:type="dxa"/>
            <w:shd w:val="clear" w:color="auto" w:fill="E6E7E8"/>
          </w:tcPr>
          <w:p w:rsidR="000A0864" w:rsidRDefault="000A0864" w:rsidP="003A6F55">
            <w:pPr>
              <w:pStyle w:val="TableParagraph"/>
              <w:spacing w:before="31"/>
              <w:ind w:left="161" w:right="145"/>
              <w:jc w:val="center"/>
              <w:rPr>
                <w:sz w:val="19"/>
              </w:rPr>
            </w:pPr>
            <w:r>
              <w:rPr>
                <w:color w:val="231F20"/>
                <w:w w:val="105"/>
                <w:sz w:val="19"/>
              </w:rPr>
              <w:t>Balance amount</w:t>
            </w:r>
          </w:p>
          <w:p w:rsidR="000A0864" w:rsidRDefault="000A0864" w:rsidP="003A6F55">
            <w:pPr>
              <w:pStyle w:val="TableParagraph"/>
              <w:spacing w:before="38" w:line="231" w:lineRule="exact"/>
              <w:ind w:left="161" w:right="145"/>
              <w:jc w:val="center"/>
              <w:rPr>
                <w:sz w:val="19"/>
              </w:rPr>
            </w:pPr>
            <w:r>
              <w:rPr>
                <w:color w:val="231F20"/>
                <w:sz w:val="19"/>
              </w:rPr>
              <w:t>required</w:t>
            </w:r>
          </w:p>
        </w:tc>
      </w:tr>
      <w:tr w:rsidR="000A0864" w:rsidTr="003A6F55">
        <w:trPr>
          <w:trHeight w:val="371"/>
        </w:trPr>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r>
      <w:tr w:rsidR="000A0864" w:rsidTr="003A6F55">
        <w:trPr>
          <w:trHeight w:val="371"/>
        </w:trPr>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r>
      <w:tr w:rsidR="000A0864" w:rsidTr="003A6F55">
        <w:trPr>
          <w:trHeight w:val="371"/>
        </w:trPr>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r>
      <w:tr w:rsidR="000A0864" w:rsidTr="003A6F55">
        <w:trPr>
          <w:trHeight w:val="371"/>
        </w:trPr>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r>
      <w:tr w:rsidR="000A0864" w:rsidTr="003A6F55">
        <w:trPr>
          <w:trHeight w:val="371"/>
        </w:trPr>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r>
      <w:tr w:rsidR="000A0864" w:rsidTr="003A6F55">
        <w:trPr>
          <w:trHeight w:val="371"/>
        </w:trPr>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c>
          <w:tcPr>
            <w:tcW w:w="1720" w:type="dxa"/>
          </w:tcPr>
          <w:p w:rsidR="000A0864" w:rsidRDefault="000A0864" w:rsidP="003A6F55">
            <w:pPr>
              <w:pStyle w:val="TableParagraph"/>
              <w:rPr>
                <w:sz w:val="20"/>
              </w:rPr>
            </w:pPr>
          </w:p>
        </w:tc>
      </w:tr>
    </w:tbl>
    <w:p w:rsidR="000A0864" w:rsidRDefault="000A0864" w:rsidP="000A0864">
      <w:pPr>
        <w:tabs>
          <w:tab w:val="left" w:pos="1928"/>
          <w:tab w:val="left" w:pos="5556"/>
        </w:tabs>
        <w:rPr>
          <w:rFonts w:cstheme="minorHAnsi"/>
          <w:sz w:val="28"/>
          <w:szCs w:val="28"/>
          <w:lang w:eastAsia="ja-JP"/>
        </w:rPr>
      </w:pPr>
    </w:p>
    <w:p w:rsidR="0019577E" w:rsidRDefault="0019577E" w:rsidP="000A0864">
      <w:pPr>
        <w:tabs>
          <w:tab w:val="left" w:pos="1928"/>
          <w:tab w:val="left" w:pos="5556"/>
        </w:tabs>
        <w:rPr>
          <w:rFonts w:cstheme="minorHAnsi"/>
          <w:sz w:val="28"/>
          <w:szCs w:val="28"/>
          <w:lang w:eastAsia="ja-JP"/>
        </w:rPr>
      </w:pPr>
    </w:p>
    <w:p w:rsidR="0019577E" w:rsidRDefault="0019577E" w:rsidP="000A0864">
      <w:pPr>
        <w:tabs>
          <w:tab w:val="left" w:pos="1928"/>
          <w:tab w:val="left" w:pos="5556"/>
        </w:tabs>
        <w:rPr>
          <w:rFonts w:cstheme="minorHAnsi"/>
          <w:sz w:val="28"/>
          <w:szCs w:val="28"/>
          <w:lang w:eastAsia="ja-JP"/>
        </w:rPr>
      </w:pPr>
    </w:p>
    <w:p w:rsidR="0019577E" w:rsidRDefault="0019577E" w:rsidP="000A0864">
      <w:pPr>
        <w:tabs>
          <w:tab w:val="left" w:pos="1928"/>
          <w:tab w:val="left" w:pos="5556"/>
        </w:tabs>
        <w:rPr>
          <w:rFonts w:cstheme="minorHAnsi"/>
          <w:sz w:val="28"/>
          <w:szCs w:val="28"/>
          <w:lang w:eastAsia="ja-JP"/>
        </w:rPr>
      </w:pPr>
    </w:p>
    <w:p w:rsidR="0019577E" w:rsidRDefault="0019577E" w:rsidP="000A0864">
      <w:pPr>
        <w:tabs>
          <w:tab w:val="left" w:pos="1928"/>
          <w:tab w:val="left" w:pos="5556"/>
        </w:tabs>
        <w:rPr>
          <w:rFonts w:cstheme="minorHAnsi"/>
          <w:sz w:val="28"/>
          <w:szCs w:val="28"/>
          <w:lang w:eastAsia="ja-JP"/>
        </w:rPr>
      </w:pPr>
    </w:p>
    <w:p w:rsidR="0019577E" w:rsidRDefault="0019577E" w:rsidP="000A0864">
      <w:pPr>
        <w:tabs>
          <w:tab w:val="left" w:pos="1928"/>
          <w:tab w:val="left" w:pos="5556"/>
        </w:tabs>
        <w:rPr>
          <w:rFonts w:cstheme="minorHAnsi"/>
          <w:sz w:val="28"/>
          <w:szCs w:val="28"/>
          <w:lang w:eastAsia="ja-JP"/>
        </w:rPr>
      </w:pPr>
    </w:p>
    <w:p w:rsidR="00F16848" w:rsidRPr="004A0515" w:rsidRDefault="00F16848" w:rsidP="004A0515">
      <w:pPr>
        <w:pStyle w:val="ListParagraph"/>
        <w:numPr>
          <w:ilvl w:val="0"/>
          <w:numId w:val="60"/>
        </w:numPr>
        <w:tabs>
          <w:tab w:val="left" w:pos="385"/>
        </w:tabs>
        <w:spacing w:before="135"/>
        <w:jc w:val="left"/>
        <w:rPr>
          <w:b/>
          <w:color w:val="231F20"/>
          <w:w w:val="110"/>
          <w:sz w:val="28"/>
        </w:rPr>
      </w:pPr>
      <w:r w:rsidRPr="004A0515">
        <w:rPr>
          <w:b/>
          <w:color w:val="231F20"/>
          <w:w w:val="110"/>
          <w:sz w:val="28"/>
        </w:rPr>
        <w:t>Human Resources Development/ Capacity Building Plan</w:t>
      </w:r>
    </w:p>
    <w:p w:rsidR="00F16848" w:rsidRDefault="00F16848" w:rsidP="00F16848">
      <w:pPr>
        <w:pStyle w:val="BodyText"/>
        <w:spacing w:before="7"/>
        <w:rPr>
          <w:b/>
          <w:sz w:val="19"/>
        </w:rPr>
      </w:pPr>
    </w:p>
    <w:p w:rsidR="00F16848" w:rsidRDefault="00F16848" w:rsidP="00F16848">
      <w:pPr>
        <w:pStyle w:val="ListParagraph"/>
        <w:numPr>
          <w:ilvl w:val="0"/>
          <w:numId w:val="61"/>
        </w:numPr>
        <w:tabs>
          <w:tab w:val="left" w:pos="501"/>
        </w:tabs>
        <w:jc w:val="left"/>
        <w:rPr>
          <w:b/>
          <w:i/>
          <w:sz w:val="24"/>
        </w:rPr>
      </w:pPr>
      <w:r>
        <w:rPr>
          <w:b/>
          <w:i/>
          <w:color w:val="231F20"/>
          <w:w w:val="105"/>
          <w:sz w:val="24"/>
        </w:rPr>
        <w:t>Awarenesscreation</w:t>
      </w:r>
    </w:p>
    <w:p w:rsidR="00F16848" w:rsidRDefault="00F16848" w:rsidP="00F16848">
      <w:pPr>
        <w:spacing w:before="186"/>
        <w:ind w:left="4367" w:right="4685"/>
        <w:jc w:val="center"/>
        <w:rPr>
          <w:b/>
          <w:i/>
          <w:sz w:val="20"/>
        </w:rPr>
      </w:pPr>
      <w:r>
        <w:rPr>
          <w:b/>
          <w:i/>
          <w:color w:val="231F20"/>
          <w:w w:val="105"/>
          <w:sz w:val="20"/>
        </w:rPr>
        <w:t xml:space="preserve">Table </w:t>
      </w:r>
      <w:r w:rsidR="00432A3C">
        <w:rPr>
          <w:b/>
          <w:i/>
          <w:color w:val="231F20"/>
          <w:w w:val="105"/>
          <w:sz w:val="20"/>
        </w:rPr>
        <w:t>48</w:t>
      </w:r>
    </w:p>
    <w:p w:rsidR="00F16848" w:rsidRDefault="00F16848" w:rsidP="00F16848">
      <w:pPr>
        <w:pStyle w:val="BodyText"/>
        <w:spacing w:before="1"/>
        <w:rPr>
          <w:b/>
          <w:i/>
          <w:sz w:val="16"/>
        </w:rPr>
      </w:pPr>
    </w:p>
    <w:tbl>
      <w:tblPr>
        <w:tblW w:w="0" w:type="auto"/>
        <w:tblInd w:w="18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064"/>
        <w:gridCol w:w="2064"/>
        <w:gridCol w:w="2064"/>
        <w:gridCol w:w="2064"/>
        <w:gridCol w:w="2064"/>
      </w:tblGrid>
      <w:tr w:rsidR="00F16848" w:rsidTr="003A6F55">
        <w:trPr>
          <w:trHeight w:val="552"/>
        </w:trPr>
        <w:tc>
          <w:tcPr>
            <w:tcW w:w="2064" w:type="dxa"/>
            <w:shd w:val="clear" w:color="auto" w:fill="E6E7E8"/>
          </w:tcPr>
          <w:p w:rsidR="00F16848" w:rsidRDefault="00F16848" w:rsidP="003A6F55">
            <w:pPr>
              <w:pStyle w:val="TableParagraph"/>
              <w:spacing w:before="31"/>
              <w:ind w:left="255"/>
              <w:rPr>
                <w:sz w:val="19"/>
              </w:rPr>
            </w:pPr>
            <w:r>
              <w:rPr>
                <w:color w:val="231F20"/>
                <w:w w:val="105"/>
                <w:sz w:val="19"/>
              </w:rPr>
              <w:t>Type of Programme</w:t>
            </w:r>
          </w:p>
        </w:tc>
        <w:tc>
          <w:tcPr>
            <w:tcW w:w="2064" w:type="dxa"/>
            <w:shd w:val="clear" w:color="auto" w:fill="E6E7E8"/>
          </w:tcPr>
          <w:p w:rsidR="00F16848" w:rsidRDefault="00F16848" w:rsidP="003A6F55">
            <w:pPr>
              <w:pStyle w:val="TableParagraph"/>
              <w:spacing w:before="31"/>
              <w:ind w:left="32" w:right="14"/>
              <w:jc w:val="center"/>
              <w:rPr>
                <w:sz w:val="19"/>
              </w:rPr>
            </w:pPr>
            <w:r>
              <w:rPr>
                <w:color w:val="231F20"/>
                <w:sz w:val="19"/>
              </w:rPr>
              <w:t>Year</w:t>
            </w:r>
          </w:p>
        </w:tc>
        <w:tc>
          <w:tcPr>
            <w:tcW w:w="2064" w:type="dxa"/>
            <w:shd w:val="clear" w:color="auto" w:fill="E6E7E8"/>
          </w:tcPr>
          <w:p w:rsidR="00F16848" w:rsidRDefault="00F16848" w:rsidP="003A6F55">
            <w:pPr>
              <w:pStyle w:val="TableParagraph"/>
              <w:spacing w:before="31"/>
              <w:ind w:left="614"/>
              <w:rPr>
                <w:sz w:val="19"/>
              </w:rPr>
            </w:pPr>
            <w:r>
              <w:rPr>
                <w:color w:val="231F20"/>
                <w:w w:val="105"/>
                <w:sz w:val="19"/>
              </w:rPr>
              <w:t>Frequency</w:t>
            </w:r>
          </w:p>
        </w:tc>
        <w:tc>
          <w:tcPr>
            <w:tcW w:w="2064" w:type="dxa"/>
            <w:shd w:val="clear" w:color="auto" w:fill="E6E7E8"/>
          </w:tcPr>
          <w:p w:rsidR="00F16848" w:rsidRDefault="00F16848" w:rsidP="003A6F55">
            <w:pPr>
              <w:pStyle w:val="TableParagraph"/>
              <w:spacing w:before="31"/>
              <w:ind w:left="31" w:right="14"/>
              <w:jc w:val="center"/>
              <w:rPr>
                <w:sz w:val="19"/>
              </w:rPr>
            </w:pPr>
            <w:r>
              <w:rPr>
                <w:color w:val="231F20"/>
                <w:sz w:val="19"/>
              </w:rPr>
              <w:t>Targeted no. of</w:t>
            </w:r>
          </w:p>
          <w:p w:rsidR="00F16848" w:rsidRDefault="00F16848" w:rsidP="003A6F55">
            <w:pPr>
              <w:pStyle w:val="TableParagraph"/>
              <w:spacing w:before="38" w:line="231" w:lineRule="exact"/>
              <w:ind w:left="31" w:right="14"/>
              <w:jc w:val="center"/>
              <w:rPr>
                <w:sz w:val="19"/>
              </w:rPr>
            </w:pPr>
            <w:r>
              <w:rPr>
                <w:color w:val="231F20"/>
                <w:w w:val="105"/>
                <w:sz w:val="19"/>
              </w:rPr>
              <w:t>participants</w:t>
            </w:r>
          </w:p>
        </w:tc>
        <w:tc>
          <w:tcPr>
            <w:tcW w:w="2064" w:type="dxa"/>
            <w:shd w:val="clear" w:color="auto" w:fill="E6E7E8"/>
          </w:tcPr>
          <w:p w:rsidR="00F16848" w:rsidRDefault="00F16848" w:rsidP="003A6F55">
            <w:pPr>
              <w:pStyle w:val="TableParagraph"/>
              <w:spacing w:before="31"/>
              <w:ind w:left="30" w:right="14"/>
              <w:jc w:val="center"/>
              <w:rPr>
                <w:sz w:val="19"/>
              </w:rPr>
            </w:pPr>
            <w:r>
              <w:rPr>
                <w:color w:val="231F20"/>
                <w:w w:val="105"/>
                <w:sz w:val="19"/>
              </w:rPr>
              <w:t>Amount</w:t>
            </w:r>
          </w:p>
        </w:tc>
      </w:tr>
      <w:tr w:rsidR="00F16848" w:rsidTr="003A6F55">
        <w:trPr>
          <w:trHeight w:val="305"/>
        </w:trPr>
        <w:tc>
          <w:tcPr>
            <w:tcW w:w="2064" w:type="dxa"/>
          </w:tcPr>
          <w:p w:rsidR="00F16848" w:rsidRDefault="00F16848" w:rsidP="003A6F55">
            <w:pPr>
              <w:pStyle w:val="TableParagraph"/>
              <w:spacing w:before="25" w:line="259" w:lineRule="exact"/>
              <w:ind w:left="80"/>
            </w:pPr>
            <w:r>
              <w:rPr>
                <w:color w:val="231F20"/>
              </w:rPr>
              <w:t>Awareness</w:t>
            </w: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r>
      <w:tr w:rsidR="00F16848" w:rsidTr="003A6F55">
        <w:trPr>
          <w:trHeight w:val="305"/>
        </w:trPr>
        <w:tc>
          <w:tcPr>
            <w:tcW w:w="2064" w:type="dxa"/>
          </w:tcPr>
          <w:p w:rsidR="00F16848" w:rsidRDefault="00F16848" w:rsidP="003A6F55">
            <w:pPr>
              <w:pStyle w:val="TableParagraph"/>
              <w:spacing w:before="25" w:line="259" w:lineRule="exact"/>
              <w:ind w:left="80"/>
            </w:pPr>
            <w:r>
              <w:rPr>
                <w:color w:val="231F20"/>
                <w:w w:val="105"/>
              </w:rPr>
              <w:t>Village Meeting</w:t>
            </w: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r>
      <w:tr w:rsidR="00F16848" w:rsidTr="003A6F55">
        <w:trPr>
          <w:trHeight w:val="305"/>
        </w:trPr>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r>
      <w:tr w:rsidR="00F16848" w:rsidTr="003A6F55">
        <w:trPr>
          <w:trHeight w:val="305"/>
        </w:trPr>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r>
      <w:tr w:rsidR="00F16848" w:rsidTr="003A6F55">
        <w:trPr>
          <w:trHeight w:val="305"/>
        </w:trPr>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r>
      <w:tr w:rsidR="00F16848" w:rsidTr="003A6F55">
        <w:trPr>
          <w:trHeight w:val="305"/>
        </w:trPr>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r>
      <w:tr w:rsidR="00F16848" w:rsidTr="003A6F55">
        <w:trPr>
          <w:trHeight w:val="305"/>
        </w:trPr>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r>
      <w:tr w:rsidR="00F16848" w:rsidTr="003A6F55">
        <w:trPr>
          <w:trHeight w:val="305"/>
        </w:trPr>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c>
          <w:tcPr>
            <w:tcW w:w="2064" w:type="dxa"/>
          </w:tcPr>
          <w:p w:rsidR="00F16848" w:rsidRDefault="00F16848" w:rsidP="003A6F55">
            <w:pPr>
              <w:pStyle w:val="TableParagraph"/>
              <w:rPr>
                <w:sz w:val="20"/>
              </w:rPr>
            </w:pPr>
          </w:p>
        </w:tc>
      </w:tr>
    </w:tbl>
    <w:p w:rsidR="00F16848" w:rsidRDefault="00F16848" w:rsidP="00F16848">
      <w:pPr>
        <w:pStyle w:val="BodyText"/>
        <w:spacing w:before="180"/>
        <w:ind w:left="160"/>
      </w:pPr>
      <w:r>
        <w:rPr>
          <w:b/>
          <w:color w:val="231F20"/>
        </w:rPr>
        <w:t xml:space="preserve">N.B.: </w:t>
      </w:r>
      <w:r>
        <w:rPr>
          <w:color w:val="231F20"/>
        </w:rPr>
        <w:t>If others, please specify</w:t>
      </w:r>
    </w:p>
    <w:p w:rsidR="00F16848" w:rsidRDefault="00F16848" w:rsidP="00F16848">
      <w:pPr>
        <w:pStyle w:val="BodyText"/>
        <w:spacing w:before="10"/>
      </w:pPr>
    </w:p>
    <w:p w:rsidR="00F16848" w:rsidRDefault="00F16848" w:rsidP="00F16848">
      <w:pPr>
        <w:pStyle w:val="ListParagraph"/>
        <w:numPr>
          <w:ilvl w:val="0"/>
          <w:numId w:val="61"/>
        </w:numPr>
        <w:tabs>
          <w:tab w:val="left" w:pos="495"/>
        </w:tabs>
        <w:spacing w:before="108"/>
        <w:ind w:left="494" w:hanging="335"/>
        <w:jc w:val="left"/>
        <w:rPr>
          <w:b/>
          <w:i/>
          <w:sz w:val="24"/>
        </w:rPr>
      </w:pPr>
      <w:r>
        <w:rPr>
          <w:b/>
          <w:i/>
          <w:color w:val="231F20"/>
          <w:w w:val="105"/>
          <w:sz w:val="24"/>
        </w:rPr>
        <w:t>Field or ExposureVisits</w:t>
      </w:r>
    </w:p>
    <w:p w:rsidR="00F16848" w:rsidRDefault="00F16848" w:rsidP="00F16848">
      <w:pPr>
        <w:pStyle w:val="BodyText"/>
        <w:rPr>
          <w:b/>
          <w:i/>
        </w:rPr>
      </w:pPr>
    </w:p>
    <w:p w:rsidR="00F16848" w:rsidRDefault="00F16848" w:rsidP="004A0515">
      <w:pPr>
        <w:ind w:left="160"/>
        <w:jc w:val="center"/>
        <w:rPr>
          <w:b/>
          <w:i/>
          <w:sz w:val="20"/>
        </w:rPr>
      </w:pPr>
      <w:r>
        <w:rPr>
          <w:b/>
          <w:i/>
          <w:color w:val="231F20"/>
          <w:w w:val="105"/>
          <w:sz w:val="20"/>
        </w:rPr>
        <w:t>Table</w:t>
      </w:r>
      <w:r w:rsidR="00432A3C">
        <w:rPr>
          <w:b/>
          <w:i/>
          <w:color w:val="231F20"/>
          <w:w w:val="105"/>
          <w:sz w:val="20"/>
        </w:rPr>
        <w:t xml:space="preserve"> 49</w:t>
      </w:r>
    </w:p>
    <w:p w:rsidR="00F16848" w:rsidRDefault="00F16848" w:rsidP="00F16848">
      <w:pPr>
        <w:pStyle w:val="BodyText"/>
        <w:spacing w:before="1"/>
        <w:rPr>
          <w:b/>
          <w:i/>
          <w:sz w:val="16"/>
        </w:rPr>
      </w:pPr>
    </w:p>
    <w:tbl>
      <w:tblPr>
        <w:tblW w:w="0" w:type="auto"/>
        <w:tblInd w:w="18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1474"/>
        <w:gridCol w:w="1474"/>
        <w:gridCol w:w="1474"/>
        <w:gridCol w:w="1474"/>
        <w:gridCol w:w="1474"/>
        <w:gridCol w:w="1474"/>
        <w:gridCol w:w="1474"/>
      </w:tblGrid>
      <w:tr w:rsidR="00F16848" w:rsidTr="003A6F55">
        <w:trPr>
          <w:trHeight w:val="552"/>
        </w:trPr>
        <w:tc>
          <w:tcPr>
            <w:tcW w:w="1474" w:type="dxa"/>
            <w:shd w:val="clear" w:color="auto" w:fill="E6E7E8"/>
          </w:tcPr>
          <w:p w:rsidR="00F16848" w:rsidRDefault="00F16848" w:rsidP="003A6F55">
            <w:pPr>
              <w:pStyle w:val="TableParagraph"/>
              <w:spacing w:before="31"/>
              <w:ind w:left="103" w:right="83"/>
              <w:jc w:val="center"/>
              <w:rPr>
                <w:sz w:val="19"/>
              </w:rPr>
            </w:pPr>
            <w:r>
              <w:rPr>
                <w:color w:val="231F20"/>
                <w:sz w:val="19"/>
              </w:rPr>
              <w:t>Type of</w:t>
            </w:r>
          </w:p>
          <w:p w:rsidR="00F16848" w:rsidRDefault="00F16848" w:rsidP="003A6F55">
            <w:pPr>
              <w:pStyle w:val="TableParagraph"/>
              <w:spacing w:before="38" w:line="231" w:lineRule="exact"/>
              <w:ind w:left="103" w:right="83"/>
              <w:jc w:val="center"/>
              <w:rPr>
                <w:sz w:val="19"/>
              </w:rPr>
            </w:pPr>
            <w:r>
              <w:rPr>
                <w:color w:val="231F20"/>
                <w:w w:val="105"/>
                <w:sz w:val="19"/>
              </w:rPr>
              <w:t>Programme</w:t>
            </w:r>
          </w:p>
        </w:tc>
        <w:tc>
          <w:tcPr>
            <w:tcW w:w="1474" w:type="dxa"/>
            <w:shd w:val="clear" w:color="auto" w:fill="E6E7E8"/>
          </w:tcPr>
          <w:p w:rsidR="00F16848" w:rsidRDefault="00F16848" w:rsidP="003A6F55">
            <w:pPr>
              <w:pStyle w:val="TableParagraph"/>
              <w:spacing w:before="31"/>
              <w:ind w:left="312"/>
              <w:rPr>
                <w:sz w:val="19"/>
              </w:rPr>
            </w:pPr>
            <w:r>
              <w:rPr>
                <w:color w:val="231F20"/>
                <w:sz w:val="19"/>
              </w:rPr>
              <w:t>Purpose of</w:t>
            </w:r>
          </w:p>
          <w:p w:rsidR="00F16848" w:rsidRDefault="00F16848" w:rsidP="003A6F55">
            <w:pPr>
              <w:pStyle w:val="TableParagraph"/>
              <w:spacing w:before="38" w:line="231" w:lineRule="exact"/>
              <w:ind w:left="372"/>
              <w:rPr>
                <w:sz w:val="19"/>
              </w:rPr>
            </w:pPr>
            <w:r>
              <w:rPr>
                <w:color w:val="231F20"/>
                <w:w w:val="105"/>
                <w:sz w:val="19"/>
              </w:rPr>
              <w:t>Exposure</w:t>
            </w:r>
          </w:p>
        </w:tc>
        <w:tc>
          <w:tcPr>
            <w:tcW w:w="1474" w:type="dxa"/>
            <w:tcBorders>
              <w:right w:val="single" w:sz="12" w:space="0" w:color="231F20"/>
            </w:tcBorders>
            <w:shd w:val="clear" w:color="auto" w:fill="E6E7E8"/>
          </w:tcPr>
          <w:p w:rsidR="00F16848" w:rsidRDefault="00F16848" w:rsidP="003A6F55">
            <w:pPr>
              <w:pStyle w:val="TableParagraph"/>
              <w:spacing w:before="31"/>
              <w:ind w:left="91"/>
              <w:rPr>
                <w:sz w:val="19"/>
              </w:rPr>
            </w:pPr>
            <w:r>
              <w:rPr>
                <w:color w:val="231F20"/>
                <w:w w:val="105"/>
                <w:sz w:val="19"/>
              </w:rPr>
              <w:t>Proposed places</w:t>
            </w:r>
          </w:p>
        </w:tc>
        <w:tc>
          <w:tcPr>
            <w:tcW w:w="1474" w:type="dxa"/>
            <w:tcBorders>
              <w:left w:val="single" w:sz="12" w:space="0" w:color="231F20"/>
            </w:tcBorders>
            <w:shd w:val="clear" w:color="auto" w:fill="E6E7E8"/>
          </w:tcPr>
          <w:p w:rsidR="00F16848" w:rsidRDefault="00F16848" w:rsidP="003A6F55">
            <w:pPr>
              <w:pStyle w:val="TableParagraph"/>
              <w:spacing w:before="31"/>
              <w:ind w:left="133" w:right="85"/>
              <w:jc w:val="center"/>
              <w:rPr>
                <w:sz w:val="19"/>
              </w:rPr>
            </w:pPr>
            <w:r>
              <w:rPr>
                <w:color w:val="231F20"/>
                <w:sz w:val="19"/>
              </w:rPr>
              <w:t>When (Which</w:t>
            </w:r>
          </w:p>
          <w:p w:rsidR="00F16848" w:rsidRDefault="00F16848" w:rsidP="003A6F55">
            <w:pPr>
              <w:pStyle w:val="TableParagraph"/>
              <w:spacing w:before="38" w:line="231" w:lineRule="exact"/>
              <w:ind w:left="300" w:right="285"/>
              <w:jc w:val="center"/>
              <w:rPr>
                <w:sz w:val="19"/>
              </w:rPr>
            </w:pPr>
            <w:r>
              <w:rPr>
                <w:color w:val="231F20"/>
                <w:sz w:val="19"/>
              </w:rPr>
              <w:t>Year)</w:t>
            </w:r>
          </w:p>
        </w:tc>
        <w:tc>
          <w:tcPr>
            <w:tcW w:w="1474" w:type="dxa"/>
            <w:shd w:val="clear" w:color="auto" w:fill="E6E7E8"/>
          </w:tcPr>
          <w:p w:rsidR="00F16848" w:rsidRDefault="00F16848" w:rsidP="003A6F55">
            <w:pPr>
              <w:pStyle w:val="TableParagraph"/>
              <w:spacing w:before="31"/>
              <w:ind w:left="103" w:right="83"/>
              <w:jc w:val="center"/>
              <w:rPr>
                <w:sz w:val="19"/>
              </w:rPr>
            </w:pPr>
            <w:r>
              <w:rPr>
                <w:color w:val="231F20"/>
                <w:sz w:val="19"/>
              </w:rPr>
              <w:t>Targeted no. of</w:t>
            </w:r>
          </w:p>
          <w:p w:rsidR="00F16848" w:rsidRDefault="00F16848" w:rsidP="003A6F55">
            <w:pPr>
              <w:pStyle w:val="TableParagraph"/>
              <w:spacing w:before="38" w:line="231" w:lineRule="exact"/>
              <w:ind w:left="103" w:right="83"/>
              <w:jc w:val="center"/>
              <w:rPr>
                <w:sz w:val="19"/>
              </w:rPr>
            </w:pPr>
            <w:r>
              <w:rPr>
                <w:color w:val="231F20"/>
                <w:w w:val="105"/>
                <w:sz w:val="19"/>
              </w:rPr>
              <w:t>participants</w:t>
            </w:r>
          </w:p>
        </w:tc>
        <w:tc>
          <w:tcPr>
            <w:tcW w:w="1474" w:type="dxa"/>
            <w:shd w:val="clear" w:color="auto" w:fill="E6E7E8"/>
          </w:tcPr>
          <w:p w:rsidR="00F16848" w:rsidRDefault="00F16848" w:rsidP="003A6F55">
            <w:pPr>
              <w:pStyle w:val="TableParagraph"/>
              <w:spacing w:before="31"/>
              <w:ind w:left="386"/>
              <w:rPr>
                <w:sz w:val="19"/>
              </w:rPr>
            </w:pPr>
            <w:r>
              <w:rPr>
                <w:color w:val="231F20"/>
                <w:w w:val="105"/>
                <w:sz w:val="19"/>
              </w:rPr>
              <w:t>Duration</w:t>
            </w:r>
          </w:p>
        </w:tc>
        <w:tc>
          <w:tcPr>
            <w:tcW w:w="1474" w:type="dxa"/>
            <w:shd w:val="clear" w:color="auto" w:fill="E6E7E8"/>
          </w:tcPr>
          <w:p w:rsidR="00F16848" w:rsidRDefault="00F16848" w:rsidP="003A6F55">
            <w:pPr>
              <w:pStyle w:val="TableParagraph"/>
              <w:spacing w:before="31"/>
              <w:ind w:left="411"/>
              <w:rPr>
                <w:sz w:val="19"/>
              </w:rPr>
            </w:pPr>
            <w:r>
              <w:rPr>
                <w:color w:val="231F20"/>
                <w:w w:val="105"/>
                <w:sz w:val="19"/>
              </w:rPr>
              <w:t>Amount</w:t>
            </w:r>
          </w:p>
        </w:tc>
      </w:tr>
      <w:tr w:rsidR="00F16848" w:rsidTr="003A6F55">
        <w:trPr>
          <w:trHeight w:val="371"/>
        </w:trPr>
        <w:tc>
          <w:tcPr>
            <w:tcW w:w="1474" w:type="dxa"/>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c>
          <w:tcPr>
            <w:tcW w:w="1474" w:type="dxa"/>
            <w:tcBorders>
              <w:right w:val="single" w:sz="12" w:space="0" w:color="231F20"/>
            </w:tcBorders>
          </w:tcPr>
          <w:p w:rsidR="00F16848" w:rsidRDefault="00F16848" w:rsidP="003A6F55">
            <w:pPr>
              <w:pStyle w:val="TableParagraph"/>
              <w:rPr>
                <w:sz w:val="20"/>
              </w:rPr>
            </w:pPr>
          </w:p>
        </w:tc>
        <w:tc>
          <w:tcPr>
            <w:tcW w:w="1474" w:type="dxa"/>
            <w:tcBorders>
              <w:left w:val="single" w:sz="12" w:space="0" w:color="231F20"/>
            </w:tcBorders>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r>
      <w:tr w:rsidR="00F16848" w:rsidTr="003A6F55">
        <w:trPr>
          <w:trHeight w:val="371"/>
        </w:trPr>
        <w:tc>
          <w:tcPr>
            <w:tcW w:w="1474" w:type="dxa"/>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c>
          <w:tcPr>
            <w:tcW w:w="1474" w:type="dxa"/>
            <w:tcBorders>
              <w:right w:val="single" w:sz="12" w:space="0" w:color="231F20"/>
            </w:tcBorders>
          </w:tcPr>
          <w:p w:rsidR="00F16848" w:rsidRDefault="00F16848" w:rsidP="003A6F55">
            <w:pPr>
              <w:pStyle w:val="TableParagraph"/>
              <w:rPr>
                <w:sz w:val="20"/>
              </w:rPr>
            </w:pPr>
          </w:p>
        </w:tc>
        <w:tc>
          <w:tcPr>
            <w:tcW w:w="1474" w:type="dxa"/>
            <w:tcBorders>
              <w:left w:val="single" w:sz="12" w:space="0" w:color="231F20"/>
            </w:tcBorders>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r>
      <w:tr w:rsidR="00F16848" w:rsidTr="003A6F55">
        <w:trPr>
          <w:trHeight w:val="371"/>
        </w:trPr>
        <w:tc>
          <w:tcPr>
            <w:tcW w:w="1474" w:type="dxa"/>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c>
          <w:tcPr>
            <w:tcW w:w="1474" w:type="dxa"/>
            <w:tcBorders>
              <w:right w:val="single" w:sz="12" w:space="0" w:color="231F20"/>
            </w:tcBorders>
          </w:tcPr>
          <w:p w:rsidR="00F16848" w:rsidRDefault="00F16848" w:rsidP="003A6F55">
            <w:pPr>
              <w:pStyle w:val="TableParagraph"/>
              <w:rPr>
                <w:sz w:val="20"/>
              </w:rPr>
            </w:pPr>
          </w:p>
        </w:tc>
        <w:tc>
          <w:tcPr>
            <w:tcW w:w="1474" w:type="dxa"/>
            <w:tcBorders>
              <w:left w:val="single" w:sz="12" w:space="0" w:color="231F20"/>
            </w:tcBorders>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c>
          <w:tcPr>
            <w:tcW w:w="1474" w:type="dxa"/>
          </w:tcPr>
          <w:p w:rsidR="00F16848" w:rsidRDefault="00F16848" w:rsidP="003A6F55">
            <w:pPr>
              <w:pStyle w:val="TableParagraph"/>
              <w:rPr>
                <w:sz w:val="20"/>
              </w:rPr>
            </w:pPr>
          </w:p>
        </w:tc>
      </w:tr>
    </w:tbl>
    <w:p w:rsidR="00F16848" w:rsidRPr="00786A1C" w:rsidRDefault="00F16848" w:rsidP="00F16848">
      <w:pPr>
        <w:pStyle w:val="ListParagraph"/>
        <w:numPr>
          <w:ilvl w:val="0"/>
          <w:numId w:val="62"/>
        </w:numPr>
        <w:tabs>
          <w:tab w:val="left" w:pos="834"/>
        </w:tabs>
        <w:spacing w:before="131"/>
        <w:jc w:val="left"/>
        <w:rPr>
          <w:b/>
          <w:i/>
          <w:color w:val="231F20"/>
          <w:w w:val="105"/>
          <w:sz w:val="24"/>
        </w:rPr>
      </w:pPr>
      <w:r>
        <w:rPr>
          <w:b/>
          <w:i/>
          <w:color w:val="231F20"/>
          <w:w w:val="105"/>
          <w:sz w:val="24"/>
        </w:rPr>
        <w:t>CapacityBuilding/SkillDevelopment</w:t>
      </w:r>
    </w:p>
    <w:p w:rsidR="00F16848" w:rsidRDefault="00F16848" w:rsidP="00F16848">
      <w:pPr>
        <w:pStyle w:val="BodyText"/>
        <w:rPr>
          <w:b/>
          <w:i/>
        </w:rPr>
      </w:pPr>
    </w:p>
    <w:p w:rsidR="00F16848" w:rsidRDefault="00F16848" w:rsidP="004A0515">
      <w:pPr>
        <w:ind w:left="438"/>
        <w:jc w:val="center"/>
        <w:rPr>
          <w:b/>
          <w:i/>
          <w:sz w:val="20"/>
        </w:rPr>
      </w:pPr>
      <w:r>
        <w:rPr>
          <w:b/>
          <w:i/>
          <w:color w:val="231F20"/>
          <w:w w:val="105"/>
          <w:sz w:val="20"/>
        </w:rPr>
        <w:t>Table</w:t>
      </w:r>
      <w:r w:rsidR="00432A3C">
        <w:rPr>
          <w:b/>
          <w:i/>
          <w:color w:val="231F20"/>
          <w:w w:val="105"/>
          <w:sz w:val="20"/>
        </w:rPr>
        <w:t xml:space="preserve"> 50</w:t>
      </w:r>
    </w:p>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1720"/>
        <w:gridCol w:w="1720"/>
        <w:gridCol w:w="1720"/>
        <w:gridCol w:w="1720"/>
        <w:gridCol w:w="1720"/>
        <w:gridCol w:w="1720"/>
      </w:tblGrid>
      <w:tr w:rsidR="00F16848" w:rsidTr="00786A1C">
        <w:trPr>
          <w:trHeight w:val="552"/>
        </w:trPr>
        <w:tc>
          <w:tcPr>
            <w:tcW w:w="1720" w:type="dxa"/>
            <w:shd w:val="clear" w:color="auto" w:fill="E6E7E8"/>
          </w:tcPr>
          <w:p w:rsidR="00F16848" w:rsidRDefault="00F16848" w:rsidP="003A6F55">
            <w:pPr>
              <w:pStyle w:val="TableParagraph"/>
              <w:spacing w:before="31"/>
              <w:ind w:left="302"/>
              <w:rPr>
                <w:sz w:val="19"/>
              </w:rPr>
            </w:pPr>
            <w:r>
              <w:rPr>
                <w:color w:val="231F20"/>
                <w:w w:val="105"/>
                <w:sz w:val="19"/>
              </w:rPr>
              <w:t>Target Groups</w:t>
            </w:r>
          </w:p>
        </w:tc>
        <w:tc>
          <w:tcPr>
            <w:tcW w:w="1720" w:type="dxa"/>
            <w:shd w:val="clear" w:color="auto" w:fill="E6E7E8"/>
          </w:tcPr>
          <w:p w:rsidR="00F16848" w:rsidRDefault="00F16848" w:rsidP="003A6F55">
            <w:pPr>
              <w:pStyle w:val="TableParagraph"/>
              <w:spacing w:before="31"/>
              <w:ind w:left="162" w:right="143"/>
              <w:jc w:val="center"/>
              <w:rPr>
                <w:sz w:val="19"/>
              </w:rPr>
            </w:pPr>
            <w:r>
              <w:rPr>
                <w:color w:val="231F20"/>
                <w:sz w:val="19"/>
              </w:rPr>
              <w:t>Name of the</w:t>
            </w:r>
          </w:p>
          <w:p w:rsidR="00F16848" w:rsidRDefault="00F16848" w:rsidP="003A6F55">
            <w:pPr>
              <w:pStyle w:val="TableParagraph"/>
              <w:spacing w:before="38" w:line="231" w:lineRule="exact"/>
              <w:ind w:left="162" w:right="143"/>
              <w:jc w:val="center"/>
              <w:rPr>
                <w:sz w:val="19"/>
              </w:rPr>
            </w:pPr>
            <w:r>
              <w:rPr>
                <w:color w:val="231F20"/>
                <w:w w:val="105"/>
                <w:sz w:val="19"/>
              </w:rPr>
              <w:t>Activity</w:t>
            </w:r>
          </w:p>
        </w:tc>
        <w:tc>
          <w:tcPr>
            <w:tcW w:w="1720" w:type="dxa"/>
            <w:shd w:val="clear" w:color="auto" w:fill="E6E7E8"/>
          </w:tcPr>
          <w:p w:rsidR="00F16848" w:rsidRDefault="00F16848" w:rsidP="003A6F55">
            <w:pPr>
              <w:pStyle w:val="TableParagraph"/>
              <w:spacing w:before="31"/>
              <w:ind w:left="251"/>
              <w:rPr>
                <w:sz w:val="19"/>
              </w:rPr>
            </w:pPr>
            <w:r>
              <w:rPr>
                <w:color w:val="231F20"/>
                <w:sz w:val="19"/>
              </w:rPr>
              <w:t>Year of Training</w:t>
            </w:r>
          </w:p>
        </w:tc>
        <w:tc>
          <w:tcPr>
            <w:tcW w:w="1720" w:type="dxa"/>
            <w:shd w:val="clear" w:color="auto" w:fill="E6E7E8"/>
          </w:tcPr>
          <w:p w:rsidR="00F16848" w:rsidRDefault="00F16848" w:rsidP="003A6F55">
            <w:pPr>
              <w:pStyle w:val="TableParagraph"/>
              <w:spacing w:before="31"/>
              <w:ind w:left="162" w:right="145"/>
              <w:jc w:val="center"/>
              <w:rPr>
                <w:sz w:val="19"/>
              </w:rPr>
            </w:pPr>
            <w:r>
              <w:rPr>
                <w:color w:val="231F20"/>
                <w:sz w:val="19"/>
              </w:rPr>
              <w:t>Targeted no. of</w:t>
            </w:r>
          </w:p>
          <w:p w:rsidR="00F16848" w:rsidRDefault="00F16848" w:rsidP="003A6F55">
            <w:pPr>
              <w:pStyle w:val="TableParagraph"/>
              <w:spacing w:before="38" w:line="231" w:lineRule="exact"/>
              <w:ind w:left="162" w:right="145"/>
              <w:jc w:val="center"/>
              <w:rPr>
                <w:sz w:val="19"/>
              </w:rPr>
            </w:pPr>
            <w:r>
              <w:rPr>
                <w:color w:val="231F20"/>
                <w:w w:val="105"/>
                <w:sz w:val="19"/>
              </w:rPr>
              <w:t>participants</w:t>
            </w:r>
          </w:p>
        </w:tc>
        <w:tc>
          <w:tcPr>
            <w:tcW w:w="1720" w:type="dxa"/>
            <w:shd w:val="clear" w:color="auto" w:fill="E6E7E8"/>
          </w:tcPr>
          <w:p w:rsidR="00F16848" w:rsidRDefault="00F16848" w:rsidP="003A6F55">
            <w:pPr>
              <w:pStyle w:val="TableParagraph"/>
              <w:spacing w:before="31"/>
              <w:ind w:left="162" w:right="145"/>
              <w:jc w:val="center"/>
              <w:rPr>
                <w:sz w:val="19"/>
              </w:rPr>
            </w:pPr>
            <w:r>
              <w:rPr>
                <w:color w:val="231F20"/>
                <w:sz w:val="19"/>
              </w:rPr>
              <w:t>Place of Training/</w:t>
            </w:r>
          </w:p>
          <w:p w:rsidR="00F16848" w:rsidRDefault="00F16848" w:rsidP="003A6F55">
            <w:pPr>
              <w:pStyle w:val="TableParagraph"/>
              <w:spacing w:before="38" w:line="231" w:lineRule="exact"/>
              <w:ind w:left="162" w:right="145"/>
              <w:jc w:val="center"/>
              <w:rPr>
                <w:sz w:val="19"/>
              </w:rPr>
            </w:pPr>
            <w:r>
              <w:rPr>
                <w:color w:val="231F20"/>
                <w:w w:val="105"/>
                <w:sz w:val="19"/>
              </w:rPr>
              <w:t>institution</w:t>
            </w:r>
          </w:p>
        </w:tc>
        <w:tc>
          <w:tcPr>
            <w:tcW w:w="1720" w:type="dxa"/>
            <w:shd w:val="clear" w:color="auto" w:fill="E6E7E8"/>
          </w:tcPr>
          <w:p w:rsidR="00F16848" w:rsidRDefault="00F16848" w:rsidP="003A6F55">
            <w:pPr>
              <w:pStyle w:val="TableParagraph"/>
              <w:spacing w:before="31"/>
              <w:ind w:left="532"/>
              <w:rPr>
                <w:sz w:val="19"/>
              </w:rPr>
            </w:pPr>
            <w:r>
              <w:rPr>
                <w:color w:val="231F20"/>
                <w:w w:val="105"/>
                <w:sz w:val="19"/>
              </w:rPr>
              <w:t>Amount</w:t>
            </w:r>
          </w:p>
        </w:tc>
      </w:tr>
      <w:tr w:rsidR="00F16848" w:rsidTr="00786A1C">
        <w:trPr>
          <w:trHeight w:val="371"/>
        </w:trPr>
        <w:tc>
          <w:tcPr>
            <w:tcW w:w="1720" w:type="dxa"/>
          </w:tcPr>
          <w:p w:rsidR="00F16848" w:rsidRDefault="00F16848" w:rsidP="003A6F55">
            <w:pPr>
              <w:pStyle w:val="TableParagraph"/>
              <w:spacing w:before="59"/>
              <w:ind w:left="80"/>
            </w:pPr>
            <w:r>
              <w:rPr>
                <w:color w:val="231F20"/>
                <w:w w:val="105"/>
              </w:rPr>
              <w:t>SHG</w:t>
            </w: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r>
      <w:tr w:rsidR="00F16848" w:rsidTr="00786A1C">
        <w:trPr>
          <w:trHeight w:val="371"/>
        </w:trPr>
        <w:tc>
          <w:tcPr>
            <w:tcW w:w="1720" w:type="dxa"/>
          </w:tcPr>
          <w:p w:rsidR="00F16848" w:rsidRDefault="00F16848" w:rsidP="003A6F55">
            <w:pPr>
              <w:pStyle w:val="TableParagraph"/>
              <w:spacing w:before="59"/>
              <w:ind w:left="80"/>
            </w:pPr>
            <w:r>
              <w:rPr>
                <w:color w:val="231F20"/>
                <w:w w:val="105"/>
              </w:rPr>
              <w:t>Individual</w:t>
            </w: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r>
      <w:tr w:rsidR="00F16848" w:rsidTr="00786A1C">
        <w:trPr>
          <w:trHeight w:val="371"/>
        </w:trPr>
        <w:tc>
          <w:tcPr>
            <w:tcW w:w="1720" w:type="dxa"/>
          </w:tcPr>
          <w:p w:rsidR="00F16848" w:rsidRDefault="00F16848" w:rsidP="003A6F55">
            <w:pPr>
              <w:pStyle w:val="TableParagraph"/>
              <w:spacing w:before="59"/>
              <w:ind w:left="80"/>
            </w:pPr>
            <w:r>
              <w:rPr>
                <w:color w:val="231F20"/>
              </w:rPr>
              <w:t>JFMC/EDC Members</w:t>
            </w: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r>
      <w:tr w:rsidR="00F16848" w:rsidTr="00786A1C">
        <w:trPr>
          <w:trHeight w:val="371"/>
        </w:trPr>
        <w:tc>
          <w:tcPr>
            <w:tcW w:w="1720" w:type="dxa"/>
          </w:tcPr>
          <w:p w:rsidR="00F16848" w:rsidRDefault="00F16848" w:rsidP="003A6F55">
            <w:pPr>
              <w:pStyle w:val="TableParagraph"/>
              <w:spacing w:before="59"/>
              <w:ind w:left="80"/>
            </w:pPr>
            <w:r>
              <w:rPr>
                <w:color w:val="231F20"/>
                <w:w w:val="105"/>
              </w:rPr>
              <w:t>EC Members</w:t>
            </w: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r>
      <w:tr w:rsidR="00F16848" w:rsidTr="00786A1C">
        <w:trPr>
          <w:trHeight w:val="371"/>
        </w:trPr>
        <w:tc>
          <w:tcPr>
            <w:tcW w:w="1720" w:type="dxa"/>
          </w:tcPr>
          <w:p w:rsidR="00F16848" w:rsidRDefault="00F16848" w:rsidP="003A6F55">
            <w:pPr>
              <w:pStyle w:val="TableParagraph"/>
              <w:spacing w:before="59"/>
              <w:ind w:left="80"/>
            </w:pPr>
            <w:r>
              <w:rPr>
                <w:color w:val="231F20"/>
              </w:rPr>
              <w:t>Field Facelitator</w:t>
            </w: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r>
      <w:tr w:rsidR="00F16848" w:rsidTr="00786A1C">
        <w:trPr>
          <w:trHeight w:val="371"/>
        </w:trPr>
        <w:tc>
          <w:tcPr>
            <w:tcW w:w="1720" w:type="dxa"/>
          </w:tcPr>
          <w:p w:rsidR="00F16848" w:rsidRDefault="00F16848" w:rsidP="003A6F55">
            <w:pPr>
              <w:pStyle w:val="TableParagraph"/>
              <w:spacing w:before="59"/>
              <w:ind w:left="80"/>
            </w:pPr>
            <w:r>
              <w:rPr>
                <w:color w:val="231F20"/>
              </w:rPr>
              <w:t>Treasurer</w:t>
            </w: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r>
      <w:tr w:rsidR="00F16848" w:rsidTr="00786A1C">
        <w:trPr>
          <w:trHeight w:val="371"/>
        </w:trPr>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c>
          <w:tcPr>
            <w:tcW w:w="1720" w:type="dxa"/>
          </w:tcPr>
          <w:p w:rsidR="00F16848" w:rsidRDefault="00F16848" w:rsidP="003A6F55">
            <w:pPr>
              <w:pStyle w:val="TableParagraph"/>
              <w:rPr>
                <w:sz w:val="20"/>
              </w:rPr>
            </w:pPr>
          </w:p>
        </w:tc>
      </w:tr>
    </w:tbl>
    <w:p w:rsidR="00F16848" w:rsidRDefault="00F16848" w:rsidP="000A0864">
      <w:pPr>
        <w:tabs>
          <w:tab w:val="left" w:pos="1928"/>
          <w:tab w:val="left" w:pos="5556"/>
        </w:tabs>
        <w:rPr>
          <w:rFonts w:cstheme="minorHAnsi"/>
          <w:sz w:val="28"/>
          <w:szCs w:val="28"/>
          <w:lang w:eastAsia="ja-JP"/>
        </w:rPr>
      </w:pPr>
    </w:p>
    <w:p w:rsidR="00865280" w:rsidRDefault="00865280" w:rsidP="000A0864">
      <w:pPr>
        <w:tabs>
          <w:tab w:val="left" w:pos="1928"/>
          <w:tab w:val="left" w:pos="5556"/>
        </w:tabs>
        <w:rPr>
          <w:rFonts w:cstheme="minorHAnsi"/>
          <w:sz w:val="28"/>
          <w:szCs w:val="28"/>
          <w:lang w:eastAsia="ja-JP"/>
        </w:rPr>
      </w:pPr>
    </w:p>
    <w:p w:rsidR="00865280" w:rsidRDefault="00865280" w:rsidP="000A0864">
      <w:pPr>
        <w:tabs>
          <w:tab w:val="left" w:pos="1928"/>
          <w:tab w:val="left" w:pos="5556"/>
        </w:tabs>
        <w:rPr>
          <w:rFonts w:cstheme="minorHAnsi"/>
          <w:sz w:val="28"/>
          <w:szCs w:val="28"/>
          <w:lang w:eastAsia="ja-JP"/>
        </w:rPr>
      </w:pPr>
    </w:p>
    <w:p w:rsidR="00F16848" w:rsidRDefault="00432A3C" w:rsidP="00432A3C">
      <w:pPr>
        <w:pStyle w:val="ListParagraph"/>
        <w:numPr>
          <w:ilvl w:val="0"/>
          <w:numId w:val="60"/>
        </w:numPr>
        <w:tabs>
          <w:tab w:val="left" w:pos="1928"/>
          <w:tab w:val="left" w:pos="5556"/>
        </w:tabs>
        <w:jc w:val="left"/>
        <w:rPr>
          <w:b/>
          <w:color w:val="231F20"/>
          <w:w w:val="110"/>
          <w:sz w:val="28"/>
        </w:rPr>
      </w:pPr>
      <w:r w:rsidRPr="004A0515">
        <w:rPr>
          <w:b/>
          <w:color w:val="231F20"/>
          <w:w w:val="110"/>
          <w:sz w:val="28"/>
        </w:rPr>
        <w:t xml:space="preserve">ESMSF </w:t>
      </w:r>
      <w:r w:rsidR="00FB3449" w:rsidRPr="00FB3449">
        <w:rPr>
          <w:b/>
          <w:color w:val="231F20"/>
          <w:w w:val="110"/>
          <w:sz w:val="28"/>
        </w:rPr>
        <w:t>Compliance</w:t>
      </w:r>
      <w:r>
        <w:rPr>
          <w:b/>
          <w:color w:val="231F20"/>
          <w:w w:val="110"/>
          <w:sz w:val="28"/>
        </w:rPr>
        <w:t>of the proposed activities</w:t>
      </w:r>
    </w:p>
    <w:p w:rsidR="00FB3449" w:rsidRDefault="00FB3449" w:rsidP="00FB3449">
      <w:pPr>
        <w:ind w:left="438"/>
        <w:jc w:val="center"/>
        <w:rPr>
          <w:b/>
          <w:i/>
          <w:color w:val="231F20"/>
          <w:w w:val="105"/>
          <w:sz w:val="20"/>
        </w:rPr>
      </w:pPr>
    </w:p>
    <w:p w:rsidR="00FB3449" w:rsidRPr="004A0515" w:rsidRDefault="00FB3449" w:rsidP="004A0515">
      <w:pPr>
        <w:ind w:left="438"/>
        <w:jc w:val="center"/>
        <w:rPr>
          <w:b/>
          <w:i/>
          <w:color w:val="231F20"/>
          <w:w w:val="105"/>
          <w:sz w:val="20"/>
        </w:rPr>
      </w:pPr>
      <w:r w:rsidRPr="004A0515">
        <w:rPr>
          <w:b/>
          <w:i/>
          <w:color w:val="231F20"/>
          <w:w w:val="105"/>
          <w:sz w:val="20"/>
        </w:rPr>
        <w:t>Table : 51</w:t>
      </w:r>
    </w:p>
    <w:p w:rsidR="00432A3C" w:rsidRDefault="00432A3C" w:rsidP="00432A3C">
      <w:pPr>
        <w:pStyle w:val="ListParagraph"/>
        <w:tabs>
          <w:tab w:val="left" w:pos="1928"/>
          <w:tab w:val="left" w:pos="5556"/>
        </w:tabs>
        <w:ind w:left="785" w:firstLine="0"/>
        <w:jc w:val="right"/>
        <w:rPr>
          <w:b/>
          <w:color w:val="231F20"/>
          <w:w w:val="110"/>
          <w:sz w:val="28"/>
        </w:rPr>
      </w:pPr>
    </w:p>
    <w:tbl>
      <w:tblPr>
        <w:tblStyle w:val="TableGrid"/>
        <w:tblW w:w="0" w:type="auto"/>
        <w:tblInd w:w="785" w:type="dxa"/>
        <w:tblLook w:val="04A0"/>
      </w:tblPr>
      <w:tblGrid>
        <w:gridCol w:w="628"/>
        <w:gridCol w:w="2117"/>
        <w:gridCol w:w="1374"/>
        <w:gridCol w:w="1422"/>
        <w:gridCol w:w="1374"/>
        <w:gridCol w:w="1460"/>
        <w:gridCol w:w="1374"/>
      </w:tblGrid>
      <w:tr w:rsidR="00FB3449" w:rsidTr="00432A3C">
        <w:tc>
          <w:tcPr>
            <w:tcW w:w="628" w:type="dxa"/>
          </w:tcPr>
          <w:p w:rsidR="00432A3C" w:rsidRPr="004A0515" w:rsidRDefault="00432A3C" w:rsidP="00432A3C">
            <w:pPr>
              <w:pStyle w:val="ListParagraph"/>
              <w:tabs>
                <w:tab w:val="left" w:pos="1928"/>
                <w:tab w:val="left" w:pos="5556"/>
              </w:tabs>
              <w:ind w:left="0" w:firstLine="0"/>
              <w:jc w:val="right"/>
              <w:rPr>
                <w:color w:val="231F20"/>
                <w:w w:val="105"/>
              </w:rPr>
            </w:pPr>
            <w:r w:rsidRPr="004A0515">
              <w:rPr>
                <w:color w:val="231F20"/>
                <w:w w:val="105"/>
              </w:rPr>
              <w:t>Sl No</w:t>
            </w:r>
          </w:p>
        </w:tc>
        <w:tc>
          <w:tcPr>
            <w:tcW w:w="2117" w:type="dxa"/>
          </w:tcPr>
          <w:p w:rsidR="00432A3C" w:rsidRPr="004A0515" w:rsidRDefault="00432A3C" w:rsidP="00432A3C">
            <w:pPr>
              <w:pStyle w:val="ListParagraph"/>
              <w:tabs>
                <w:tab w:val="left" w:pos="1928"/>
                <w:tab w:val="left" w:pos="5556"/>
              </w:tabs>
              <w:ind w:left="0" w:firstLine="0"/>
              <w:jc w:val="right"/>
              <w:rPr>
                <w:color w:val="231F20"/>
                <w:w w:val="105"/>
              </w:rPr>
            </w:pPr>
            <w:r w:rsidRPr="004A0515">
              <w:rPr>
                <w:color w:val="231F20"/>
                <w:w w:val="105"/>
              </w:rPr>
              <w:t>Proposed Activities to be taken up</w:t>
            </w:r>
          </w:p>
        </w:tc>
        <w:tc>
          <w:tcPr>
            <w:tcW w:w="1374" w:type="dxa"/>
          </w:tcPr>
          <w:p w:rsidR="00FB3449" w:rsidRDefault="00FB3449" w:rsidP="00786A1C">
            <w:pPr>
              <w:pStyle w:val="ListParagraph"/>
              <w:tabs>
                <w:tab w:val="left" w:pos="1928"/>
                <w:tab w:val="left" w:pos="5556"/>
              </w:tabs>
              <w:ind w:left="0" w:firstLine="0"/>
              <w:rPr>
                <w:color w:val="231F20"/>
                <w:w w:val="105"/>
              </w:rPr>
            </w:pPr>
            <w:r w:rsidRPr="004A0515">
              <w:rPr>
                <w:color w:val="231F20"/>
                <w:w w:val="105"/>
              </w:rPr>
              <w:t>Is proposed activity Technically Feasible?</w:t>
            </w:r>
          </w:p>
          <w:p w:rsidR="00432A3C" w:rsidRPr="004A0515" w:rsidRDefault="00FB3449" w:rsidP="00786A1C">
            <w:pPr>
              <w:pStyle w:val="ListParagraph"/>
              <w:tabs>
                <w:tab w:val="left" w:pos="1928"/>
                <w:tab w:val="left" w:pos="5556"/>
              </w:tabs>
              <w:ind w:left="0" w:firstLine="0"/>
              <w:rPr>
                <w:color w:val="231F20"/>
                <w:w w:val="105"/>
              </w:rPr>
            </w:pPr>
            <w:r>
              <w:rPr>
                <w:color w:val="231F20"/>
                <w:w w:val="105"/>
              </w:rPr>
              <w:t>(</w:t>
            </w:r>
            <w:r w:rsidRPr="00786A1C">
              <w:rPr>
                <w:b/>
                <w:bCs/>
                <w:i/>
                <w:iCs/>
                <w:color w:val="231F20"/>
                <w:w w:val="105"/>
              </w:rPr>
              <w:t>If No Please provide mitigation measures</w:t>
            </w:r>
            <w:r>
              <w:rPr>
                <w:color w:val="231F20"/>
                <w:w w:val="105"/>
              </w:rPr>
              <w:t>)</w:t>
            </w:r>
          </w:p>
        </w:tc>
        <w:tc>
          <w:tcPr>
            <w:tcW w:w="1374" w:type="dxa"/>
          </w:tcPr>
          <w:p w:rsidR="00432A3C" w:rsidRDefault="00FB3449" w:rsidP="00786A1C">
            <w:pPr>
              <w:pStyle w:val="ListParagraph"/>
              <w:tabs>
                <w:tab w:val="left" w:pos="1928"/>
                <w:tab w:val="left" w:pos="5556"/>
              </w:tabs>
              <w:ind w:left="0" w:firstLine="0"/>
              <w:rPr>
                <w:color w:val="231F20"/>
                <w:w w:val="105"/>
              </w:rPr>
            </w:pPr>
            <w:r w:rsidRPr="004A0515">
              <w:rPr>
                <w:color w:val="231F20"/>
                <w:w w:val="105"/>
              </w:rPr>
              <w:t>Is proposed activity has any negative impact on Environment</w:t>
            </w:r>
          </w:p>
          <w:p w:rsidR="00FB3449" w:rsidRPr="004A0515" w:rsidRDefault="00FB3449" w:rsidP="00786A1C">
            <w:pPr>
              <w:pStyle w:val="ListParagraph"/>
              <w:tabs>
                <w:tab w:val="left" w:pos="1928"/>
                <w:tab w:val="left" w:pos="5556"/>
              </w:tabs>
              <w:ind w:left="0" w:firstLine="0"/>
              <w:rPr>
                <w:color w:val="231F20"/>
                <w:w w:val="105"/>
              </w:rPr>
            </w:pPr>
            <w:r>
              <w:rPr>
                <w:color w:val="231F20"/>
                <w:w w:val="105"/>
              </w:rPr>
              <w:t>(</w:t>
            </w:r>
            <w:r w:rsidRPr="00786A1C">
              <w:rPr>
                <w:b/>
                <w:bCs/>
                <w:i/>
                <w:iCs/>
                <w:color w:val="231F20"/>
                <w:w w:val="105"/>
              </w:rPr>
              <w:t xml:space="preserve">If </w:t>
            </w:r>
            <w:r w:rsidR="00CA5760" w:rsidRPr="00786A1C">
              <w:rPr>
                <w:b/>
                <w:bCs/>
                <w:i/>
                <w:iCs/>
                <w:color w:val="231F20"/>
                <w:w w:val="105"/>
              </w:rPr>
              <w:t xml:space="preserve">Yes </w:t>
            </w:r>
            <w:r w:rsidRPr="00786A1C">
              <w:rPr>
                <w:b/>
                <w:bCs/>
                <w:i/>
                <w:iCs/>
                <w:color w:val="231F20"/>
                <w:w w:val="105"/>
              </w:rPr>
              <w:t>Please provide mitigation measures</w:t>
            </w:r>
            <w:r>
              <w:rPr>
                <w:color w:val="231F20"/>
                <w:w w:val="105"/>
              </w:rPr>
              <w:t>)</w:t>
            </w:r>
          </w:p>
        </w:tc>
        <w:tc>
          <w:tcPr>
            <w:tcW w:w="1374" w:type="dxa"/>
          </w:tcPr>
          <w:p w:rsidR="00432A3C" w:rsidRDefault="00FB3449" w:rsidP="00786A1C">
            <w:pPr>
              <w:pStyle w:val="ListParagraph"/>
              <w:tabs>
                <w:tab w:val="left" w:pos="1928"/>
                <w:tab w:val="left" w:pos="5556"/>
              </w:tabs>
              <w:ind w:left="0" w:firstLine="0"/>
              <w:rPr>
                <w:color w:val="231F20"/>
                <w:w w:val="105"/>
              </w:rPr>
            </w:pPr>
            <w:r w:rsidRPr="004A0515">
              <w:rPr>
                <w:color w:val="231F20"/>
                <w:w w:val="105"/>
              </w:rPr>
              <w:t>Is the proposed activity has direct negative impact on SC/ST</w:t>
            </w:r>
          </w:p>
          <w:p w:rsidR="00FB3449" w:rsidRPr="004A0515" w:rsidRDefault="00FB3449" w:rsidP="00786A1C">
            <w:pPr>
              <w:pStyle w:val="ListParagraph"/>
              <w:tabs>
                <w:tab w:val="left" w:pos="1928"/>
                <w:tab w:val="left" w:pos="5556"/>
              </w:tabs>
              <w:ind w:left="0" w:firstLine="0"/>
              <w:rPr>
                <w:color w:val="231F20"/>
                <w:w w:val="105"/>
              </w:rPr>
            </w:pPr>
            <w:r>
              <w:rPr>
                <w:color w:val="231F20"/>
                <w:w w:val="105"/>
              </w:rPr>
              <w:t>(</w:t>
            </w:r>
            <w:r w:rsidRPr="00786A1C">
              <w:rPr>
                <w:b/>
                <w:bCs/>
                <w:i/>
                <w:iCs/>
                <w:color w:val="231F20"/>
                <w:w w:val="105"/>
              </w:rPr>
              <w:t xml:space="preserve">If </w:t>
            </w:r>
            <w:r w:rsidR="00CA5760" w:rsidRPr="00786A1C">
              <w:rPr>
                <w:b/>
                <w:bCs/>
                <w:i/>
                <w:iCs/>
                <w:color w:val="231F20"/>
                <w:w w:val="105"/>
              </w:rPr>
              <w:t xml:space="preserve">Yes </w:t>
            </w:r>
            <w:r w:rsidRPr="00786A1C">
              <w:rPr>
                <w:b/>
                <w:bCs/>
                <w:i/>
                <w:iCs/>
                <w:color w:val="231F20"/>
                <w:w w:val="105"/>
              </w:rPr>
              <w:t>Please provide mitigation measures</w:t>
            </w:r>
            <w:r>
              <w:rPr>
                <w:color w:val="231F20"/>
                <w:w w:val="105"/>
              </w:rPr>
              <w:t>)</w:t>
            </w:r>
          </w:p>
        </w:tc>
        <w:tc>
          <w:tcPr>
            <w:tcW w:w="1374" w:type="dxa"/>
          </w:tcPr>
          <w:p w:rsidR="00432A3C" w:rsidRDefault="00FB3449" w:rsidP="00786A1C">
            <w:pPr>
              <w:pStyle w:val="ListParagraph"/>
              <w:tabs>
                <w:tab w:val="left" w:pos="1928"/>
                <w:tab w:val="left" w:pos="5556"/>
              </w:tabs>
              <w:ind w:left="0" w:firstLine="0"/>
              <w:rPr>
                <w:color w:val="231F20"/>
                <w:w w:val="105"/>
              </w:rPr>
            </w:pPr>
            <w:r w:rsidRPr="004A0515">
              <w:rPr>
                <w:color w:val="231F20"/>
                <w:w w:val="105"/>
              </w:rPr>
              <w:t>Is the proposed activity is economically Viable</w:t>
            </w:r>
          </w:p>
          <w:p w:rsidR="00FB3449" w:rsidRPr="004A0515" w:rsidRDefault="00FB3449" w:rsidP="00786A1C">
            <w:pPr>
              <w:pStyle w:val="ListParagraph"/>
              <w:tabs>
                <w:tab w:val="left" w:pos="1928"/>
                <w:tab w:val="left" w:pos="5556"/>
              </w:tabs>
              <w:ind w:left="0" w:firstLine="0"/>
              <w:rPr>
                <w:color w:val="231F20"/>
                <w:w w:val="105"/>
              </w:rPr>
            </w:pPr>
            <w:r>
              <w:rPr>
                <w:color w:val="231F20"/>
                <w:w w:val="105"/>
              </w:rPr>
              <w:t>(</w:t>
            </w:r>
            <w:r w:rsidRPr="00786A1C">
              <w:rPr>
                <w:b/>
                <w:bCs/>
                <w:i/>
                <w:iCs/>
                <w:color w:val="231F20"/>
                <w:w w:val="105"/>
              </w:rPr>
              <w:t>If No Please provide mitigation measures</w:t>
            </w:r>
            <w:r>
              <w:rPr>
                <w:color w:val="231F20"/>
                <w:w w:val="105"/>
              </w:rPr>
              <w:t>)</w:t>
            </w:r>
          </w:p>
        </w:tc>
        <w:tc>
          <w:tcPr>
            <w:tcW w:w="1374" w:type="dxa"/>
          </w:tcPr>
          <w:p w:rsidR="00432A3C" w:rsidRDefault="00FB3449" w:rsidP="00786A1C">
            <w:pPr>
              <w:pStyle w:val="ListParagraph"/>
              <w:tabs>
                <w:tab w:val="left" w:pos="1928"/>
                <w:tab w:val="left" w:pos="5556"/>
              </w:tabs>
              <w:ind w:left="0" w:firstLine="0"/>
              <w:rPr>
                <w:color w:val="231F20"/>
                <w:w w:val="105"/>
              </w:rPr>
            </w:pPr>
            <w:r w:rsidRPr="004A0515">
              <w:rPr>
                <w:color w:val="231F20"/>
                <w:w w:val="105"/>
              </w:rPr>
              <w:t>Is the proposed activity is Socially acceptable</w:t>
            </w:r>
          </w:p>
          <w:p w:rsidR="00FB3449" w:rsidRPr="004A0515" w:rsidRDefault="00FB3449" w:rsidP="00786A1C">
            <w:pPr>
              <w:pStyle w:val="ListParagraph"/>
              <w:tabs>
                <w:tab w:val="left" w:pos="1928"/>
                <w:tab w:val="left" w:pos="5556"/>
              </w:tabs>
              <w:ind w:left="0" w:firstLine="0"/>
              <w:rPr>
                <w:color w:val="231F20"/>
                <w:w w:val="105"/>
              </w:rPr>
            </w:pPr>
            <w:r>
              <w:rPr>
                <w:color w:val="231F20"/>
                <w:w w:val="105"/>
              </w:rPr>
              <w:t>(</w:t>
            </w:r>
            <w:r w:rsidRPr="00786A1C">
              <w:rPr>
                <w:b/>
                <w:bCs/>
                <w:i/>
                <w:iCs/>
                <w:color w:val="231F20"/>
                <w:w w:val="105"/>
              </w:rPr>
              <w:t>If No Please provide mitigation measures</w:t>
            </w:r>
            <w:r>
              <w:rPr>
                <w:color w:val="231F20"/>
                <w:w w:val="105"/>
              </w:rPr>
              <w:t>)</w:t>
            </w:r>
          </w:p>
        </w:tc>
      </w:tr>
      <w:tr w:rsidR="00FB3449" w:rsidTr="00432A3C">
        <w:tc>
          <w:tcPr>
            <w:tcW w:w="628" w:type="dxa"/>
          </w:tcPr>
          <w:p w:rsidR="00FB3449" w:rsidRPr="00FB3449" w:rsidRDefault="00D32CF6" w:rsidP="00432A3C">
            <w:pPr>
              <w:pStyle w:val="ListParagraph"/>
              <w:tabs>
                <w:tab w:val="left" w:pos="1928"/>
                <w:tab w:val="left" w:pos="5556"/>
              </w:tabs>
              <w:ind w:left="0" w:firstLine="0"/>
              <w:jc w:val="right"/>
              <w:rPr>
                <w:b/>
                <w:color w:val="231F20"/>
                <w:w w:val="110"/>
              </w:rPr>
            </w:pPr>
            <w:r>
              <w:rPr>
                <w:b/>
                <w:color w:val="231F20"/>
                <w:w w:val="110"/>
              </w:rPr>
              <w:t>1</w:t>
            </w:r>
          </w:p>
        </w:tc>
        <w:tc>
          <w:tcPr>
            <w:tcW w:w="2117" w:type="dxa"/>
          </w:tcPr>
          <w:p w:rsidR="00FB3449" w:rsidRDefault="00D32CF6" w:rsidP="00D32CF6">
            <w:pPr>
              <w:pStyle w:val="ListParagraph"/>
              <w:tabs>
                <w:tab w:val="left" w:pos="1928"/>
                <w:tab w:val="left" w:pos="5556"/>
              </w:tabs>
              <w:ind w:left="0" w:firstLine="0"/>
              <w:rPr>
                <w:b/>
                <w:color w:val="231F20"/>
                <w:w w:val="110"/>
              </w:rPr>
            </w:pPr>
            <w:r>
              <w:rPr>
                <w:b/>
                <w:color w:val="231F20"/>
                <w:w w:val="110"/>
              </w:rPr>
              <w:t>(Example)</w:t>
            </w:r>
          </w:p>
          <w:p w:rsidR="00CA5760" w:rsidRPr="00D32CF6" w:rsidRDefault="00D32CF6" w:rsidP="00D32CF6">
            <w:pPr>
              <w:pStyle w:val="ListParagraph"/>
              <w:tabs>
                <w:tab w:val="left" w:pos="1928"/>
                <w:tab w:val="left" w:pos="5556"/>
              </w:tabs>
              <w:ind w:left="0" w:firstLine="0"/>
              <w:rPr>
                <w:b/>
                <w:color w:val="231F20"/>
                <w:w w:val="110"/>
                <w:sz w:val="20"/>
                <w:szCs w:val="20"/>
              </w:rPr>
            </w:pPr>
            <w:r w:rsidRPr="00D32CF6">
              <w:rPr>
                <w:b/>
                <w:color w:val="231F20"/>
                <w:w w:val="110"/>
                <w:sz w:val="20"/>
                <w:szCs w:val="20"/>
              </w:rPr>
              <w:t>Construction of JFMC office</w:t>
            </w:r>
          </w:p>
          <w:p w:rsidR="00CA5760" w:rsidRPr="00FB3449" w:rsidRDefault="00CA5760" w:rsidP="00432A3C">
            <w:pPr>
              <w:pStyle w:val="ListParagraph"/>
              <w:tabs>
                <w:tab w:val="left" w:pos="1928"/>
                <w:tab w:val="left" w:pos="5556"/>
              </w:tabs>
              <w:ind w:left="0" w:firstLine="0"/>
              <w:jc w:val="right"/>
              <w:rPr>
                <w:b/>
                <w:color w:val="231F20"/>
                <w:w w:val="110"/>
              </w:rPr>
            </w:pPr>
          </w:p>
        </w:tc>
        <w:tc>
          <w:tcPr>
            <w:tcW w:w="1374" w:type="dxa"/>
          </w:tcPr>
          <w:p w:rsidR="00FB3449" w:rsidRPr="00FB3449" w:rsidRDefault="00D32CF6" w:rsidP="00D32CF6">
            <w:pPr>
              <w:pStyle w:val="ListParagraph"/>
              <w:tabs>
                <w:tab w:val="left" w:pos="1928"/>
                <w:tab w:val="left" w:pos="5556"/>
              </w:tabs>
              <w:ind w:left="0" w:firstLine="0"/>
              <w:jc w:val="center"/>
              <w:rPr>
                <w:b/>
                <w:color w:val="231F20"/>
                <w:w w:val="110"/>
              </w:rPr>
            </w:pPr>
            <w:r>
              <w:rPr>
                <w:b/>
                <w:color w:val="231F20"/>
                <w:w w:val="110"/>
              </w:rPr>
              <w:t>Yes</w:t>
            </w:r>
          </w:p>
        </w:tc>
        <w:tc>
          <w:tcPr>
            <w:tcW w:w="1374" w:type="dxa"/>
          </w:tcPr>
          <w:p w:rsidR="00FB3449" w:rsidRDefault="00D32CF6" w:rsidP="00D32CF6">
            <w:pPr>
              <w:pStyle w:val="ListParagraph"/>
              <w:tabs>
                <w:tab w:val="left" w:pos="1928"/>
                <w:tab w:val="left" w:pos="5556"/>
              </w:tabs>
              <w:ind w:left="0" w:firstLine="0"/>
              <w:jc w:val="center"/>
              <w:rPr>
                <w:b/>
                <w:color w:val="231F20"/>
                <w:w w:val="110"/>
              </w:rPr>
            </w:pPr>
            <w:r>
              <w:rPr>
                <w:b/>
                <w:color w:val="231F20"/>
                <w:w w:val="110"/>
              </w:rPr>
              <w:t>NO</w:t>
            </w:r>
          </w:p>
        </w:tc>
        <w:tc>
          <w:tcPr>
            <w:tcW w:w="1374" w:type="dxa"/>
          </w:tcPr>
          <w:p w:rsidR="00FB3449" w:rsidRDefault="00D32CF6" w:rsidP="00D32CF6">
            <w:pPr>
              <w:pStyle w:val="ListParagraph"/>
              <w:tabs>
                <w:tab w:val="left" w:pos="1928"/>
                <w:tab w:val="left" w:pos="5556"/>
              </w:tabs>
              <w:ind w:left="0" w:firstLine="0"/>
              <w:jc w:val="center"/>
              <w:rPr>
                <w:b/>
                <w:color w:val="231F20"/>
                <w:w w:val="110"/>
              </w:rPr>
            </w:pPr>
            <w:r>
              <w:rPr>
                <w:b/>
                <w:color w:val="231F20"/>
                <w:w w:val="110"/>
              </w:rPr>
              <w:t>NO</w:t>
            </w:r>
          </w:p>
        </w:tc>
        <w:tc>
          <w:tcPr>
            <w:tcW w:w="1374" w:type="dxa"/>
          </w:tcPr>
          <w:p w:rsidR="00FB3449" w:rsidRDefault="00D32CF6" w:rsidP="00D32CF6">
            <w:pPr>
              <w:pStyle w:val="ListParagraph"/>
              <w:tabs>
                <w:tab w:val="left" w:pos="1928"/>
                <w:tab w:val="left" w:pos="5556"/>
              </w:tabs>
              <w:ind w:left="0" w:firstLine="0"/>
              <w:jc w:val="center"/>
              <w:rPr>
                <w:b/>
                <w:color w:val="231F20"/>
                <w:w w:val="110"/>
              </w:rPr>
            </w:pPr>
            <w:r>
              <w:rPr>
                <w:b/>
                <w:color w:val="231F20"/>
                <w:w w:val="110"/>
              </w:rPr>
              <w:t>Yes</w:t>
            </w:r>
          </w:p>
        </w:tc>
        <w:tc>
          <w:tcPr>
            <w:tcW w:w="1374" w:type="dxa"/>
          </w:tcPr>
          <w:p w:rsidR="00FB3449" w:rsidRDefault="00D32CF6" w:rsidP="00D32CF6">
            <w:pPr>
              <w:pStyle w:val="ListParagraph"/>
              <w:tabs>
                <w:tab w:val="left" w:pos="1928"/>
                <w:tab w:val="left" w:pos="5556"/>
              </w:tabs>
              <w:ind w:left="0" w:firstLine="0"/>
              <w:jc w:val="center"/>
              <w:rPr>
                <w:b/>
                <w:color w:val="231F20"/>
                <w:w w:val="110"/>
              </w:rPr>
            </w:pPr>
            <w:r>
              <w:rPr>
                <w:b/>
                <w:color w:val="231F20"/>
                <w:w w:val="110"/>
              </w:rPr>
              <w:t>Yes</w:t>
            </w:r>
          </w:p>
        </w:tc>
      </w:tr>
      <w:tr w:rsidR="00FB3449" w:rsidTr="00432A3C">
        <w:tc>
          <w:tcPr>
            <w:tcW w:w="628" w:type="dxa"/>
          </w:tcPr>
          <w:p w:rsidR="00FB3449" w:rsidRPr="00FB3449" w:rsidRDefault="00FB3449" w:rsidP="00432A3C">
            <w:pPr>
              <w:pStyle w:val="ListParagraph"/>
              <w:tabs>
                <w:tab w:val="left" w:pos="1928"/>
                <w:tab w:val="left" w:pos="5556"/>
              </w:tabs>
              <w:ind w:left="0" w:firstLine="0"/>
              <w:jc w:val="right"/>
              <w:rPr>
                <w:b/>
                <w:color w:val="231F20"/>
                <w:w w:val="110"/>
              </w:rPr>
            </w:pPr>
          </w:p>
        </w:tc>
        <w:tc>
          <w:tcPr>
            <w:tcW w:w="2117" w:type="dxa"/>
          </w:tcPr>
          <w:p w:rsidR="00FB3449" w:rsidRDefault="00FB3449" w:rsidP="00432A3C">
            <w:pPr>
              <w:pStyle w:val="ListParagraph"/>
              <w:tabs>
                <w:tab w:val="left" w:pos="1928"/>
                <w:tab w:val="left" w:pos="5556"/>
              </w:tabs>
              <w:ind w:left="0" w:firstLine="0"/>
              <w:jc w:val="right"/>
              <w:rPr>
                <w:b/>
                <w:color w:val="231F20"/>
                <w:w w:val="110"/>
              </w:rPr>
            </w:pPr>
          </w:p>
          <w:p w:rsidR="00CA5760" w:rsidRDefault="00CA5760" w:rsidP="00432A3C">
            <w:pPr>
              <w:pStyle w:val="ListParagraph"/>
              <w:tabs>
                <w:tab w:val="left" w:pos="1928"/>
                <w:tab w:val="left" w:pos="5556"/>
              </w:tabs>
              <w:ind w:left="0" w:firstLine="0"/>
              <w:jc w:val="right"/>
              <w:rPr>
                <w:b/>
                <w:color w:val="231F20"/>
                <w:w w:val="110"/>
              </w:rPr>
            </w:pPr>
          </w:p>
          <w:p w:rsidR="00CA5760" w:rsidRPr="00FB3449" w:rsidRDefault="00CA5760" w:rsidP="00432A3C">
            <w:pPr>
              <w:pStyle w:val="ListParagraph"/>
              <w:tabs>
                <w:tab w:val="left" w:pos="1928"/>
                <w:tab w:val="left" w:pos="5556"/>
              </w:tabs>
              <w:ind w:left="0" w:firstLine="0"/>
              <w:jc w:val="right"/>
              <w:rPr>
                <w:b/>
                <w:color w:val="231F20"/>
                <w:w w:val="110"/>
              </w:rPr>
            </w:pPr>
          </w:p>
        </w:tc>
        <w:tc>
          <w:tcPr>
            <w:tcW w:w="1374" w:type="dxa"/>
          </w:tcPr>
          <w:p w:rsidR="00FB3449" w:rsidRP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r>
      <w:tr w:rsidR="00FB3449" w:rsidTr="00432A3C">
        <w:tc>
          <w:tcPr>
            <w:tcW w:w="628" w:type="dxa"/>
          </w:tcPr>
          <w:p w:rsidR="00FB3449" w:rsidRPr="00FB3449" w:rsidRDefault="00FB3449" w:rsidP="00432A3C">
            <w:pPr>
              <w:pStyle w:val="ListParagraph"/>
              <w:tabs>
                <w:tab w:val="left" w:pos="1928"/>
                <w:tab w:val="left" w:pos="5556"/>
              </w:tabs>
              <w:ind w:left="0" w:firstLine="0"/>
              <w:jc w:val="right"/>
              <w:rPr>
                <w:b/>
                <w:color w:val="231F20"/>
                <w:w w:val="110"/>
              </w:rPr>
            </w:pPr>
          </w:p>
        </w:tc>
        <w:tc>
          <w:tcPr>
            <w:tcW w:w="2117" w:type="dxa"/>
          </w:tcPr>
          <w:p w:rsidR="00FB3449" w:rsidRDefault="00FB3449" w:rsidP="00432A3C">
            <w:pPr>
              <w:pStyle w:val="ListParagraph"/>
              <w:tabs>
                <w:tab w:val="left" w:pos="1928"/>
                <w:tab w:val="left" w:pos="5556"/>
              </w:tabs>
              <w:ind w:left="0" w:firstLine="0"/>
              <w:jc w:val="right"/>
              <w:rPr>
                <w:b/>
                <w:color w:val="231F20"/>
                <w:w w:val="110"/>
              </w:rPr>
            </w:pPr>
          </w:p>
          <w:p w:rsidR="00CA5760" w:rsidRDefault="00CA5760" w:rsidP="00432A3C">
            <w:pPr>
              <w:pStyle w:val="ListParagraph"/>
              <w:tabs>
                <w:tab w:val="left" w:pos="1928"/>
                <w:tab w:val="left" w:pos="5556"/>
              </w:tabs>
              <w:ind w:left="0" w:firstLine="0"/>
              <w:jc w:val="right"/>
              <w:rPr>
                <w:b/>
                <w:color w:val="231F20"/>
                <w:w w:val="110"/>
              </w:rPr>
            </w:pPr>
          </w:p>
          <w:p w:rsidR="00CA5760" w:rsidRPr="00FB3449" w:rsidRDefault="00CA5760" w:rsidP="00432A3C">
            <w:pPr>
              <w:pStyle w:val="ListParagraph"/>
              <w:tabs>
                <w:tab w:val="left" w:pos="1928"/>
                <w:tab w:val="left" w:pos="5556"/>
              </w:tabs>
              <w:ind w:left="0" w:firstLine="0"/>
              <w:jc w:val="right"/>
              <w:rPr>
                <w:b/>
                <w:color w:val="231F20"/>
                <w:w w:val="110"/>
              </w:rPr>
            </w:pPr>
          </w:p>
        </w:tc>
        <w:tc>
          <w:tcPr>
            <w:tcW w:w="1374" w:type="dxa"/>
          </w:tcPr>
          <w:p w:rsidR="00FB3449" w:rsidRP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r>
      <w:tr w:rsidR="00FB3449" w:rsidTr="00432A3C">
        <w:tc>
          <w:tcPr>
            <w:tcW w:w="628" w:type="dxa"/>
          </w:tcPr>
          <w:p w:rsidR="00FB3449" w:rsidRPr="00FB3449" w:rsidRDefault="00FB3449" w:rsidP="00432A3C">
            <w:pPr>
              <w:pStyle w:val="ListParagraph"/>
              <w:tabs>
                <w:tab w:val="left" w:pos="1928"/>
                <w:tab w:val="left" w:pos="5556"/>
              </w:tabs>
              <w:ind w:left="0" w:firstLine="0"/>
              <w:jc w:val="right"/>
              <w:rPr>
                <w:b/>
                <w:color w:val="231F20"/>
                <w:w w:val="110"/>
              </w:rPr>
            </w:pPr>
          </w:p>
        </w:tc>
        <w:tc>
          <w:tcPr>
            <w:tcW w:w="2117" w:type="dxa"/>
          </w:tcPr>
          <w:p w:rsidR="00FB3449" w:rsidRDefault="00FB3449" w:rsidP="00432A3C">
            <w:pPr>
              <w:pStyle w:val="ListParagraph"/>
              <w:tabs>
                <w:tab w:val="left" w:pos="1928"/>
                <w:tab w:val="left" w:pos="5556"/>
              </w:tabs>
              <w:ind w:left="0" w:firstLine="0"/>
              <w:jc w:val="right"/>
              <w:rPr>
                <w:b/>
                <w:color w:val="231F20"/>
                <w:w w:val="110"/>
              </w:rPr>
            </w:pPr>
          </w:p>
          <w:p w:rsidR="00CA5760" w:rsidRDefault="00CA5760" w:rsidP="00432A3C">
            <w:pPr>
              <w:pStyle w:val="ListParagraph"/>
              <w:tabs>
                <w:tab w:val="left" w:pos="1928"/>
                <w:tab w:val="left" w:pos="5556"/>
              </w:tabs>
              <w:ind w:left="0" w:firstLine="0"/>
              <w:jc w:val="right"/>
              <w:rPr>
                <w:b/>
                <w:color w:val="231F20"/>
                <w:w w:val="110"/>
              </w:rPr>
            </w:pPr>
          </w:p>
          <w:p w:rsidR="00CA5760" w:rsidRDefault="00CA5760" w:rsidP="00432A3C">
            <w:pPr>
              <w:pStyle w:val="ListParagraph"/>
              <w:tabs>
                <w:tab w:val="left" w:pos="1928"/>
                <w:tab w:val="left" w:pos="5556"/>
              </w:tabs>
              <w:ind w:left="0" w:firstLine="0"/>
              <w:jc w:val="right"/>
              <w:rPr>
                <w:b/>
                <w:color w:val="231F20"/>
                <w:w w:val="110"/>
              </w:rPr>
            </w:pPr>
          </w:p>
          <w:p w:rsidR="00CA5760" w:rsidRPr="00FB3449" w:rsidRDefault="00CA5760" w:rsidP="00432A3C">
            <w:pPr>
              <w:pStyle w:val="ListParagraph"/>
              <w:tabs>
                <w:tab w:val="left" w:pos="1928"/>
                <w:tab w:val="left" w:pos="5556"/>
              </w:tabs>
              <w:ind w:left="0" w:firstLine="0"/>
              <w:jc w:val="right"/>
              <w:rPr>
                <w:b/>
                <w:color w:val="231F20"/>
                <w:w w:val="110"/>
              </w:rPr>
            </w:pPr>
          </w:p>
        </w:tc>
        <w:tc>
          <w:tcPr>
            <w:tcW w:w="1374" w:type="dxa"/>
          </w:tcPr>
          <w:p w:rsidR="00FB3449" w:rsidRP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c>
          <w:tcPr>
            <w:tcW w:w="1374" w:type="dxa"/>
          </w:tcPr>
          <w:p w:rsidR="00FB3449" w:rsidRDefault="00FB3449" w:rsidP="00432A3C">
            <w:pPr>
              <w:pStyle w:val="ListParagraph"/>
              <w:tabs>
                <w:tab w:val="left" w:pos="1928"/>
                <w:tab w:val="left" w:pos="5556"/>
              </w:tabs>
              <w:ind w:left="0" w:firstLine="0"/>
              <w:jc w:val="right"/>
              <w:rPr>
                <w:b/>
                <w:color w:val="231F20"/>
                <w:w w:val="110"/>
              </w:rPr>
            </w:pPr>
          </w:p>
        </w:tc>
      </w:tr>
      <w:tr w:rsidR="00CA5760" w:rsidTr="00432A3C">
        <w:tc>
          <w:tcPr>
            <w:tcW w:w="628" w:type="dxa"/>
          </w:tcPr>
          <w:p w:rsidR="00CA5760" w:rsidRDefault="00CA5760" w:rsidP="00432A3C">
            <w:pPr>
              <w:pStyle w:val="ListParagraph"/>
              <w:tabs>
                <w:tab w:val="left" w:pos="1928"/>
                <w:tab w:val="left" w:pos="5556"/>
              </w:tabs>
              <w:ind w:left="0" w:firstLine="0"/>
              <w:jc w:val="right"/>
              <w:rPr>
                <w:b/>
                <w:color w:val="231F20"/>
                <w:w w:val="110"/>
              </w:rPr>
            </w:pPr>
          </w:p>
          <w:p w:rsidR="00CA5760" w:rsidRDefault="00CA5760" w:rsidP="00432A3C">
            <w:pPr>
              <w:pStyle w:val="ListParagraph"/>
              <w:tabs>
                <w:tab w:val="left" w:pos="1928"/>
                <w:tab w:val="left" w:pos="5556"/>
              </w:tabs>
              <w:ind w:left="0" w:firstLine="0"/>
              <w:jc w:val="right"/>
              <w:rPr>
                <w:b/>
                <w:color w:val="231F20"/>
                <w:w w:val="110"/>
              </w:rPr>
            </w:pPr>
          </w:p>
          <w:p w:rsidR="00CA5760" w:rsidRDefault="00CA5760" w:rsidP="00432A3C">
            <w:pPr>
              <w:pStyle w:val="ListParagraph"/>
              <w:tabs>
                <w:tab w:val="left" w:pos="1928"/>
                <w:tab w:val="left" w:pos="5556"/>
              </w:tabs>
              <w:ind w:left="0" w:firstLine="0"/>
              <w:jc w:val="right"/>
              <w:rPr>
                <w:b/>
                <w:color w:val="231F20"/>
                <w:w w:val="110"/>
              </w:rPr>
            </w:pPr>
          </w:p>
          <w:p w:rsidR="00CA5760" w:rsidRPr="00FB3449" w:rsidRDefault="00CA5760" w:rsidP="00432A3C">
            <w:pPr>
              <w:pStyle w:val="ListParagraph"/>
              <w:tabs>
                <w:tab w:val="left" w:pos="1928"/>
                <w:tab w:val="left" w:pos="5556"/>
              </w:tabs>
              <w:ind w:left="0" w:firstLine="0"/>
              <w:jc w:val="right"/>
              <w:rPr>
                <w:b/>
                <w:color w:val="231F20"/>
                <w:w w:val="110"/>
              </w:rPr>
            </w:pPr>
          </w:p>
        </w:tc>
        <w:tc>
          <w:tcPr>
            <w:tcW w:w="2117" w:type="dxa"/>
          </w:tcPr>
          <w:p w:rsidR="00CA5760" w:rsidRDefault="00CA5760" w:rsidP="00432A3C">
            <w:pPr>
              <w:pStyle w:val="ListParagraph"/>
              <w:tabs>
                <w:tab w:val="left" w:pos="1928"/>
                <w:tab w:val="left" w:pos="5556"/>
              </w:tabs>
              <w:ind w:left="0" w:firstLine="0"/>
              <w:jc w:val="right"/>
              <w:rPr>
                <w:b/>
                <w:color w:val="231F20"/>
                <w:w w:val="110"/>
              </w:rPr>
            </w:pPr>
          </w:p>
        </w:tc>
        <w:tc>
          <w:tcPr>
            <w:tcW w:w="1374" w:type="dxa"/>
          </w:tcPr>
          <w:p w:rsidR="00CA5760" w:rsidRPr="00FB3449" w:rsidRDefault="00CA5760" w:rsidP="00432A3C">
            <w:pPr>
              <w:pStyle w:val="ListParagraph"/>
              <w:tabs>
                <w:tab w:val="left" w:pos="1928"/>
                <w:tab w:val="left" w:pos="5556"/>
              </w:tabs>
              <w:ind w:left="0" w:firstLine="0"/>
              <w:jc w:val="right"/>
              <w:rPr>
                <w:b/>
                <w:color w:val="231F20"/>
                <w:w w:val="110"/>
              </w:rPr>
            </w:pPr>
          </w:p>
        </w:tc>
        <w:tc>
          <w:tcPr>
            <w:tcW w:w="1374" w:type="dxa"/>
          </w:tcPr>
          <w:p w:rsidR="00CA5760" w:rsidRDefault="00CA5760" w:rsidP="00432A3C">
            <w:pPr>
              <w:pStyle w:val="ListParagraph"/>
              <w:tabs>
                <w:tab w:val="left" w:pos="1928"/>
                <w:tab w:val="left" w:pos="5556"/>
              </w:tabs>
              <w:ind w:left="0" w:firstLine="0"/>
              <w:jc w:val="right"/>
              <w:rPr>
                <w:b/>
                <w:color w:val="231F20"/>
                <w:w w:val="110"/>
              </w:rPr>
            </w:pPr>
          </w:p>
        </w:tc>
        <w:tc>
          <w:tcPr>
            <w:tcW w:w="1374" w:type="dxa"/>
          </w:tcPr>
          <w:p w:rsidR="00CA5760" w:rsidRDefault="00CA5760" w:rsidP="00432A3C">
            <w:pPr>
              <w:pStyle w:val="ListParagraph"/>
              <w:tabs>
                <w:tab w:val="left" w:pos="1928"/>
                <w:tab w:val="left" w:pos="5556"/>
              </w:tabs>
              <w:ind w:left="0" w:firstLine="0"/>
              <w:jc w:val="right"/>
              <w:rPr>
                <w:b/>
                <w:color w:val="231F20"/>
                <w:w w:val="110"/>
              </w:rPr>
            </w:pPr>
          </w:p>
        </w:tc>
        <w:tc>
          <w:tcPr>
            <w:tcW w:w="1374" w:type="dxa"/>
          </w:tcPr>
          <w:p w:rsidR="00CA5760" w:rsidRDefault="00CA5760" w:rsidP="00432A3C">
            <w:pPr>
              <w:pStyle w:val="ListParagraph"/>
              <w:tabs>
                <w:tab w:val="left" w:pos="1928"/>
                <w:tab w:val="left" w:pos="5556"/>
              </w:tabs>
              <w:ind w:left="0" w:firstLine="0"/>
              <w:jc w:val="right"/>
              <w:rPr>
                <w:b/>
                <w:color w:val="231F20"/>
                <w:w w:val="110"/>
              </w:rPr>
            </w:pPr>
          </w:p>
        </w:tc>
        <w:tc>
          <w:tcPr>
            <w:tcW w:w="1374" w:type="dxa"/>
          </w:tcPr>
          <w:p w:rsidR="00CA5760" w:rsidRDefault="00CA5760" w:rsidP="00432A3C">
            <w:pPr>
              <w:pStyle w:val="ListParagraph"/>
              <w:tabs>
                <w:tab w:val="left" w:pos="1928"/>
                <w:tab w:val="left" w:pos="5556"/>
              </w:tabs>
              <w:ind w:left="0" w:firstLine="0"/>
              <w:jc w:val="right"/>
              <w:rPr>
                <w:b/>
                <w:color w:val="231F20"/>
                <w:w w:val="110"/>
              </w:rPr>
            </w:pPr>
          </w:p>
        </w:tc>
      </w:tr>
      <w:tr w:rsidR="00CA5760" w:rsidTr="00432A3C">
        <w:tc>
          <w:tcPr>
            <w:tcW w:w="628" w:type="dxa"/>
          </w:tcPr>
          <w:p w:rsidR="00CA5760" w:rsidRDefault="00CA5760" w:rsidP="00432A3C">
            <w:pPr>
              <w:pStyle w:val="ListParagraph"/>
              <w:tabs>
                <w:tab w:val="left" w:pos="1928"/>
                <w:tab w:val="left" w:pos="5556"/>
              </w:tabs>
              <w:ind w:left="0" w:firstLine="0"/>
              <w:jc w:val="right"/>
              <w:rPr>
                <w:b/>
                <w:color w:val="231F20"/>
                <w:w w:val="110"/>
              </w:rPr>
            </w:pPr>
          </w:p>
          <w:p w:rsidR="00CA5760" w:rsidRDefault="00CA5760" w:rsidP="00432A3C">
            <w:pPr>
              <w:pStyle w:val="ListParagraph"/>
              <w:tabs>
                <w:tab w:val="left" w:pos="1928"/>
                <w:tab w:val="left" w:pos="5556"/>
              </w:tabs>
              <w:ind w:left="0" w:firstLine="0"/>
              <w:jc w:val="right"/>
              <w:rPr>
                <w:b/>
                <w:color w:val="231F20"/>
                <w:w w:val="110"/>
              </w:rPr>
            </w:pPr>
          </w:p>
          <w:p w:rsidR="00CA5760" w:rsidRDefault="00CA5760" w:rsidP="00432A3C">
            <w:pPr>
              <w:pStyle w:val="ListParagraph"/>
              <w:tabs>
                <w:tab w:val="left" w:pos="1928"/>
                <w:tab w:val="left" w:pos="5556"/>
              </w:tabs>
              <w:ind w:left="0" w:firstLine="0"/>
              <w:jc w:val="right"/>
              <w:rPr>
                <w:b/>
                <w:color w:val="231F20"/>
                <w:w w:val="110"/>
              </w:rPr>
            </w:pPr>
          </w:p>
          <w:p w:rsidR="00CA5760" w:rsidRDefault="00CA5760" w:rsidP="00432A3C">
            <w:pPr>
              <w:pStyle w:val="ListParagraph"/>
              <w:tabs>
                <w:tab w:val="left" w:pos="1928"/>
                <w:tab w:val="left" w:pos="5556"/>
              </w:tabs>
              <w:ind w:left="0" w:firstLine="0"/>
              <w:jc w:val="right"/>
              <w:rPr>
                <w:b/>
                <w:color w:val="231F20"/>
                <w:w w:val="110"/>
              </w:rPr>
            </w:pPr>
          </w:p>
        </w:tc>
        <w:tc>
          <w:tcPr>
            <w:tcW w:w="2117" w:type="dxa"/>
          </w:tcPr>
          <w:p w:rsidR="00CA5760" w:rsidRDefault="00CA5760" w:rsidP="00432A3C">
            <w:pPr>
              <w:pStyle w:val="ListParagraph"/>
              <w:tabs>
                <w:tab w:val="left" w:pos="1928"/>
                <w:tab w:val="left" w:pos="5556"/>
              </w:tabs>
              <w:ind w:left="0" w:firstLine="0"/>
              <w:jc w:val="right"/>
              <w:rPr>
                <w:b/>
                <w:color w:val="231F20"/>
                <w:w w:val="110"/>
              </w:rPr>
            </w:pPr>
          </w:p>
        </w:tc>
        <w:tc>
          <w:tcPr>
            <w:tcW w:w="1374" w:type="dxa"/>
          </w:tcPr>
          <w:p w:rsidR="00CA5760" w:rsidRPr="00FB3449" w:rsidRDefault="00CA5760" w:rsidP="00432A3C">
            <w:pPr>
              <w:pStyle w:val="ListParagraph"/>
              <w:tabs>
                <w:tab w:val="left" w:pos="1928"/>
                <w:tab w:val="left" w:pos="5556"/>
              </w:tabs>
              <w:ind w:left="0" w:firstLine="0"/>
              <w:jc w:val="right"/>
              <w:rPr>
                <w:b/>
                <w:color w:val="231F20"/>
                <w:w w:val="110"/>
              </w:rPr>
            </w:pPr>
          </w:p>
        </w:tc>
        <w:tc>
          <w:tcPr>
            <w:tcW w:w="1374" w:type="dxa"/>
          </w:tcPr>
          <w:p w:rsidR="00CA5760" w:rsidRDefault="00CA5760" w:rsidP="00432A3C">
            <w:pPr>
              <w:pStyle w:val="ListParagraph"/>
              <w:tabs>
                <w:tab w:val="left" w:pos="1928"/>
                <w:tab w:val="left" w:pos="5556"/>
              </w:tabs>
              <w:ind w:left="0" w:firstLine="0"/>
              <w:jc w:val="right"/>
              <w:rPr>
                <w:b/>
                <w:color w:val="231F20"/>
                <w:w w:val="110"/>
              </w:rPr>
            </w:pPr>
          </w:p>
        </w:tc>
        <w:tc>
          <w:tcPr>
            <w:tcW w:w="1374" w:type="dxa"/>
          </w:tcPr>
          <w:p w:rsidR="00CA5760" w:rsidRDefault="00CA5760" w:rsidP="00432A3C">
            <w:pPr>
              <w:pStyle w:val="ListParagraph"/>
              <w:tabs>
                <w:tab w:val="left" w:pos="1928"/>
                <w:tab w:val="left" w:pos="5556"/>
              </w:tabs>
              <w:ind w:left="0" w:firstLine="0"/>
              <w:jc w:val="right"/>
              <w:rPr>
                <w:b/>
                <w:color w:val="231F20"/>
                <w:w w:val="110"/>
              </w:rPr>
            </w:pPr>
          </w:p>
        </w:tc>
        <w:tc>
          <w:tcPr>
            <w:tcW w:w="1374" w:type="dxa"/>
          </w:tcPr>
          <w:p w:rsidR="00CA5760" w:rsidRDefault="00CA5760" w:rsidP="00432A3C">
            <w:pPr>
              <w:pStyle w:val="ListParagraph"/>
              <w:tabs>
                <w:tab w:val="left" w:pos="1928"/>
                <w:tab w:val="left" w:pos="5556"/>
              </w:tabs>
              <w:ind w:left="0" w:firstLine="0"/>
              <w:jc w:val="right"/>
              <w:rPr>
                <w:b/>
                <w:color w:val="231F20"/>
                <w:w w:val="110"/>
              </w:rPr>
            </w:pPr>
          </w:p>
        </w:tc>
        <w:tc>
          <w:tcPr>
            <w:tcW w:w="1374" w:type="dxa"/>
          </w:tcPr>
          <w:p w:rsidR="00CA5760" w:rsidRDefault="00CA5760" w:rsidP="00432A3C">
            <w:pPr>
              <w:pStyle w:val="ListParagraph"/>
              <w:tabs>
                <w:tab w:val="left" w:pos="1928"/>
                <w:tab w:val="left" w:pos="5556"/>
              </w:tabs>
              <w:ind w:left="0" w:firstLine="0"/>
              <w:jc w:val="right"/>
              <w:rPr>
                <w:b/>
                <w:color w:val="231F20"/>
                <w:w w:val="110"/>
              </w:rPr>
            </w:pPr>
          </w:p>
        </w:tc>
      </w:tr>
    </w:tbl>
    <w:p w:rsidR="00432A3C" w:rsidRPr="004A0515" w:rsidRDefault="00432A3C" w:rsidP="004A0515">
      <w:pPr>
        <w:pStyle w:val="ListParagraph"/>
        <w:tabs>
          <w:tab w:val="left" w:pos="1928"/>
          <w:tab w:val="left" w:pos="5556"/>
        </w:tabs>
        <w:ind w:left="785" w:firstLine="0"/>
        <w:jc w:val="right"/>
        <w:rPr>
          <w:b/>
          <w:color w:val="231F20"/>
          <w:w w:val="110"/>
          <w:sz w:val="28"/>
        </w:rPr>
      </w:pPr>
    </w:p>
    <w:p w:rsidR="00F16848" w:rsidRDefault="00F16848" w:rsidP="000A0864">
      <w:pPr>
        <w:tabs>
          <w:tab w:val="left" w:pos="1928"/>
          <w:tab w:val="left" w:pos="5556"/>
        </w:tabs>
        <w:rPr>
          <w:rFonts w:cstheme="minorHAnsi"/>
          <w:sz w:val="28"/>
          <w:szCs w:val="28"/>
          <w:lang w:eastAsia="ja-JP"/>
        </w:rPr>
      </w:pPr>
    </w:p>
    <w:p w:rsidR="00CA5760" w:rsidRDefault="00CA5760" w:rsidP="000A0864">
      <w:pPr>
        <w:tabs>
          <w:tab w:val="left" w:pos="1928"/>
          <w:tab w:val="left" w:pos="5556"/>
        </w:tabs>
        <w:rPr>
          <w:rFonts w:cstheme="minorHAnsi"/>
          <w:sz w:val="28"/>
          <w:szCs w:val="28"/>
          <w:lang w:eastAsia="ja-JP"/>
        </w:rPr>
      </w:pPr>
    </w:p>
    <w:p w:rsidR="00CA5760" w:rsidRDefault="00CA5760" w:rsidP="000A0864">
      <w:pPr>
        <w:tabs>
          <w:tab w:val="left" w:pos="1928"/>
          <w:tab w:val="left" w:pos="5556"/>
        </w:tabs>
        <w:rPr>
          <w:rFonts w:cstheme="minorHAnsi"/>
          <w:sz w:val="28"/>
          <w:szCs w:val="28"/>
          <w:lang w:eastAsia="ja-JP"/>
        </w:rPr>
      </w:pPr>
    </w:p>
    <w:p w:rsidR="00865280" w:rsidRDefault="00865280" w:rsidP="000A0864">
      <w:pPr>
        <w:tabs>
          <w:tab w:val="left" w:pos="1928"/>
          <w:tab w:val="left" w:pos="5556"/>
        </w:tabs>
        <w:rPr>
          <w:rFonts w:cstheme="minorHAnsi"/>
          <w:sz w:val="28"/>
          <w:szCs w:val="28"/>
          <w:lang w:eastAsia="ja-JP"/>
        </w:rPr>
      </w:pPr>
    </w:p>
    <w:p w:rsidR="00865280" w:rsidRDefault="00865280" w:rsidP="000A0864">
      <w:pPr>
        <w:tabs>
          <w:tab w:val="left" w:pos="1928"/>
          <w:tab w:val="left" w:pos="5556"/>
        </w:tabs>
        <w:rPr>
          <w:rFonts w:cstheme="minorHAnsi"/>
          <w:sz w:val="28"/>
          <w:szCs w:val="28"/>
          <w:lang w:eastAsia="ja-JP"/>
        </w:rPr>
      </w:pPr>
    </w:p>
    <w:p w:rsidR="00CA5760" w:rsidRDefault="00CA5760" w:rsidP="000A0864">
      <w:pPr>
        <w:tabs>
          <w:tab w:val="left" w:pos="1928"/>
          <w:tab w:val="left" w:pos="5556"/>
        </w:tabs>
        <w:rPr>
          <w:rFonts w:cstheme="minorHAnsi"/>
          <w:sz w:val="28"/>
          <w:szCs w:val="28"/>
          <w:lang w:eastAsia="ja-JP"/>
        </w:rPr>
      </w:pPr>
    </w:p>
    <w:p w:rsidR="002E66A7" w:rsidRPr="00786A1C" w:rsidRDefault="00FB3449" w:rsidP="004A0515">
      <w:pPr>
        <w:tabs>
          <w:tab w:val="left" w:pos="1928"/>
          <w:tab w:val="left" w:pos="5556"/>
        </w:tabs>
        <w:rPr>
          <w:rFonts w:ascii="Times New Roman" w:eastAsia="Times New Roman" w:hAnsi="Times New Roman" w:cs="Times New Roman"/>
          <w:b/>
          <w:color w:val="231F20"/>
          <w:w w:val="110"/>
          <w:sz w:val="28"/>
          <w:lang w:val="en-US" w:bidi="en-US"/>
        </w:rPr>
      </w:pPr>
      <w:r w:rsidRPr="00786A1C">
        <w:rPr>
          <w:rFonts w:ascii="Times New Roman" w:eastAsia="Times New Roman" w:hAnsi="Times New Roman" w:cs="Times New Roman"/>
          <w:b/>
          <w:color w:val="231F20"/>
          <w:w w:val="110"/>
          <w:sz w:val="28"/>
          <w:lang w:val="en-US" w:bidi="en-US"/>
        </w:rPr>
        <w:t>8. Monitoring Framework</w:t>
      </w:r>
    </w:p>
    <w:p w:rsidR="007E6A4F" w:rsidRPr="00477D7C" w:rsidRDefault="007E6A4F" w:rsidP="002E66A7">
      <w:pPr>
        <w:rPr>
          <w:rFonts w:cstheme="minorHAnsi"/>
        </w:rPr>
      </w:pPr>
      <w:bookmarkStart w:id="18" w:name="_Toc243199634"/>
    </w:p>
    <w:p w:rsidR="00FB3449" w:rsidRPr="00786A1C" w:rsidRDefault="002E66A7" w:rsidP="00786A1C">
      <w:pPr>
        <w:pStyle w:val="ListParagraph"/>
        <w:numPr>
          <w:ilvl w:val="0"/>
          <w:numId w:val="62"/>
        </w:numPr>
        <w:tabs>
          <w:tab w:val="left" w:pos="834"/>
        </w:tabs>
        <w:spacing w:before="131"/>
        <w:jc w:val="left"/>
        <w:rPr>
          <w:b/>
          <w:i/>
          <w:color w:val="231F20"/>
          <w:w w:val="105"/>
          <w:sz w:val="24"/>
        </w:rPr>
      </w:pPr>
      <w:r w:rsidRPr="00786A1C">
        <w:rPr>
          <w:b/>
          <w:i/>
          <w:color w:val="231F20"/>
          <w:w w:val="105"/>
          <w:sz w:val="24"/>
        </w:rPr>
        <w:t>Monitoring and Evaluation</w:t>
      </w:r>
      <w:bookmarkEnd w:id="18"/>
    </w:p>
    <w:p w:rsidR="00FB3449" w:rsidRDefault="00FB3449" w:rsidP="00FB3449">
      <w:pPr>
        <w:ind w:left="438"/>
        <w:jc w:val="center"/>
        <w:rPr>
          <w:b/>
          <w:i/>
          <w:sz w:val="20"/>
        </w:rPr>
      </w:pPr>
      <w:r>
        <w:rPr>
          <w:b/>
          <w:i/>
          <w:color w:val="231F20"/>
          <w:w w:val="105"/>
          <w:sz w:val="20"/>
        </w:rPr>
        <w:t>Table 52</w:t>
      </w:r>
    </w:p>
    <w:p w:rsidR="002E66A7" w:rsidRPr="00477D7C" w:rsidRDefault="002E66A7" w:rsidP="00786A1C">
      <w:pPr>
        <w:pStyle w:val="Heading2"/>
        <w:keepNext/>
        <w:widowControl/>
        <w:autoSpaceDE/>
        <w:autoSpaceDN/>
        <w:spacing w:before="240" w:after="120" w:line="300" w:lineRule="exact"/>
        <w:ind w:left="720"/>
        <w:rPr>
          <w:rFonts w:asciiTheme="minorHAnsi" w:hAnsiTheme="minorHAnsi" w:cstheme="minorHAnsi"/>
          <w:sz w:val="22"/>
          <w:szCs w:val="22"/>
        </w:rPr>
      </w:pP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9"/>
        <w:gridCol w:w="2757"/>
        <w:gridCol w:w="1666"/>
        <w:gridCol w:w="1431"/>
        <w:gridCol w:w="1532"/>
      </w:tblGrid>
      <w:tr w:rsidR="002E66A7" w:rsidRPr="00477D7C" w:rsidTr="00F46FDE">
        <w:trPr>
          <w:trHeight w:val="413"/>
        </w:trPr>
        <w:tc>
          <w:tcPr>
            <w:tcW w:w="2029" w:type="dxa"/>
            <w:vMerge w:val="restart"/>
            <w:shd w:val="clear" w:color="auto" w:fill="D9D9D9"/>
            <w:vAlign w:val="center"/>
          </w:tcPr>
          <w:p w:rsidR="002E66A7" w:rsidRPr="00477D7C" w:rsidRDefault="002E66A7" w:rsidP="00F46FDE">
            <w:pPr>
              <w:spacing w:after="0"/>
              <w:jc w:val="center"/>
              <w:rPr>
                <w:rFonts w:cstheme="minorHAnsi"/>
                <w:b/>
                <w:lang w:eastAsia="ja-JP"/>
              </w:rPr>
            </w:pPr>
            <w:r w:rsidRPr="00477D7C">
              <w:rPr>
                <w:rFonts w:cstheme="minorHAnsi"/>
                <w:b/>
                <w:lang w:eastAsia="ja-JP"/>
              </w:rPr>
              <w:t>Activity</w:t>
            </w:r>
          </w:p>
        </w:tc>
        <w:tc>
          <w:tcPr>
            <w:tcW w:w="2757" w:type="dxa"/>
            <w:vMerge w:val="restart"/>
            <w:shd w:val="clear" w:color="auto" w:fill="D9D9D9"/>
            <w:vAlign w:val="center"/>
          </w:tcPr>
          <w:p w:rsidR="002E66A7" w:rsidRPr="00477D7C" w:rsidRDefault="002E66A7" w:rsidP="00F46FDE">
            <w:pPr>
              <w:spacing w:after="0"/>
              <w:jc w:val="center"/>
              <w:rPr>
                <w:rFonts w:cstheme="minorHAnsi"/>
                <w:b/>
                <w:lang w:eastAsia="ja-JP"/>
              </w:rPr>
            </w:pPr>
            <w:r w:rsidRPr="00477D7C">
              <w:rPr>
                <w:rFonts w:cstheme="minorHAnsi"/>
                <w:b/>
                <w:lang w:eastAsia="ja-JP"/>
              </w:rPr>
              <w:t>Major indicators</w:t>
            </w:r>
          </w:p>
        </w:tc>
        <w:tc>
          <w:tcPr>
            <w:tcW w:w="1666" w:type="dxa"/>
            <w:vMerge w:val="restart"/>
            <w:shd w:val="clear" w:color="auto" w:fill="D9D9D9"/>
            <w:vAlign w:val="center"/>
          </w:tcPr>
          <w:p w:rsidR="002E66A7" w:rsidRPr="00477D7C" w:rsidRDefault="002E66A7" w:rsidP="00F46FDE">
            <w:pPr>
              <w:spacing w:after="0"/>
              <w:jc w:val="center"/>
              <w:rPr>
                <w:rFonts w:cstheme="minorHAnsi"/>
                <w:b/>
              </w:rPr>
            </w:pPr>
            <w:r w:rsidRPr="00477D7C">
              <w:rPr>
                <w:rFonts w:cstheme="minorHAnsi"/>
                <w:b/>
                <w:lang w:eastAsia="ja-JP"/>
              </w:rPr>
              <w:t>Frequency</w:t>
            </w:r>
          </w:p>
        </w:tc>
        <w:tc>
          <w:tcPr>
            <w:tcW w:w="2963" w:type="dxa"/>
            <w:gridSpan w:val="2"/>
            <w:shd w:val="clear" w:color="auto" w:fill="D9D9D9"/>
            <w:vAlign w:val="center"/>
          </w:tcPr>
          <w:p w:rsidR="002E66A7" w:rsidRPr="00477D7C" w:rsidRDefault="002E66A7" w:rsidP="00F46FDE">
            <w:pPr>
              <w:spacing w:after="0"/>
              <w:jc w:val="center"/>
              <w:rPr>
                <w:rFonts w:cstheme="minorHAnsi"/>
                <w:b/>
                <w:lang w:eastAsia="ja-JP"/>
              </w:rPr>
            </w:pPr>
            <w:r w:rsidRPr="00477D7C">
              <w:rPr>
                <w:rFonts w:cstheme="minorHAnsi"/>
                <w:b/>
              </w:rPr>
              <w:t>Responsibilit</w:t>
            </w:r>
            <w:r w:rsidRPr="00477D7C">
              <w:rPr>
                <w:rFonts w:cstheme="minorHAnsi"/>
                <w:b/>
                <w:lang w:eastAsia="ja-JP"/>
              </w:rPr>
              <w:t>y</w:t>
            </w:r>
          </w:p>
        </w:tc>
      </w:tr>
      <w:tr w:rsidR="002E66A7" w:rsidRPr="00477D7C" w:rsidTr="00F46FDE">
        <w:trPr>
          <w:trHeight w:val="300"/>
        </w:trPr>
        <w:tc>
          <w:tcPr>
            <w:tcW w:w="2029" w:type="dxa"/>
            <w:vMerge/>
            <w:shd w:val="clear" w:color="auto" w:fill="D9D9D9"/>
            <w:vAlign w:val="center"/>
          </w:tcPr>
          <w:p w:rsidR="002E66A7" w:rsidRPr="00477D7C" w:rsidRDefault="002E66A7" w:rsidP="00F46FDE">
            <w:pPr>
              <w:spacing w:after="0"/>
              <w:jc w:val="center"/>
              <w:rPr>
                <w:rFonts w:cstheme="minorHAnsi"/>
                <w:b/>
              </w:rPr>
            </w:pPr>
          </w:p>
        </w:tc>
        <w:tc>
          <w:tcPr>
            <w:tcW w:w="2757" w:type="dxa"/>
            <w:vMerge/>
            <w:shd w:val="clear" w:color="auto" w:fill="D9D9D9"/>
            <w:vAlign w:val="center"/>
          </w:tcPr>
          <w:p w:rsidR="002E66A7" w:rsidRPr="00477D7C" w:rsidRDefault="002E66A7" w:rsidP="00F46FDE">
            <w:pPr>
              <w:spacing w:after="0"/>
              <w:jc w:val="center"/>
              <w:rPr>
                <w:rFonts w:cstheme="minorHAnsi"/>
                <w:b/>
              </w:rPr>
            </w:pPr>
          </w:p>
        </w:tc>
        <w:tc>
          <w:tcPr>
            <w:tcW w:w="1666" w:type="dxa"/>
            <w:vMerge/>
            <w:shd w:val="clear" w:color="auto" w:fill="D9D9D9"/>
            <w:vAlign w:val="center"/>
          </w:tcPr>
          <w:p w:rsidR="002E66A7" w:rsidRPr="00477D7C" w:rsidRDefault="002E66A7" w:rsidP="00F46FDE">
            <w:pPr>
              <w:spacing w:after="0"/>
              <w:jc w:val="center"/>
              <w:rPr>
                <w:rFonts w:cstheme="minorHAnsi"/>
                <w:b/>
                <w:lang w:eastAsia="ja-JP"/>
              </w:rPr>
            </w:pPr>
          </w:p>
        </w:tc>
        <w:tc>
          <w:tcPr>
            <w:tcW w:w="1431" w:type="dxa"/>
            <w:shd w:val="clear" w:color="auto" w:fill="D9D9D9"/>
            <w:vAlign w:val="center"/>
          </w:tcPr>
          <w:p w:rsidR="002E66A7" w:rsidRPr="00477D7C" w:rsidRDefault="002E66A7" w:rsidP="00F46FDE">
            <w:pPr>
              <w:spacing w:after="0"/>
              <w:jc w:val="center"/>
              <w:rPr>
                <w:rFonts w:cstheme="minorHAnsi"/>
                <w:b/>
                <w:lang w:eastAsia="ja-JP"/>
              </w:rPr>
            </w:pPr>
            <w:r w:rsidRPr="00477D7C">
              <w:rPr>
                <w:rFonts w:cstheme="minorHAnsi"/>
                <w:b/>
                <w:lang w:eastAsia="ja-JP"/>
              </w:rPr>
              <w:t>FD</w:t>
            </w:r>
          </w:p>
        </w:tc>
        <w:tc>
          <w:tcPr>
            <w:tcW w:w="1532"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JFMC</w:t>
            </w:r>
          </w:p>
        </w:tc>
      </w:tr>
      <w:tr w:rsidR="002E66A7" w:rsidRPr="00477D7C" w:rsidTr="00F46FDE">
        <w:tc>
          <w:tcPr>
            <w:tcW w:w="2029" w:type="dxa"/>
            <w:tcBorders>
              <w:bottom w:val="single" w:sz="4" w:space="0" w:color="auto"/>
            </w:tcBorders>
          </w:tcPr>
          <w:p w:rsidR="002E66A7" w:rsidRDefault="002E66A7" w:rsidP="00F46FDE">
            <w:pPr>
              <w:spacing w:after="0"/>
              <w:rPr>
                <w:rFonts w:cstheme="minorHAnsi"/>
                <w:lang w:eastAsia="ja-JP"/>
              </w:rPr>
            </w:pPr>
          </w:p>
          <w:p w:rsidR="00CA5760" w:rsidRPr="00477D7C" w:rsidRDefault="00CA5760" w:rsidP="00F46FDE">
            <w:pPr>
              <w:spacing w:after="0"/>
              <w:rPr>
                <w:rFonts w:cstheme="minorHAnsi"/>
                <w:lang w:eastAsia="ja-JP"/>
              </w:rPr>
            </w:pPr>
          </w:p>
        </w:tc>
        <w:tc>
          <w:tcPr>
            <w:tcW w:w="2757" w:type="dxa"/>
            <w:tcBorders>
              <w:bottom w:val="single" w:sz="4" w:space="0" w:color="auto"/>
            </w:tcBorders>
          </w:tcPr>
          <w:p w:rsidR="002E66A7" w:rsidRPr="00477D7C" w:rsidRDefault="002E66A7" w:rsidP="007E6A4F">
            <w:pPr>
              <w:spacing w:before="120" w:after="0" w:line="300" w:lineRule="exact"/>
              <w:ind w:left="360"/>
              <w:rPr>
                <w:rFonts w:cstheme="minorHAnsi"/>
              </w:rPr>
            </w:pPr>
          </w:p>
        </w:tc>
        <w:tc>
          <w:tcPr>
            <w:tcW w:w="1666" w:type="dxa"/>
            <w:tcBorders>
              <w:bottom w:val="single" w:sz="4" w:space="0" w:color="auto"/>
            </w:tcBorders>
          </w:tcPr>
          <w:p w:rsidR="002E66A7" w:rsidRPr="00477D7C" w:rsidRDefault="002E66A7" w:rsidP="00F46FDE">
            <w:pPr>
              <w:spacing w:after="0"/>
              <w:rPr>
                <w:rFonts w:cstheme="minorHAnsi"/>
              </w:rPr>
            </w:pPr>
          </w:p>
        </w:tc>
        <w:tc>
          <w:tcPr>
            <w:tcW w:w="1431" w:type="dxa"/>
            <w:tcBorders>
              <w:bottom w:val="single" w:sz="4" w:space="0" w:color="auto"/>
            </w:tcBorders>
          </w:tcPr>
          <w:p w:rsidR="002E66A7" w:rsidRPr="00477D7C" w:rsidRDefault="002E66A7" w:rsidP="00F46FDE">
            <w:pPr>
              <w:spacing w:after="0"/>
              <w:rPr>
                <w:rFonts w:cstheme="minorHAnsi"/>
              </w:rPr>
            </w:pPr>
          </w:p>
        </w:tc>
        <w:tc>
          <w:tcPr>
            <w:tcW w:w="1532" w:type="dxa"/>
            <w:tcBorders>
              <w:bottom w:val="single" w:sz="4" w:space="0" w:color="auto"/>
            </w:tcBorders>
          </w:tcPr>
          <w:p w:rsidR="002E66A7" w:rsidRPr="00477D7C" w:rsidRDefault="002E66A7" w:rsidP="00F46FDE">
            <w:pPr>
              <w:spacing w:after="0"/>
              <w:rPr>
                <w:rFonts w:cstheme="minorHAnsi"/>
              </w:rPr>
            </w:pPr>
          </w:p>
        </w:tc>
      </w:tr>
      <w:tr w:rsidR="002E66A7" w:rsidRPr="00477D7C" w:rsidTr="00F46FDE">
        <w:tc>
          <w:tcPr>
            <w:tcW w:w="2029" w:type="dxa"/>
          </w:tcPr>
          <w:p w:rsidR="002E66A7" w:rsidRDefault="002E66A7" w:rsidP="00F46FDE">
            <w:pPr>
              <w:spacing w:after="0"/>
              <w:rPr>
                <w:rFonts w:cstheme="minorHAnsi"/>
                <w:lang w:eastAsia="ja-JP"/>
              </w:rPr>
            </w:pPr>
          </w:p>
          <w:p w:rsidR="00CA5760" w:rsidRPr="00477D7C" w:rsidRDefault="00CA5760" w:rsidP="00F46FDE">
            <w:pPr>
              <w:spacing w:after="0"/>
              <w:rPr>
                <w:rFonts w:cstheme="minorHAnsi"/>
                <w:lang w:eastAsia="ja-JP"/>
              </w:rPr>
            </w:pPr>
          </w:p>
        </w:tc>
        <w:tc>
          <w:tcPr>
            <w:tcW w:w="2757" w:type="dxa"/>
          </w:tcPr>
          <w:p w:rsidR="002E66A7" w:rsidRPr="00477D7C" w:rsidRDefault="002E66A7" w:rsidP="007E6A4F">
            <w:pPr>
              <w:spacing w:before="120" w:after="0" w:line="300" w:lineRule="exact"/>
              <w:ind w:left="360"/>
              <w:rPr>
                <w:rFonts w:cstheme="minorHAnsi"/>
              </w:rPr>
            </w:pPr>
          </w:p>
        </w:tc>
        <w:tc>
          <w:tcPr>
            <w:tcW w:w="1666" w:type="dxa"/>
          </w:tcPr>
          <w:p w:rsidR="002E66A7" w:rsidRPr="00477D7C" w:rsidRDefault="002E66A7" w:rsidP="00F46FDE">
            <w:pPr>
              <w:spacing w:after="0"/>
              <w:rPr>
                <w:rFonts w:cstheme="minorHAnsi"/>
              </w:rPr>
            </w:pPr>
          </w:p>
        </w:tc>
        <w:tc>
          <w:tcPr>
            <w:tcW w:w="1431" w:type="dxa"/>
          </w:tcPr>
          <w:p w:rsidR="002E66A7" w:rsidRPr="00477D7C" w:rsidRDefault="002E66A7" w:rsidP="00F46FDE">
            <w:pPr>
              <w:spacing w:after="0"/>
              <w:rPr>
                <w:rFonts w:cstheme="minorHAnsi"/>
              </w:rPr>
            </w:pPr>
          </w:p>
        </w:tc>
        <w:tc>
          <w:tcPr>
            <w:tcW w:w="1532" w:type="dxa"/>
          </w:tcPr>
          <w:p w:rsidR="002E66A7" w:rsidRPr="00477D7C" w:rsidRDefault="002E66A7" w:rsidP="00F46FDE">
            <w:pPr>
              <w:spacing w:after="0"/>
              <w:rPr>
                <w:rFonts w:cstheme="minorHAnsi"/>
              </w:rPr>
            </w:pPr>
          </w:p>
        </w:tc>
      </w:tr>
      <w:tr w:rsidR="002E66A7" w:rsidRPr="00477D7C" w:rsidTr="00F46FDE">
        <w:tc>
          <w:tcPr>
            <w:tcW w:w="2029" w:type="dxa"/>
          </w:tcPr>
          <w:p w:rsidR="002E66A7" w:rsidRDefault="002E66A7" w:rsidP="00F46FDE">
            <w:pPr>
              <w:spacing w:after="0"/>
              <w:rPr>
                <w:rFonts w:cstheme="minorHAnsi"/>
                <w:lang w:eastAsia="ja-JP"/>
              </w:rPr>
            </w:pPr>
          </w:p>
          <w:p w:rsidR="00CA5760" w:rsidRPr="00477D7C" w:rsidRDefault="00CA5760" w:rsidP="00F46FDE">
            <w:pPr>
              <w:spacing w:after="0"/>
              <w:rPr>
                <w:rFonts w:cstheme="minorHAnsi"/>
                <w:lang w:eastAsia="ja-JP"/>
              </w:rPr>
            </w:pPr>
          </w:p>
        </w:tc>
        <w:tc>
          <w:tcPr>
            <w:tcW w:w="2757" w:type="dxa"/>
          </w:tcPr>
          <w:p w:rsidR="002E66A7" w:rsidRPr="00477D7C" w:rsidRDefault="002E66A7" w:rsidP="007E6A4F">
            <w:pPr>
              <w:spacing w:before="120" w:after="0" w:line="300" w:lineRule="exact"/>
              <w:ind w:left="360"/>
              <w:rPr>
                <w:rFonts w:cstheme="minorHAnsi"/>
              </w:rPr>
            </w:pPr>
          </w:p>
        </w:tc>
        <w:tc>
          <w:tcPr>
            <w:tcW w:w="1666" w:type="dxa"/>
          </w:tcPr>
          <w:p w:rsidR="002E66A7" w:rsidRPr="00477D7C" w:rsidRDefault="002E66A7" w:rsidP="00F46FDE">
            <w:pPr>
              <w:spacing w:after="0"/>
              <w:rPr>
                <w:rFonts w:cstheme="minorHAnsi"/>
              </w:rPr>
            </w:pPr>
          </w:p>
        </w:tc>
        <w:tc>
          <w:tcPr>
            <w:tcW w:w="1431" w:type="dxa"/>
          </w:tcPr>
          <w:p w:rsidR="002E66A7" w:rsidRPr="00477D7C" w:rsidRDefault="002E66A7" w:rsidP="00F46FDE">
            <w:pPr>
              <w:spacing w:after="0"/>
              <w:rPr>
                <w:rFonts w:cstheme="minorHAnsi"/>
              </w:rPr>
            </w:pPr>
          </w:p>
        </w:tc>
        <w:tc>
          <w:tcPr>
            <w:tcW w:w="1532" w:type="dxa"/>
          </w:tcPr>
          <w:p w:rsidR="002E66A7" w:rsidRPr="00477D7C" w:rsidRDefault="002E66A7" w:rsidP="00F46FDE">
            <w:pPr>
              <w:spacing w:after="0"/>
              <w:rPr>
                <w:rFonts w:cstheme="minorHAnsi"/>
              </w:rPr>
            </w:pPr>
          </w:p>
        </w:tc>
      </w:tr>
      <w:tr w:rsidR="002E66A7" w:rsidRPr="00477D7C" w:rsidTr="00F46FDE">
        <w:tc>
          <w:tcPr>
            <w:tcW w:w="2029" w:type="dxa"/>
          </w:tcPr>
          <w:p w:rsidR="002E66A7" w:rsidRDefault="002E66A7" w:rsidP="00F46FDE">
            <w:pPr>
              <w:spacing w:after="0"/>
              <w:rPr>
                <w:rFonts w:cstheme="minorHAnsi"/>
                <w:lang w:eastAsia="ja-JP"/>
              </w:rPr>
            </w:pPr>
          </w:p>
          <w:p w:rsidR="00CA5760" w:rsidRDefault="00CA5760" w:rsidP="00F46FDE">
            <w:pPr>
              <w:spacing w:after="0"/>
              <w:rPr>
                <w:rFonts w:cstheme="minorHAnsi"/>
                <w:lang w:eastAsia="ja-JP"/>
              </w:rPr>
            </w:pPr>
          </w:p>
          <w:p w:rsidR="00CA5760" w:rsidRPr="00477D7C" w:rsidRDefault="00CA5760" w:rsidP="00F46FDE">
            <w:pPr>
              <w:spacing w:after="0"/>
              <w:rPr>
                <w:rFonts w:cstheme="minorHAnsi"/>
                <w:lang w:eastAsia="ja-JP"/>
              </w:rPr>
            </w:pPr>
          </w:p>
        </w:tc>
        <w:tc>
          <w:tcPr>
            <w:tcW w:w="2757" w:type="dxa"/>
          </w:tcPr>
          <w:p w:rsidR="002E66A7" w:rsidRPr="00477D7C" w:rsidRDefault="002E66A7" w:rsidP="007E6A4F">
            <w:pPr>
              <w:spacing w:before="120" w:after="0" w:line="300" w:lineRule="exact"/>
              <w:ind w:left="360"/>
              <w:rPr>
                <w:rFonts w:cstheme="minorHAnsi"/>
              </w:rPr>
            </w:pPr>
          </w:p>
        </w:tc>
        <w:tc>
          <w:tcPr>
            <w:tcW w:w="1666" w:type="dxa"/>
          </w:tcPr>
          <w:p w:rsidR="002E66A7" w:rsidRPr="00477D7C" w:rsidRDefault="002E66A7" w:rsidP="00F46FDE">
            <w:pPr>
              <w:spacing w:after="0"/>
              <w:rPr>
                <w:rFonts w:cstheme="minorHAnsi"/>
              </w:rPr>
            </w:pPr>
          </w:p>
        </w:tc>
        <w:tc>
          <w:tcPr>
            <w:tcW w:w="1431" w:type="dxa"/>
          </w:tcPr>
          <w:p w:rsidR="002E66A7" w:rsidRPr="00477D7C" w:rsidRDefault="002E66A7" w:rsidP="00F46FDE">
            <w:pPr>
              <w:spacing w:after="0"/>
              <w:rPr>
                <w:rFonts w:cstheme="minorHAnsi"/>
              </w:rPr>
            </w:pPr>
          </w:p>
        </w:tc>
        <w:tc>
          <w:tcPr>
            <w:tcW w:w="1532" w:type="dxa"/>
          </w:tcPr>
          <w:p w:rsidR="002E66A7" w:rsidRPr="00477D7C" w:rsidRDefault="002E66A7" w:rsidP="00F46FDE">
            <w:pPr>
              <w:spacing w:after="0"/>
              <w:rPr>
                <w:rFonts w:cstheme="minorHAnsi"/>
              </w:rPr>
            </w:pPr>
          </w:p>
        </w:tc>
      </w:tr>
      <w:tr w:rsidR="002E66A7" w:rsidRPr="00477D7C" w:rsidTr="00F46FDE">
        <w:tc>
          <w:tcPr>
            <w:tcW w:w="2029" w:type="dxa"/>
          </w:tcPr>
          <w:p w:rsidR="002E66A7" w:rsidRDefault="002E66A7" w:rsidP="00F46FDE">
            <w:pPr>
              <w:spacing w:after="0"/>
              <w:rPr>
                <w:rFonts w:cstheme="minorHAnsi"/>
                <w:lang w:eastAsia="ja-JP"/>
              </w:rPr>
            </w:pPr>
          </w:p>
          <w:p w:rsidR="00CA5760" w:rsidRDefault="00CA5760" w:rsidP="00F46FDE">
            <w:pPr>
              <w:spacing w:after="0"/>
              <w:rPr>
                <w:rFonts w:cstheme="minorHAnsi"/>
                <w:lang w:eastAsia="ja-JP"/>
              </w:rPr>
            </w:pPr>
          </w:p>
          <w:p w:rsidR="00CA5760" w:rsidRDefault="00CA5760" w:rsidP="00F46FDE">
            <w:pPr>
              <w:spacing w:after="0"/>
              <w:rPr>
                <w:rFonts w:cstheme="minorHAnsi"/>
                <w:lang w:eastAsia="ja-JP"/>
              </w:rPr>
            </w:pPr>
          </w:p>
          <w:p w:rsidR="00CA5760" w:rsidRPr="00477D7C" w:rsidRDefault="00CA5760" w:rsidP="00F46FDE">
            <w:pPr>
              <w:spacing w:after="0"/>
              <w:rPr>
                <w:rFonts w:cstheme="minorHAnsi"/>
                <w:lang w:eastAsia="ja-JP"/>
              </w:rPr>
            </w:pPr>
          </w:p>
        </w:tc>
        <w:tc>
          <w:tcPr>
            <w:tcW w:w="2757" w:type="dxa"/>
          </w:tcPr>
          <w:p w:rsidR="002E66A7" w:rsidRPr="00477D7C" w:rsidRDefault="002E66A7" w:rsidP="007E6A4F">
            <w:pPr>
              <w:spacing w:before="120" w:after="0" w:line="300" w:lineRule="exact"/>
              <w:ind w:left="360"/>
              <w:rPr>
                <w:rFonts w:cstheme="minorHAnsi"/>
              </w:rPr>
            </w:pPr>
          </w:p>
        </w:tc>
        <w:tc>
          <w:tcPr>
            <w:tcW w:w="1666" w:type="dxa"/>
          </w:tcPr>
          <w:p w:rsidR="002E66A7" w:rsidRPr="00477D7C" w:rsidRDefault="002E66A7" w:rsidP="00F46FDE">
            <w:pPr>
              <w:spacing w:after="0"/>
              <w:rPr>
                <w:rFonts w:cstheme="minorHAnsi"/>
              </w:rPr>
            </w:pPr>
          </w:p>
        </w:tc>
        <w:tc>
          <w:tcPr>
            <w:tcW w:w="1431" w:type="dxa"/>
          </w:tcPr>
          <w:p w:rsidR="002E66A7" w:rsidRPr="00477D7C" w:rsidRDefault="002E66A7" w:rsidP="00F46FDE">
            <w:pPr>
              <w:spacing w:after="0"/>
              <w:rPr>
                <w:rFonts w:cstheme="minorHAnsi"/>
              </w:rPr>
            </w:pPr>
          </w:p>
        </w:tc>
        <w:tc>
          <w:tcPr>
            <w:tcW w:w="1532" w:type="dxa"/>
          </w:tcPr>
          <w:p w:rsidR="002E66A7" w:rsidRPr="00477D7C" w:rsidRDefault="002E66A7" w:rsidP="00F46FDE">
            <w:pPr>
              <w:spacing w:after="0"/>
              <w:rPr>
                <w:rFonts w:cstheme="minorHAnsi"/>
              </w:rPr>
            </w:pPr>
          </w:p>
        </w:tc>
      </w:tr>
    </w:tbl>
    <w:p w:rsidR="002E66A7" w:rsidRPr="00477D7C" w:rsidRDefault="002E66A7" w:rsidP="007E6A4F">
      <w:pPr>
        <w:pStyle w:val="Heading1"/>
        <w:ind w:left="0"/>
        <w:jc w:val="left"/>
        <w:rPr>
          <w:rFonts w:asciiTheme="minorHAnsi" w:hAnsiTheme="minorHAnsi" w:cstheme="minorHAnsi"/>
          <w:sz w:val="22"/>
          <w:szCs w:val="22"/>
        </w:rPr>
      </w:pPr>
    </w:p>
    <w:p w:rsidR="005E46FD" w:rsidRPr="00477D7C" w:rsidRDefault="002E66A7" w:rsidP="002E66A7">
      <w:pPr>
        <w:rPr>
          <w:rFonts w:cstheme="minorHAnsi"/>
        </w:rPr>
        <w:sectPr w:rsidR="005E46FD" w:rsidRPr="00477D7C">
          <w:pgSz w:w="11910" w:h="16840"/>
          <w:pgMar w:top="1580" w:right="700" w:bottom="1140" w:left="800" w:header="0" w:footer="934" w:gutter="0"/>
          <w:cols w:space="720"/>
        </w:sectPr>
      </w:pPr>
      <w:r w:rsidRPr="00477D7C">
        <w:rPr>
          <w:rFonts w:cstheme="minorHAnsi"/>
        </w:rPr>
        <w:br w:type="page"/>
      </w:r>
    </w:p>
    <w:p w:rsidR="002E66A7" w:rsidRPr="00786A1C" w:rsidRDefault="00FB3449" w:rsidP="00D32CF6">
      <w:pPr>
        <w:pStyle w:val="Heading1"/>
        <w:ind w:left="567" w:right="487"/>
        <w:rPr>
          <w:w w:val="110"/>
        </w:rPr>
      </w:pPr>
      <w:bookmarkStart w:id="19" w:name="_Toc32833217"/>
      <w:r w:rsidRPr="004A0515">
        <w:rPr>
          <w:w w:val="110"/>
        </w:rPr>
        <w:lastRenderedPageBreak/>
        <w:t xml:space="preserve">Format VI. </w:t>
      </w:r>
      <w:r w:rsidR="00F16848" w:rsidRPr="004A0515">
        <w:rPr>
          <w:w w:val="110"/>
        </w:rPr>
        <w:t xml:space="preserve">Forest </w:t>
      </w:r>
      <w:r w:rsidR="002E66A7" w:rsidRPr="004A0515">
        <w:rPr>
          <w:w w:val="110"/>
        </w:rPr>
        <w:t>Resource development plan</w:t>
      </w:r>
      <w:bookmarkEnd w:id="19"/>
    </w:p>
    <w:p w:rsidR="002E66A7" w:rsidRDefault="00FB3449" w:rsidP="00FB3449">
      <w:pPr>
        <w:pStyle w:val="Heading2"/>
        <w:keepNext/>
        <w:widowControl/>
        <w:autoSpaceDE/>
        <w:autoSpaceDN/>
        <w:spacing w:before="240" w:after="120" w:line="300" w:lineRule="exact"/>
        <w:ind w:left="142" w:hanging="426"/>
        <w:rPr>
          <w:rFonts w:ascii="Times New Roman" w:eastAsia="Times New Roman" w:hAnsi="Times New Roman" w:cs="Times New Roman"/>
          <w:bCs w:val="0"/>
          <w:color w:val="231F20"/>
          <w:w w:val="110"/>
          <w:sz w:val="28"/>
          <w:szCs w:val="22"/>
        </w:rPr>
      </w:pPr>
      <w:bookmarkStart w:id="20" w:name="_Toc243199636"/>
      <w:bookmarkStart w:id="21" w:name="_Toc32833218"/>
      <w:r w:rsidRPr="004A0515">
        <w:rPr>
          <w:rFonts w:ascii="Times New Roman" w:eastAsia="Times New Roman" w:hAnsi="Times New Roman" w:cs="Times New Roman"/>
          <w:bCs w:val="0"/>
          <w:color w:val="231F20"/>
          <w:w w:val="110"/>
          <w:sz w:val="28"/>
          <w:szCs w:val="22"/>
        </w:rPr>
        <w:t xml:space="preserve">1. </w:t>
      </w:r>
      <w:r w:rsidR="002E66A7" w:rsidRPr="004A0515">
        <w:rPr>
          <w:rFonts w:ascii="Times New Roman" w:eastAsia="Times New Roman" w:hAnsi="Times New Roman" w:cs="Times New Roman"/>
          <w:bCs w:val="0"/>
          <w:color w:val="231F20"/>
          <w:w w:val="110"/>
          <w:sz w:val="28"/>
          <w:szCs w:val="22"/>
        </w:rPr>
        <w:t>Survey and Demarcation of JFMC Area</w:t>
      </w:r>
      <w:bookmarkEnd w:id="20"/>
      <w:bookmarkEnd w:id="21"/>
    </w:p>
    <w:p w:rsidR="00FB3449" w:rsidRDefault="00FB3449" w:rsidP="00FB3449">
      <w:pPr>
        <w:ind w:left="438"/>
        <w:jc w:val="center"/>
        <w:rPr>
          <w:b/>
          <w:i/>
          <w:sz w:val="20"/>
        </w:rPr>
      </w:pPr>
      <w:r>
        <w:rPr>
          <w:b/>
          <w:i/>
          <w:color w:val="231F20"/>
          <w:w w:val="105"/>
          <w:sz w:val="20"/>
        </w:rPr>
        <w:t>Table 53</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8"/>
        <w:gridCol w:w="855"/>
        <w:gridCol w:w="1276"/>
        <w:gridCol w:w="2126"/>
        <w:gridCol w:w="2552"/>
      </w:tblGrid>
      <w:tr w:rsidR="002E66A7" w:rsidRPr="00477D7C" w:rsidTr="00F46FDE">
        <w:tc>
          <w:tcPr>
            <w:tcW w:w="2088" w:type="dxa"/>
            <w:vMerge w:val="restart"/>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Activity</w:t>
            </w:r>
          </w:p>
        </w:tc>
        <w:tc>
          <w:tcPr>
            <w:tcW w:w="855" w:type="dxa"/>
            <w:vMerge w:val="restart"/>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Year</w:t>
            </w:r>
          </w:p>
        </w:tc>
        <w:tc>
          <w:tcPr>
            <w:tcW w:w="1276" w:type="dxa"/>
            <w:vMerge w:val="restart"/>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Month</w:t>
            </w:r>
          </w:p>
        </w:tc>
        <w:tc>
          <w:tcPr>
            <w:tcW w:w="4678" w:type="dxa"/>
            <w:gridSpan w:val="2"/>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Responsibility</w:t>
            </w:r>
          </w:p>
        </w:tc>
      </w:tr>
      <w:tr w:rsidR="002E66A7" w:rsidRPr="00477D7C" w:rsidTr="00F46FDE">
        <w:tc>
          <w:tcPr>
            <w:tcW w:w="2088" w:type="dxa"/>
            <w:vMerge/>
            <w:shd w:val="clear" w:color="auto" w:fill="D9D9D9"/>
            <w:vAlign w:val="center"/>
          </w:tcPr>
          <w:p w:rsidR="002E66A7" w:rsidRPr="00477D7C" w:rsidRDefault="002E66A7" w:rsidP="00F46FDE">
            <w:pPr>
              <w:spacing w:after="0"/>
              <w:jc w:val="center"/>
              <w:rPr>
                <w:rFonts w:cstheme="minorHAnsi"/>
                <w:b/>
              </w:rPr>
            </w:pPr>
          </w:p>
        </w:tc>
        <w:tc>
          <w:tcPr>
            <w:tcW w:w="855" w:type="dxa"/>
            <w:vMerge/>
            <w:shd w:val="clear" w:color="auto" w:fill="D9D9D9"/>
            <w:vAlign w:val="center"/>
          </w:tcPr>
          <w:p w:rsidR="002E66A7" w:rsidRPr="00477D7C" w:rsidRDefault="002E66A7" w:rsidP="00F46FDE">
            <w:pPr>
              <w:spacing w:after="0"/>
              <w:jc w:val="center"/>
              <w:rPr>
                <w:rFonts w:cstheme="minorHAnsi"/>
                <w:b/>
              </w:rPr>
            </w:pPr>
          </w:p>
        </w:tc>
        <w:tc>
          <w:tcPr>
            <w:tcW w:w="1276" w:type="dxa"/>
            <w:vMerge/>
            <w:shd w:val="clear" w:color="auto" w:fill="D9D9D9"/>
            <w:vAlign w:val="center"/>
          </w:tcPr>
          <w:p w:rsidR="002E66A7" w:rsidRPr="00477D7C" w:rsidRDefault="002E66A7" w:rsidP="00F46FDE">
            <w:pPr>
              <w:spacing w:after="0"/>
              <w:jc w:val="center"/>
              <w:rPr>
                <w:rFonts w:cstheme="minorHAnsi"/>
                <w:b/>
              </w:rPr>
            </w:pPr>
          </w:p>
        </w:tc>
        <w:tc>
          <w:tcPr>
            <w:tcW w:w="2126"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FD</w:t>
            </w:r>
          </w:p>
        </w:tc>
        <w:tc>
          <w:tcPr>
            <w:tcW w:w="2552"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JFMC</w:t>
            </w:r>
          </w:p>
        </w:tc>
      </w:tr>
      <w:tr w:rsidR="002E66A7" w:rsidRPr="00477D7C" w:rsidTr="00F46F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088" w:type="dxa"/>
            <w:tcBorders>
              <w:bottom w:val="single" w:sz="4" w:space="0" w:color="auto"/>
            </w:tcBorders>
          </w:tcPr>
          <w:p w:rsidR="002E66A7" w:rsidRPr="00477D7C" w:rsidRDefault="007E6A4F" w:rsidP="00F46FDE">
            <w:pPr>
              <w:rPr>
                <w:rFonts w:cstheme="minorHAnsi"/>
                <w:lang w:eastAsia="ja-JP"/>
              </w:rPr>
            </w:pPr>
            <w:r w:rsidRPr="00477D7C">
              <w:rPr>
                <w:rFonts w:cstheme="minorHAnsi"/>
                <w:lang w:eastAsia="ja-JP"/>
              </w:rPr>
              <w:t>Permanent pillar</w:t>
            </w:r>
            <w:r w:rsidR="002E66A7" w:rsidRPr="00477D7C">
              <w:rPr>
                <w:rFonts w:cstheme="minorHAnsi"/>
                <w:lang w:eastAsia="ja-JP"/>
              </w:rPr>
              <w:t xml:space="preserve"> posting</w:t>
            </w:r>
          </w:p>
        </w:tc>
        <w:tc>
          <w:tcPr>
            <w:tcW w:w="855" w:type="dxa"/>
            <w:tcBorders>
              <w:bottom w:val="single" w:sz="4" w:space="0" w:color="auto"/>
            </w:tcBorders>
          </w:tcPr>
          <w:p w:rsidR="002E66A7" w:rsidRPr="00477D7C" w:rsidRDefault="002E66A7" w:rsidP="00F46FDE">
            <w:pPr>
              <w:jc w:val="center"/>
              <w:rPr>
                <w:rFonts w:cstheme="minorHAnsi"/>
              </w:rPr>
            </w:pPr>
          </w:p>
        </w:tc>
        <w:tc>
          <w:tcPr>
            <w:tcW w:w="1276" w:type="dxa"/>
            <w:tcBorders>
              <w:bottom w:val="single" w:sz="4" w:space="0" w:color="auto"/>
            </w:tcBorders>
          </w:tcPr>
          <w:p w:rsidR="002E66A7" w:rsidRPr="00477D7C" w:rsidRDefault="002E66A7" w:rsidP="00F46FDE">
            <w:pPr>
              <w:rPr>
                <w:rFonts w:cstheme="minorHAnsi"/>
              </w:rPr>
            </w:pPr>
          </w:p>
        </w:tc>
        <w:tc>
          <w:tcPr>
            <w:tcW w:w="2126" w:type="dxa"/>
            <w:tcBorders>
              <w:bottom w:val="single" w:sz="4" w:space="0" w:color="auto"/>
            </w:tcBorders>
          </w:tcPr>
          <w:p w:rsidR="002E66A7" w:rsidRPr="00477D7C" w:rsidRDefault="002E66A7" w:rsidP="00F46FDE">
            <w:pPr>
              <w:rPr>
                <w:rFonts w:cstheme="minorHAnsi"/>
              </w:rPr>
            </w:pPr>
          </w:p>
        </w:tc>
        <w:tc>
          <w:tcPr>
            <w:tcW w:w="2552" w:type="dxa"/>
            <w:tcBorders>
              <w:bottom w:val="single" w:sz="4" w:space="0" w:color="auto"/>
            </w:tcBorders>
          </w:tcPr>
          <w:p w:rsidR="002E66A7" w:rsidRPr="00477D7C" w:rsidRDefault="002E66A7" w:rsidP="00F46FDE">
            <w:pPr>
              <w:rPr>
                <w:rFonts w:cstheme="minorHAnsi"/>
              </w:rPr>
            </w:pPr>
          </w:p>
        </w:tc>
      </w:tr>
      <w:tr w:rsidR="002E66A7" w:rsidRPr="00477D7C" w:rsidTr="00F46F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088" w:type="dxa"/>
          </w:tcPr>
          <w:p w:rsidR="002E66A7" w:rsidRPr="00477D7C" w:rsidRDefault="002E66A7" w:rsidP="00F46FDE">
            <w:pPr>
              <w:rPr>
                <w:rFonts w:cstheme="minorHAnsi"/>
                <w:lang w:eastAsia="ja-JP"/>
              </w:rPr>
            </w:pPr>
            <w:r w:rsidRPr="00477D7C">
              <w:rPr>
                <w:rFonts w:cstheme="minorHAnsi"/>
                <w:lang w:eastAsia="ja-JP"/>
              </w:rPr>
              <w:t>GPS survey</w:t>
            </w:r>
          </w:p>
        </w:tc>
        <w:tc>
          <w:tcPr>
            <w:tcW w:w="855" w:type="dxa"/>
          </w:tcPr>
          <w:p w:rsidR="002E66A7" w:rsidRPr="00477D7C" w:rsidRDefault="002E66A7" w:rsidP="00F46FDE">
            <w:pPr>
              <w:jc w:val="center"/>
              <w:rPr>
                <w:rFonts w:cstheme="minorHAnsi"/>
              </w:rPr>
            </w:pPr>
          </w:p>
        </w:tc>
        <w:tc>
          <w:tcPr>
            <w:tcW w:w="1276" w:type="dxa"/>
          </w:tcPr>
          <w:p w:rsidR="002E66A7" w:rsidRPr="00477D7C" w:rsidRDefault="002E66A7" w:rsidP="00F46FDE">
            <w:pPr>
              <w:rPr>
                <w:rFonts w:cstheme="minorHAnsi"/>
              </w:rPr>
            </w:pPr>
          </w:p>
        </w:tc>
        <w:tc>
          <w:tcPr>
            <w:tcW w:w="2126" w:type="dxa"/>
          </w:tcPr>
          <w:p w:rsidR="002E66A7" w:rsidRPr="00477D7C" w:rsidRDefault="002E66A7" w:rsidP="00F46FDE">
            <w:pPr>
              <w:pStyle w:val="NoSpacing"/>
              <w:rPr>
                <w:rFonts w:asciiTheme="minorHAnsi" w:hAnsiTheme="minorHAnsi" w:cstheme="minorHAnsi"/>
              </w:rPr>
            </w:pPr>
          </w:p>
        </w:tc>
        <w:tc>
          <w:tcPr>
            <w:tcW w:w="2552" w:type="dxa"/>
          </w:tcPr>
          <w:p w:rsidR="002E66A7" w:rsidRPr="00477D7C" w:rsidRDefault="002E66A7" w:rsidP="00F46FDE">
            <w:pPr>
              <w:pStyle w:val="NoSpacing"/>
              <w:rPr>
                <w:rFonts w:asciiTheme="minorHAnsi" w:hAnsiTheme="minorHAnsi" w:cstheme="minorHAnsi"/>
              </w:rPr>
            </w:pPr>
          </w:p>
        </w:tc>
      </w:tr>
      <w:tr w:rsidR="002E66A7" w:rsidRPr="00477D7C" w:rsidTr="00F46F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088" w:type="dxa"/>
          </w:tcPr>
          <w:p w:rsidR="002E66A7" w:rsidRPr="00477D7C" w:rsidRDefault="002E66A7" w:rsidP="00F46FDE">
            <w:pPr>
              <w:rPr>
                <w:rFonts w:cstheme="minorHAnsi"/>
                <w:lang w:eastAsia="ja-JP"/>
              </w:rPr>
            </w:pPr>
            <w:r w:rsidRPr="00477D7C">
              <w:rPr>
                <w:rFonts w:cstheme="minorHAnsi"/>
                <w:lang w:eastAsia="ja-JP"/>
              </w:rPr>
              <w:t>Re-survey (when required)</w:t>
            </w:r>
          </w:p>
        </w:tc>
        <w:tc>
          <w:tcPr>
            <w:tcW w:w="855" w:type="dxa"/>
          </w:tcPr>
          <w:p w:rsidR="002E66A7" w:rsidRPr="00477D7C" w:rsidRDefault="002E66A7" w:rsidP="00F46FDE">
            <w:pPr>
              <w:jc w:val="center"/>
              <w:rPr>
                <w:rFonts w:cstheme="minorHAnsi"/>
              </w:rPr>
            </w:pPr>
          </w:p>
        </w:tc>
        <w:tc>
          <w:tcPr>
            <w:tcW w:w="1276" w:type="dxa"/>
          </w:tcPr>
          <w:p w:rsidR="002E66A7" w:rsidRPr="00477D7C" w:rsidRDefault="002E66A7" w:rsidP="00F46FDE">
            <w:pPr>
              <w:rPr>
                <w:rFonts w:cstheme="minorHAnsi"/>
              </w:rPr>
            </w:pPr>
          </w:p>
        </w:tc>
        <w:tc>
          <w:tcPr>
            <w:tcW w:w="2126" w:type="dxa"/>
          </w:tcPr>
          <w:p w:rsidR="002E66A7" w:rsidRPr="00477D7C" w:rsidRDefault="002E66A7" w:rsidP="00F46FDE">
            <w:pPr>
              <w:pStyle w:val="Blockquote"/>
              <w:rPr>
                <w:rFonts w:asciiTheme="minorHAnsi" w:hAnsiTheme="minorHAnsi" w:cstheme="minorHAnsi"/>
                <w:sz w:val="22"/>
                <w:szCs w:val="22"/>
              </w:rPr>
            </w:pPr>
          </w:p>
        </w:tc>
        <w:tc>
          <w:tcPr>
            <w:tcW w:w="2552" w:type="dxa"/>
          </w:tcPr>
          <w:p w:rsidR="002E66A7" w:rsidRPr="00477D7C" w:rsidRDefault="002E66A7" w:rsidP="00F46FDE">
            <w:pPr>
              <w:pStyle w:val="Blockquote"/>
              <w:rPr>
                <w:rFonts w:asciiTheme="minorHAnsi" w:hAnsiTheme="minorHAnsi" w:cstheme="minorHAnsi"/>
                <w:sz w:val="22"/>
                <w:szCs w:val="22"/>
              </w:rPr>
            </w:pPr>
          </w:p>
        </w:tc>
      </w:tr>
    </w:tbl>
    <w:p w:rsidR="002E66A7" w:rsidRPr="00477D7C" w:rsidRDefault="002E66A7" w:rsidP="004A0515">
      <w:pPr>
        <w:spacing w:after="0"/>
        <w:ind w:left="1134" w:hanging="851"/>
        <w:rPr>
          <w:rFonts w:cstheme="minorHAnsi"/>
        </w:rPr>
      </w:pPr>
    </w:p>
    <w:p w:rsidR="002E66A7" w:rsidRDefault="00EE7085" w:rsidP="00EE7085">
      <w:pPr>
        <w:pStyle w:val="Heading2"/>
        <w:keepNext/>
        <w:widowControl/>
        <w:tabs>
          <w:tab w:val="left" w:pos="426"/>
        </w:tabs>
        <w:autoSpaceDE/>
        <w:autoSpaceDN/>
        <w:spacing w:before="240" w:after="120" w:line="300" w:lineRule="exact"/>
        <w:ind w:left="142" w:hanging="284"/>
        <w:jc w:val="both"/>
        <w:rPr>
          <w:rFonts w:ascii="Times New Roman" w:eastAsia="Times New Roman" w:hAnsi="Times New Roman" w:cs="Times New Roman"/>
          <w:bCs w:val="0"/>
          <w:color w:val="231F20"/>
          <w:w w:val="110"/>
          <w:sz w:val="28"/>
          <w:szCs w:val="22"/>
        </w:rPr>
      </w:pPr>
      <w:bookmarkStart w:id="22" w:name="_Toc243199637"/>
      <w:bookmarkStart w:id="23" w:name="_Toc32833219"/>
      <w:r w:rsidRPr="004A0515">
        <w:rPr>
          <w:rFonts w:ascii="Times New Roman" w:eastAsia="Times New Roman" w:hAnsi="Times New Roman" w:cs="Times New Roman"/>
          <w:bCs w:val="0"/>
          <w:color w:val="231F20"/>
          <w:w w:val="110"/>
          <w:sz w:val="28"/>
          <w:szCs w:val="22"/>
        </w:rPr>
        <w:t xml:space="preserve">2. </w:t>
      </w:r>
      <w:r w:rsidR="002E66A7" w:rsidRPr="004A0515">
        <w:rPr>
          <w:rFonts w:ascii="Times New Roman" w:eastAsia="Times New Roman" w:hAnsi="Times New Roman" w:cs="Times New Roman"/>
          <w:bCs w:val="0"/>
          <w:color w:val="231F20"/>
          <w:w w:val="110"/>
          <w:sz w:val="28"/>
          <w:szCs w:val="22"/>
        </w:rPr>
        <w:t xml:space="preserve"> Stock assessment, forest resource survey and land use mapping</w:t>
      </w:r>
      <w:bookmarkEnd w:id="22"/>
      <w:bookmarkEnd w:id="23"/>
    </w:p>
    <w:p w:rsidR="00EE7085" w:rsidRDefault="00EE7085" w:rsidP="00EE7085">
      <w:pPr>
        <w:ind w:left="438"/>
        <w:jc w:val="center"/>
        <w:rPr>
          <w:b/>
          <w:i/>
          <w:sz w:val="20"/>
        </w:rPr>
      </w:pPr>
      <w:r>
        <w:rPr>
          <w:b/>
          <w:i/>
          <w:color w:val="231F20"/>
          <w:w w:val="105"/>
          <w:sz w:val="20"/>
        </w:rPr>
        <w:t>Table 54</w:t>
      </w:r>
    </w:p>
    <w:p w:rsidR="00EE7085" w:rsidRPr="004A0515" w:rsidRDefault="00EE7085" w:rsidP="004A0515">
      <w:pPr>
        <w:pStyle w:val="Heading2"/>
        <w:keepNext/>
        <w:widowControl/>
        <w:tabs>
          <w:tab w:val="left" w:pos="426"/>
        </w:tabs>
        <w:autoSpaceDE/>
        <w:autoSpaceDN/>
        <w:spacing w:before="240" w:after="120" w:line="300" w:lineRule="exact"/>
        <w:ind w:left="0"/>
        <w:jc w:val="both"/>
        <w:rPr>
          <w:rFonts w:ascii="Times New Roman" w:eastAsia="Times New Roman" w:hAnsi="Times New Roman" w:cs="Times New Roman"/>
          <w:bCs w:val="0"/>
          <w:color w:val="231F20"/>
          <w:w w:val="110"/>
          <w:sz w:val="28"/>
          <w:szCs w:val="22"/>
        </w:rPr>
      </w:pPr>
    </w:p>
    <w:tbl>
      <w:tblPr>
        <w:tblW w:w="8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7"/>
        <w:gridCol w:w="825"/>
        <w:gridCol w:w="1055"/>
        <w:gridCol w:w="1915"/>
        <w:gridCol w:w="1916"/>
      </w:tblGrid>
      <w:tr w:rsidR="002E66A7" w:rsidRPr="00477D7C" w:rsidTr="00F46FDE">
        <w:tc>
          <w:tcPr>
            <w:tcW w:w="3287" w:type="dxa"/>
            <w:vMerge w:val="restart"/>
            <w:shd w:val="clear" w:color="auto" w:fill="D9D9D9"/>
            <w:vAlign w:val="center"/>
          </w:tcPr>
          <w:p w:rsidR="002E66A7" w:rsidRPr="00477D7C" w:rsidRDefault="002E66A7" w:rsidP="00F46FDE">
            <w:pPr>
              <w:spacing w:after="0"/>
              <w:jc w:val="center"/>
              <w:rPr>
                <w:rFonts w:cstheme="minorHAnsi"/>
                <w:b/>
              </w:rPr>
            </w:pPr>
            <w:bookmarkStart w:id="24" w:name="_Toc243199638"/>
            <w:r w:rsidRPr="00477D7C">
              <w:rPr>
                <w:rFonts w:cstheme="minorHAnsi"/>
                <w:b/>
              </w:rPr>
              <w:t>Activity</w:t>
            </w:r>
          </w:p>
        </w:tc>
        <w:tc>
          <w:tcPr>
            <w:tcW w:w="825" w:type="dxa"/>
            <w:vMerge w:val="restart"/>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Year</w:t>
            </w:r>
          </w:p>
        </w:tc>
        <w:tc>
          <w:tcPr>
            <w:tcW w:w="1055" w:type="dxa"/>
            <w:vMerge w:val="restart"/>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Month</w:t>
            </w:r>
          </w:p>
        </w:tc>
        <w:tc>
          <w:tcPr>
            <w:tcW w:w="3831" w:type="dxa"/>
            <w:gridSpan w:val="2"/>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Responsibility</w:t>
            </w:r>
          </w:p>
        </w:tc>
      </w:tr>
      <w:tr w:rsidR="002E66A7" w:rsidRPr="00477D7C" w:rsidTr="00F46FDE">
        <w:tc>
          <w:tcPr>
            <w:tcW w:w="3287" w:type="dxa"/>
            <w:vMerge/>
            <w:shd w:val="clear" w:color="auto" w:fill="D9D9D9"/>
            <w:vAlign w:val="center"/>
          </w:tcPr>
          <w:p w:rsidR="002E66A7" w:rsidRPr="00477D7C" w:rsidRDefault="002E66A7" w:rsidP="00F46FDE">
            <w:pPr>
              <w:spacing w:after="0"/>
              <w:jc w:val="center"/>
              <w:rPr>
                <w:rFonts w:cstheme="minorHAnsi"/>
                <w:b/>
                <w:color w:val="0000FF"/>
              </w:rPr>
            </w:pPr>
          </w:p>
        </w:tc>
        <w:tc>
          <w:tcPr>
            <w:tcW w:w="825" w:type="dxa"/>
            <w:vMerge/>
            <w:shd w:val="clear" w:color="auto" w:fill="D9D9D9"/>
            <w:vAlign w:val="center"/>
          </w:tcPr>
          <w:p w:rsidR="002E66A7" w:rsidRPr="00477D7C" w:rsidRDefault="002E66A7" w:rsidP="00F46FDE">
            <w:pPr>
              <w:spacing w:after="0"/>
              <w:jc w:val="center"/>
              <w:rPr>
                <w:rFonts w:cstheme="minorHAnsi"/>
                <w:b/>
                <w:color w:val="0000FF"/>
              </w:rPr>
            </w:pPr>
          </w:p>
        </w:tc>
        <w:tc>
          <w:tcPr>
            <w:tcW w:w="1055" w:type="dxa"/>
            <w:vMerge/>
            <w:shd w:val="clear" w:color="auto" w:fill="D9D9D9"/>
            <w:vAlign w:val="center"/>
          </w:tcPr>
          <w:p w:rsidR="002E66A7" w:rsidRPr="00477D7C" w:rsidRDefault="002E66A7" w:rsidP="00F46FDE">
            <w:pPr>
              <w:spacing w:after="0"/>
              <w:jc w:val="center"/>
              <w:rPr>
                <w:rFonts w:cstheme="minorHAnsi"/>
                <w:b/>
                <w:color w:val="0000FF"/>
              </w:rPr>
            </w:pPr>
          </w:p>
        </w:tc>
        <w:tc>
          <w:tcPr>
            <w:tcW w:w="1915"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FD</w:t>
            </w:r>
          </w:p>
        </w:tc>
        <w:tc>
          <w:tcPr>
            <w:tcW w:w="1916"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JFMC</w:t>
            </w:r>
          </w:p>
        </w:tc>
      </w:tr>
      <w:tr w:rsidR="002E66A7" w:rsidRPr="00477D7C" w:rsidTr="00F46FDE">
        <w:tc>
          <w:tcPr>
            <w:tcW w:w="3287" w:type="dxa"/>
          </w:tcPr>
          <w:p w:rsidR="002E66A7" w:rsidRPr="00477D7C" w:rsidRDefault="002E66A7" w:rsidP="00F46FDE">
            <w:pPr>
              <w:spacing w:after="0"/>
              <w:rPr>
                <w:rFonts w:cstheme="minorHAnsi"/>
              </w:rPr>
            </w:pPr>
          </w:p>
        </w:tc>
        <w:tc>
          <w:tcPr>
            <w:tcW w:w="825" w:type="dxa"/>
          </w:tcPr>
          <w:p w:rsidR="002E66A7" w:rsidRPr="00477D7C" w:rsidRDefault="002E66A7" w:rsidP="00F46FDE">
            <w:pPr>
              <w:spacing w:after="0"/>
              <w:rPr>
                <w:rFonts w:cstheme="minorHAnsi"/>
              </w:rPr>
            </w:pPr>
          </w:p>
        </w:tc>
        <w:tc>
          <w:tcPr>
            <w:tcW w:w="1055" w:type="dxa"/>
          </w:tcPr>
          <w:p w:rsidR="002E66A7" w:rsidRPr="00477D7C" w:rsidRDefault="002E66A7" w:rsidP="00F46FDE">
            <w:pPr>
              <w:spacing w:after="0"/>
              <w:jc w:val="center"/>
              <w:rPr>
                <w:rFonts w:cstheme="minorHAnsi"/>
              </w:rPr>
            </w:pPr>
          </w:p>
        </w:tc>
        <w:tc>
          <w:tcPr>
            <w:tcW w:w="1915" w:type="dxa"/>
          </w:tcPr>
          <w:p w:rsidR="002E66A7" w:rsidRPr="00477D7C" w:rsidRDefault="002E66A7" w:rsidP="00F46FDE">
            <w:pPr>
              <w:spacing w:after="0" w:line="240" w:lineRule="auto"/>
              <w:rPr>
                <w:rFonts w:cstheme="minorHAnsi"/>
              </w:rPr>
            </w:pPr>
          </w:p>
        </w:tc>
        <w:tc>
          <w:tcPr>
            <w:tcW w:w="1916" w:type="dxa"/>
          </w:tcPr>
          <w:p w:rsidR="002E66A7" w:rsidRPr="00477D7C" w:rsidRDefault="002E66A7" w:rsidP="00F46FDE">
            <w:pPr>
              <w:spacing w:after="0" w:line="240" w:lineRule="auto"/>
              <w:rPr>
                <w:rFonts w:cstheme="minorHAnsi"/>
              </w:rPr>
            </w:pPr>
          </w:p>
        </w:tc>
      </w:tr>
      <w:tr w:rsidR="002E66A7" w:rsidRPr="00477D7C" w:rsidTr="00F46FDE">
        <w:tc>
          <w:tcPr>
            <w:tcW w:w="3287" w:type="dxa"/>
          </w:tcPr>
          <w:p w:rsidR="002E66A7" w:rsidRPr="00477D7C" w:rsidRDefault="002E66A7" w:rsidP="00F46FDE">
            <w:pPr>
              <w:spacing w:after="0"/>
              <w:rPr>
                <w:rFonts w:cstheme="minorHAnsi"/>
              </w:rPr>
            </w:pPr>
          </w:p>
        </w:tc>
        <w:tc>
          <w:tcPr>
            <w:tcW w:w="825" w:type="dxa"/>
          </w:tcPr>
          <w:p w:rsidR="002E66A7" w:rsidRPr="00477D7C" w:rsidRDefault="002E66A7" w:rsidP="00F46FDE">
            <w:pPr>
              <w:spacing w:after="0"/>
              <w:rPr>
                <w:rFonts w:cstheme="minorHAnsi"/>
              </w:rPr>
            </w:pPr>
          </w:p>
        </w:tc>
        <w:tc>
          <w:tcPr>
            <w:tcW w:w="1055" w:type="dxa"/>
          </w:tcPr>
          <w:p w:rsidR="002E66A7" w:rsidRPr="00477D7C" w:rsidRDefault="002E66A7" w:rsidP="00F46FDE">
            <w:pPr>
              <w:spacing w:after="0"/>
              <w:jc w:val="center"/>
              <w:rPr>
                <w:rFonts w:cstheme="minorHAnsi"/>
              </w:rPr>
            </w:pPr>
          </w:p>
        </w:tc>
        <w:tc>
          <w:tcPr>
            <w:tcW w:w="1915" w:type="dxa"/>
          </w:tcPr>
          <w:p w:rsidR="002E66A7" w:rsidRPr="00477D7C" w:rsidRDefault="002E66A7" w:rsidP="00F46FDE">
            <w:pPr>
              <w:spacing w:after="0" w:line="240" w:lineRule="auto"/>
              <w:rPr>
                <w:rFonts w:cstheme="minorHAnsi"/>
              </w:rPr>
            </w:pPr>
          </w:p>
        </w:tc>
        <w:tc>
          <w:tcPr>
            <w:tcW w:w="1916" w:type="dxa"/>
          </w:tcPr>
          <w:p w:rsidR="002E66A7" w:rsidRPr="00477D7C" w:rsidRDefault="002E66A7" w:rsidP="00F46FDE">
            <w:pPr>
              <w:spacing w:after="0" w:line="240" w:lineRule="auto"/>
              <w:rPr>
                <w:rFonts w:cstheme="minorHAnsi"/>
              </w:rPr>
            </w:pPr>
          </w:p>
        </w:tc>
      </w:tr>
      <w:tr w:rsidR="002E66A7" w:rsidRPr="00477D7C" w:rsidTr="00F46FDE">
        <w:tc>
          <w:tcPr>
            <w:tcW w:w="3287" w:type="dxa"/>
          </w:tcPr>
          <w:p w:rsidR="002E66A7" w:rsidRPr="00477D7C" w:rsidRDefault="002E66A7" w:rsidP="00F46FDE">
            <w:pPr>
              <w:spacing w:after="0"/>
              <w:rPr>
                <w:rFonts w:cstheme="minorHAnsi"/>
              </w:rPr>
            </w:pPr>
          </w:p>
        </w:tc>
        <w:tc>
          <w:tcPr>
            <w:tcW w:w="825" w:type="dxa"/>
          </w:tcPr>
          <w:p w:rsidR="002E66A7" w:rsidRPr="00477D7C" w:rsidRDefault="002E66A7" w:rsidP="00F46FDE">
            <w:pPr>
              <w:spacing w:after="0"/>
              <w:rPr>
                <w:rFonts w:cstheme="minorHAnsi"/>
              </w:rPr>
            </w:pPr>
          </w:p>
        </w:tc>
        <w:tc>
          <w:tcPr>
            <w:tcW w:w="1055" w:type="dxa"/>
          </w:tcPr>
          <w:p w:rsidR="002E66A7" w:rsidRPr="00477D7C" w:rsidRDefault="002E66A7" w:rsidP="00F46FDE">
            <w:pPr>
              <w:spacing w:after="0"/>
              <w:rPr>
                <w:rFonts w:cstheme="minorHAnsi"/>
              </w:rPr>
            </w:pPr>
          </w:p>
        </w:tc>
        <w:tc>
          <w:tcPr>
            <w:tcW w:w="1915" w:type="dxa"/>
          </w:tcPr>
          <w:p w:rsidR="002E66A7" w:rsidRPr="00477D7C" w:rsidRDefault="002E66A7" w:rsidP="00F46FDE">
            <w:pPr>
              <w:spacing w:after="0" w:line="240" w:lineRule="auto"/>
              <w:rPr>
                <w:rFonts w:cstheme="minorHAnsi"/>
              </w:rPr>
            </w:pPr>
          </w:p>
        </w:tc>
        <w:tc>
          <w:tcPr>
            <w:tcW w:w="1916" w:type="dxa"/>
          </w:tcPr>
          <w:p w:rsidR="002E66A7" w:rsidRPr="00477D7C" w:rsidRDefault="002E66A7" w:rsidP="00F46FDE">
            <w:pPr>
              <w:spacing w:after="0" w:line="240" w:lineRule="auto"/>
              <w:rPr>
                <w:rFonts w:cstheme="minorHAnsi"/>
              </w:rPr>
            </w:pPr>
          </w:p>
        </w:tc>
      </w:tr>
      <w:tr w:rsidR="002E66A7" w:rsidRPr="00477D7C" w:rsidTr="00F46FDE">
        <w:tc>
          <w:tcPr>
            <w:tcW w:w="3287" w:type="dxa"/>
          </w:tcPr>
          <w:p w:rsidR="002E66A7" w:rsidRPr="00477D7C" w:rsidRDefault="002E66A7" w:rsidP="00F46FDE">
            <w:pPr>
              <w:spacing w:after="0"/>
              <w:rPr>
                <w:rFonts w:cstheme="minorHAnsi"/>
              </w:rPr>
            </w:pPr>
          </w:p>
        </w:tc>
        <w:tc>
          <w:tcPr>
            <w:tcW w:w="825" w:type="dxa"/>
          </w:tcPr>
          <w:p w:rsidR="002E66A7" w:rsidRPr="00477D7C" w:rsidRDefault="002E66A7" w:rsidP="00F46FDE">
            <w:pPr>
              <w:spacing w:after="0"/>
              <w:rPr>
                <w:rFonts w:cstheme="minorHAnsi"/>
              </w:rPr>
            </w:pPr>
          </w:p>
        </w:tc>
        <w:tc>
          <w:tcPr>
            <w:tcW w:w="1055" w:type="dxa"/>
          </w:tcPr>
          <w:p w:rsidR="002E66A7" w:rsidRPr="00477D7C" w:rsidRDefault="002E66A7" w:rsidP="00F46FDE">
            <w:pPr>
              <w:spacing w:after="0"/>
              <w:rPr>
                <w:rFonts w:cstheme="minorHAnsi"/>
              </w:rPr>
            </w:pPr>
          </w:p>
        </w:tc>
        <w:tc>
          <w:tcPr>
            <w:tcW w:w="1915" w:type="dxa"/>
          </w:tcPr>
          <w:p w:rsidR="002E66A7" w:rsidRPr="00477D7C" w:rsidRDefault="002E66A7" w:rsidP="00F46FDE">
            <w:pPr>
              <w:spacing w:after="0" w:line="240" w:lineRule="auto"/>
              <w:rPr>
                <w:rFonts w:cstheme="minorHAnsi"/>
              </w:rPr>
            </w:pPr>
          </w:p>
        </w:tc>
        <w:tc>
          <w:tcPr>
            <w:tcW w:w="1916" w:type="dxa"/>
          </w:tcPr>
          <w:p w:rsidR="002E66A7" w:rsidRPr="00477D7C" w:rsidRDefault="002E66A7" w:rsidP="00F46FDE">
            <w:pPr>
              <w:spacing w:after="0" w:line="240" w:lineRule="auto"/>
              <w:rPr>
                <w:rFonts w:cstheme="minorHAnsi"/>
              </w:rPr>
            </w:pPr>
          </w:p>
        </w:tc>
      </w:tr>
      <w:tr w:rsidR="002E66A7" w:rsidRPr="00477D7C" w:rsidTr="00F46FDE">
        <w:tc>
          <w:tcPr>
            <w:tcW w:w="3287" w:type="dxa"/>
          </w:tcPr>
          <w:p w:rsidR="002E66A7" w:rsidRPr="00477D7C" w:rsidRDefault="002E66A7" w:rsidP="00F46FDE">
            <w:pPr>
              <w:spacing w:after="0"/>
              <w:rPr>
                <w:rFonts w:cstheme="minorHAnsi"/>
              </w:rPr>
            </w:pPr>
          </w:p>
        </w:tc>
        <w:tc>
          <w:tcPr>
            <w:tcW w:w="825" w:type="dxa"/>
          </w:tcPr>
          <w:p w:rsidR="002E66A7" w:rsidRPr="00477D7C" w:rsidRDefault="002E66A7" w:rsidP="00F46FDE">
            <w:pPr>
              <w:spacing w:after="0"/>
              <w:rPr>
                <w:rFonts w:cstheme="minorHAnsi"/>
              </w:rPr>
            </w:pPr>
          </w:p>
        </w:tc>
        <w:tc>
          <w:tcPr>
            <w:tcW w:w="1055" w:type="dxa"/>
          </w:tcPr>
          <w:p w:rsidR="002E66A7" w:rsidRPr="00477D7C" w:rsidRDefault="002E66A7" w:rsidP="00F46FDE">
            <w:pPr>
              <w:spacing w:after="0"/>
              <w:rPr>
                <w:rFonts w:cstheme="minorHAnsi"/>
              </w:rPr>
            </w:pPr>
          </w:p>
        </w:tc>
        <w:tc>
          <w:tcPr>
            <w:tcW w:w="1915" w:type="dxa"/>
          </w:tcPr>
          <w:p w:rsidR="002E66A7" w:rsidRPr="00477D7C" w:rsidRDefault="002E66A7" w:rsidP="00F46FDE">
            <w:pPr>
              <w:spacing w:after="0"/>
              <w:rPr>
                <w:rFonts w:cstheme="minorHAnsi"/>
              </w:rPr>
            </w:pPr>
          </w:p>
        </w:tc>
        <w:tc>
          <w:tcPr>
            <w:tcW w:w="1916" w:type="dxa"/>
          </w:tcPr>
          <w:p w:rsidR="002E66A7" w:rsidRPr="00477D7C" w:rsidRDefault="002E66A7" w:rsidP="00F46FDE">
            <w:pPr>
              <w:spacing w:after="0"/>
              <w:rPr>
                <w:rFonts w:cstheme="minorHAnsi"/>
              </w:rPr>
            </w:pPr>
          </w:p>
        </w:tc>
      </w:tr>
      <w:tr w:rsidR="002E66A7" w:rsidRPr="00477D7C" w:rsidTr="00F46FDE">
        <w:tc>
          <w:tcPr>
            <w:tcW w:w="3287" w:type="dxa"/>
          </w:tcPr>
          <w:p w:rsidR="002E66A7" w:rsidRPr="00477D7C" w:rsidRDefault="002E66A7" w:rsidP="00F46FDE">
            <w:pPr>
              <w:spacing w:after="0"/>
              <w:rPr>
                <w:rFonts w:cstheme="minorHAnsi"/>
              </w:rPr>
            </w:pPr>
          </w:p>
        </w:tc>
        <w:tc>
          <w:tcPr>
            <w:tcW w:w="825" w:type="dxa"/>
          </w:tcPr>
          <w:p w:rsidR="002E66A7" w:rsidRPr="00477D7C" w:rsidRDefault="002E66A7" w:rsidP="00F46FDE">
            <w:pPr>
              <w:spacing w:after="0"/>
              <w:rPr>
                <w:rFonts w:cstheme="minorHAnsi"/>
              </w:rPr>
            </w:pPr>
          </w:p>
        </w:tc>
        <w:tc>
          <w:tcPr>
            <w:tcW w:w="1055" w:type="dxa"/>
          </w:tcPr>
          <w:p w:rsidR="002E66A7" w:rsidRPr="00477D7C" w:rsidRDefault="002E66A7" w:rsidP="00F46FDE">
            <w:pPr>
              <w:spacing w:after="0"/>
              <w:rPr>
                <w:rFonts w:cstheme="minorHAnsi"/>
              </w:rPr>
            </w:pPr>
          </w:p>
        </w:tc>
        <w:tc>
          <w:tcPr>
            <w:tcW w:w="1915" w:type="dxa"/>
          </w:tcPr>
          <w:p w:rsidR="002E66A7" w:rsidRPr="00477D7C" w:rsidRDefault="002E66A7" w:rsidP="00F46FDE">
            <w:pPr>
              <w:spacing w:after="0"/>
              <w:rPr>
                <w:rFonts w:cstheme="minorHAnsi"/>
              </w:rPr>
            </w:pPr>
          </w:p>
        </w:tc>
        <w:tc>
          <w:tcPr>
            <w:tcW w:w="1916" w:type="dxa"/>
          </w:tcPr>
          <w:p w:rsidR="002E66A7" w:rsidRPr="00477D7C" w:rsidRDefault="002E66A7" w:rsidP="00F46FDE">
            <w:pPr>
              <w:spacing w:after="0"/>
              <w:rPr>
                <w:rFonts w:cstheme="minorHAnsi"/>
              </w:rPr>
            </w:pPr>
          </w:p>
        </w:tc>
      </w:tr>
    </w:tbl>
    <w:p w:rsidR="002E66A7" w:rsidRPr="00477D7C" w:rsidRDefault="002E66A7" w:rsidP="002E66A7">
      <w:pPr>
        <w:pStyle w:val="Heading2"/>
        <w:ind w:left="360"/>
        <w:rPr>
          <w:rFonts w:asciiTheme="minorHAnsi" w:hAnsiTheme="minorHAnsi" w:cstheme="minorHAnsi"/>
          <w:sz w:val="22"/>
          <w:szCs w:val="22"/>
        </w:rPr>
      </w:pPr>
    </w:p>
    <w:p w:rsidR="002E66A7" w:rsidRDefault="00EE7085" w:rsidP="00EE7085">
      <w:pPr>
        <w:pStyle w:val="Heading2"/>
        <w:keepNext/>
        <w:widowControl/>
        <w:autoSpaceDE/>
        <w:autoSpaceDN/>
        <w:spacing w:before="240" w:after="120" w:line="300" w:lineRule="exact"/>
        <w:ind w:left="-567" w:firstLine="425"/>
        <w:rPr>
          <w:rFonts w:ascii="Times New Roman" w:eastAsia="Times New Roman" w:hAnsi="Times New Roman" w:cs="Times New Roman"/>
          <w:bCs w:val="0"/>
          <w:color w:val="231F20"/>
          <w:w w:val="110"/>
          <w:sz w:val="28"/>
          <w:szCs w:val="22"/>
        </w:rPr>
      </w:pPr>
      <w:bookmarkStart w:id="25" w:name="_Toc32833220"/>
      <w:r w:rsidRPr="004A0515">
        <w:rPr>
          <w:rFonts w:ascii="Times New Roman" w:eastAsia="Times New Roman" w:hAnsi="Times New Roman" w:cs="Times New Roman"/>
          <w:bCs w:val="0"/>
          <w:color w:val="231F20"/>
          <w:w w:val="110"/>
          <w:sz w:val="28"/>
          <w:szCs w:val="22"/>
        </w:rPr>
        <w:t xml:space="preserve">3. </w:t>
      </w:r>
      <w:r w:rsidR="002E66A7" w:rsidRPr="004A0515">
        <w:rPr>
          <w:rFonts w:ascii="Times New Roman" w:eastAsia="Times New Roman" w:hAnsi="Times New Roman" w:cs="Times New Roman"/>
          <w:bCs w:val="0"/>
          <w:color w:val="231F20"/>
          <w:w w:val="110"/>
          <w:sz w:val="28"/>
          <w:szCs w:val="22"/>
        </w:rPr>
        <w:t>Protection and forest fire prevention</w:t>
      </w:r>
      <w:bookmarkEnd w:id="24"/>
      <w:bookmarkEnd w:id="25"/>
    </w:p>
    <w:p w:rsidR="00EE7085" w:rsidRPr="004A0515" w:rsidRDefault="00EE7085" w:rsidP="004A0515">
      <w:pPr>
        <w:ind w:left="438"/>
        <w:jc w:val="center"/>
        <w:rPr>
          <w:i/>
          <w:sz w:val="20"/>
        </w:rPr>
      </w:pPr>
      <w:r>
        <w:rPr>
          <w:b/>
          <w:i/>
          <w:color w:val="231F20"/>
          <w:w w:val="105"/>
          <w:sz w:val="20"/>
        </w:rPr>
        <w:t>Table 55</w:t>
      </w:r>
    </w:p>
    <w:tbl>
      <w:tblPr>
        <w:tblW w:w="1002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4"/>
        <w:gridCol w:w="579"/>
        <w:gridCol w:w="1276"/>
        <w:gridCol w:w="850"/>
        <w:gridCol w:w="1134"/>
        <w:gridCol w:w="1276"/>
        <w:gridCol w:w="992"/>
        <w:gridCol w:w="1087"/>
        <w:gridCol w:w="1316"/>
      </w:tblGrid>
      <w:tr w:rsidR="002E66A7" w:rsidRPr="00477D7C" w:rsidTr="00CB69EA">
        <w:trPr>
          <w:trHeight w:val="495"/>
        </w:trPr>
        <w:tc>
          <w:tcPr>
            <w:tcW w:w="1514" w:type="dxa"/>
            <w:vMerge w:val="restart"/>
            <w:shd w:val="clear" w:color="auto" w:fill="D9D9D9"/>
          </w:tcPr>
          <w:p w:rsidR="002E66A7" w:rsidRPr="00477D7C" w:rsidRDefault="002E66A7" w:rsidP="00F46FDE">
            <w:pPr>
              <w:rPr>
                <w:rFonts w:cstheme="minorHAnsi"/>
                <w:b/>
              </w:rPr>
            </w:pPr>
            <w:r w:rsidRPr="00477D7C">
              <w:rPr>
                <w:rFonts w:cstheme="minorHAnsi"/>
                <w:b/>
              </w:rPr>
              <w:t>Name of forest/ location</w:t>
            </w:r>
          </w:p>
        </w:tc>
        <w:tc>
          <w:tcPr>
            <w:tcW w:w="579" w:type="dxa"/>
            <w:vMerge w:val="restart"/>
            <w:shd w:val="clear" w:color="auto" w:fill="D9D9D9"/>
          </w:tcPr>
          <w:p w:rsidR="002E66A7" w:rsidRPr="00477D7C" w:rsidRDefault="002E66A7" w:rsidP="00F46FDE">
            <w:pPr>
              <w:rPr>
                <w:rFonts w:cstheme="minorHAnsi"/>
                <w:b/>
              </w:rPr>
            </w:pPr>
            <w:r w:rsidRPr="00477D7C">
              <w:rPr>
                <w:rFonts w:cstheme="minorHAnsi"/>
                <w:b/>
              </w:rPr>
              <w:t>Area (ha)</w:t>
            </w:r>
          </w:p>
        </w:tc>
        <w:tc>
          <w:tcPr>
            <w:tcW w:w="1276" w:type="dxa"/>
            <w:vMerge w:val="restart"/>
            <w:shd w:val="clear" w:color="auto" w:fill="D9D9D9"/>
          </w:tcPr>
          <w:p w:rsidR="002E66A7" w:rsidRPr="00477D7C" w:rsidRDefault="002E66A7" w:rsidP="00F46FDE">
            <w:pPr>
              <w:rPr>
                <w:rFonts w:cstheme="minorHAnsi"/>
                <w:b/>
              </w:rPr>
            </w:pPr>
            <w:r w:rsidRPr="00477D7C">
              <w:rPr>
                <w:rFonts w:cstheme="minorHAnsi"/>
                <w:b/>
              </w:rPr>
              <w:t xml:space="preserve">Activity </w:t>
            </w:r>
          </w:p>
        </w:tc>
        <w:tc>
          <w:tcPr>
            <w:tcW w:w="850" w:type="dxa"/>
            <w:vMerge w:val="restart"/>
            <w:shd w:val="clear" w:color="auto" w:fill="D9D9D9"/>
          </w:tcPr>
          <w:p w:rsidR="002E66A7" w:rsidRPr="00477D7C" w:rsidRDefault="002E66A7" w:rsidP="00F46FDE">
            <w:pPr>
              <w:rPr>
                <w:rFonts w:cstheme="minorHAnsi"/>
                <w:b/>
              </w:rPr>
            </w:pPr>
            <w:r w:rsidRPr="00477D7C">
              <w:rPr>
                <w:rFonts w:cstheme="minorHAnsi"/>
                <w:b/>
              </w:rPr>
              <w:t xml:space="preserve">Year </w:t>
            </w:r>
          </w:p>
        </w:tc>
        <w:tc>
          <w:tcPr>
            <w:tcW w:w="1134" w:type="dxa"/>
            <w:vMerge w:val="restart"/>
            <w:shd w:val="clear" w:color="auto" w:fill="D9D9D9"/>
          </w:tcPr>
          <w:p w:rsidR="002E66A7" w:rsidRPr="00477D7C" w:rsidRDefault="002E66A7" w:rsidP="00F46FDE">
            <w:pPr>
              <w:rPr>
                <w:rFonts w:cstheme="minorHAnsi"/>
                <w:b/>
              </w:rPr>
            </w:pPr>
            <w:r w:rsidRPr="00477D7C">
              <w:rPr>
                <w:rFonts w:cstheme="minorHAnsi"/>
                <w:b/>
              </w:rPr>
              <w:t xml:space="preserve">Month </w:t>
            </w:r>
          </w:p>
        </w:tc>
        <w:tc>
          <w:tcPr>
            <w:tcW w:w="1276" w:type="dxa"/>
            <w:vMerge w:val="restart"/>
            <w:shd w:val="clear" w:color="auto" w:fill="D9D9D9"/>
          </w:tcPr>
          <w:p w:rsidR="002E66A7" w:rsidRPr="00477D7C" w:rsidRDefault="002E66A7" w:rsidP="00F46FDE">
            <w:pPr>
              <w:rPr>
                <w:rFonts w:cstheme="minorHAnsi"/>
                <w:b/>
              </w:rPr>
            </w:pPr>
            <w:r w:rsidRPr="00477D7C">
              <w:rPr>
                <w:rFonts w:cstheme="minorHAnsi"/>
                <w:b/>
              </w:rPr>
              <w:t>Cost if any (Rs)</w:t>
            </w:r>
          </w:p>
        </w:tc>
        <w:tc>
          <w:tcPr>
            <w:tcW w:w="992" w:type="dxa"/>
            <w:vMerge w:val="restart"/>
            <w:shd w:val="clear" w:color="auto" w:fill="D9D9D9"/>
          </w:tcPr>
          <w:p w:rsidR="002E66A7" w:rsidRPr="00477D7C" w:rsidRDefault="002E66A7" w:rsidP="00F46FDE">
            <w:pPr>
              <w:rPr>
                <w:rFonts w:cstheme="minorHAnsi"/>
                <w:b/>
              </w:rPr>
            </w:pPr>
            <w:r w:rsidRPr="00477D7C">
              <w:rPr>
                <w:rFonts w:cstheme="minorHAnsi"/>
                <w:b/>
              </w:rPr>
              <w:t xml:space="preserve">Source of funding </w:t>
            </w:r>
          </w:p>
        </w:tc>
        <w:tc>
          <w:tcPr>
            <w:tcW w:w="2403" w:type="dxa"/>
            <w:gridSpan w:val="2"/>
            <w:tcBorders>
              <w:bottom w:val="single" w:sz="4" w:space="0" w:color="auto"/>
            </w:tcBorders>
            <w:shd w:val="clear" w:color="auto" w:fill="D9D9D9"/>
          </w:tcPr>
          <w:p w:rsidR="002E66A7" w:rsidRPr="00477D7C" w:rsidRDefault="002E66A7" w:rsidP="00F46FDE">
            <w:pPr>
              <w:rPr>
                <w:rFonts w:cstheme="minorHAnsi"/>
                <w:b/>
              </w:rPr>
            </w:pPr>
            <w:r w:rsidRPr="00477D7C">
              <w:rPr>
                <w:rFonts w:cstheme="minorHAnsi"/>
                <w:b/>
              </w:rPr>
              <w:t xml:space="preserve">Responsibility </w:t>
            </w:r>
          </w:p>
        </w:tc>
      </w:tr>
      <w:tr w:rsidR="002E66A7" w:rsidRPr="00477D7C" w:rsidTr="00CB69EA">
        <w:trPr>
          <w:trHeight w:val="510"/>
        </w:trPr>
        <w:tc>
          <w:tcPr>
            <w:tcW w:w="1514" w:type="dxa"/>
            <w:vMerge/>
            <w:shd w:val="clear" w:color="auto" w:fill="D9D9D9"/>
          </w:tcPr>
          <w:p w:rsidR="002E66A7" w:rsidRPr="00477D7C" w:rsidRDefault="002E66A7" w:rsidP="00F46FDE">
            <w:pPr>
              <w:rPr>
                <w:rFonts w:cstheme="minorHAnsi"/>
                <w:b/>
              </w:rPr>
            </w:pPr>
          </w:p>
        </w:tc>
        <w:tc>
          <w:tcPr>
            <w:tcW w:w="579" w:type="dxa"/>
            <w:vMerge/>
            <w:shd w:val="clear" w:color="auto" w:fill="D9D9D9"/>
          </w:tcPr>
          <w:p w:rsidR="002E66A7" w:rsidRPr="00477D7C" w:rsidRDefault="002E66A7" w:rsidP="00F46FDE">
            <w:pPr>
              <w:rPr>
                <w:rFonts w:cstheme="minorHAnsi"/>
                <w:b/>
              </w:rPr>
            </w:pPr>
          </w:p>
        </w:tc>
        <w:tc>
          <w:tcPr>
            <w:tcW w:w="1276" w:type="dxa"/>
            <w:vMerge/>
            <w:shd w:val="clear" w:color="auto" w:fill="D9D9D9"/>
          </w:tcPr>
          <w:p w:rsidR="002E66A7" w:rsidRPr="00477D7C" w:rsidRDefault="002E66A7" w:rsidP="00F46FDE">
            <w:pPr>
              <w:rPr>
                <w:rFonts w:cstheme="minorHAnsi"/>
                <w:b/>
              </w:rPr>
            </w:pPr>
          </w:p>
        </w:tc>
        <w:tc>
          <w:tcPr>
            <w:tcW w:w="850" w:type="dxa"/>
            <w:vMerge/>
            <w:shd w:val="clear" w:color="auto" w:fill="D9D9D9"/>
          </w:tcPr>
          <w:p w:rsidR="002E66A7" w:rsidRPr="00477D7C" w:rsidRDefault="002E66A7" w:rsidP="00F46FDE">
            <w:pPr>
              <w:rPr>
                <w:rFonts w:cstheme="minorHAnsi"/>
                <w:b/>
              </w:rPr>
            </w:pPr>
          </w:p>
        </w:tc>
        <w:tc>
          <w:tcPr>
            <w:tcW w:w="1134" w:type="dxa"/>
            <w:vMerge/>
            <w:shd w:val="clear" w:color="auto" w:fill="D9D9D9"/>
          </w:tcPr>
          <w:p w:rsidR="002E66A7" w:rsidRPr="00477D7C" w:rsidRDefault="002E66A7" w:rsidP="00F46FDE">
            <w:pPr>
              <w:rPr>
                <w:rFonts w:cstheme="minorHAnsi"/>
                <w:b/>
              </w:rPr>
            </w:pPr>
          </w:p>
        </w:tc>
        <w:tc>
          <w:tcPr>
            <w:tcW w:w="1276" w:type="dxa"/>
            <w:vMerge/>
            <w:shd w:val="clear" w:color="auto" w:fill="D9D9D9"/>
          </w:tcPr>
          <w:p w:rsidR="002E66A7" w:rsidRPr="00477D7C" w:rsidRDefault="002E66A7" w:rsidP="00F46FDE">
            <w:pPr>
              <w:rPr>
                <w:rFonts w:cstheme="minorHAnsi"/>
                <w:b/>
              </w:rPr>
            </w:pPr>
          </w:p>
        </w:tc>
        <w:tc>
          <w:tcPr>
            <w:tcW w:w="992" w:type="dxa"/>
            <w:vMerge/>
            <w:shd w:val="clear" w:color="auto" w:fill="D9D9D9"/>
          </w:tcPr>
          <w:p w:rsidR="002E66A7" w:rsidRPr="00477D7C" w:rsidRDefault="002E66A7" w:rsidP="00F46FDE">
            <w:pPr>
              <w:rPr>
                <w:rFonts w:cstheme="minorHAnsi"/>
                <w:b/>
              </w:rPr>
            </w:pPr>
          </w:p>
        </w:tc>
        <w:tc>
          <w:tcPr>
            <w:tcW w:w="1087" w:type="dxa"/>
            <w:tcBorders>
              <w:top w:val="single" w:sz="4" w:space="0" w:color="auto"/>
            </w:tcBorders>
            <w:shd w:val="clear" w:color="auto" w:fill="D9D9D9"/>
          </w:tcPr>
          <w:p w:rsidR="002E66A7" w:rsidRPr="00477D7C" w:rsidRDefault="002E66A7" w:rsidP="00F46FDE">
            <w:pPr>
              <w:rPr>
                <w:rFonts w:cstheme="minorHAnsi"/>
                <w:b/>
              </w:rPr>
            </w:pPr>
            <w:r w:rsidRPr="00477D7C">
              <w:rPr>
                <w:rFonts w:cstheme="minorHAnsi"/>
                <w:b/>
              </w:rPr>
              <w:t>FD</w:t>
            </w:r>
          </w:p>
        </w:tc>
        <w:tc>
          <w:tcPr>
            <w:tcW w:w="1316" w:type="dxa"/>
            <w:tcBorders>
              <w:top w:val="single" w:sz="4" w:space="0" w:color="auto"/>
            </w:tcBorders>
            <w:shd w:val="clear" w:color="auto" w:fill="D9D9D9"/>
          </w:tcPr>
          <w:p w:rsidR="002E66A7" w:rsidRPr="00477D7C" w:rsidRDefault="002E66A7" w:rsidP="00F46FDE">
            <w:pPr>
              <w:rPr>
                <w:rFonts w:cstheme="minorHAnsi"/>
                <w:b/>
              </w:rPr>
            </w:pPr>
            <w:r w:rsidRPr="00477D7C">
              <w:rPr>
                <w:rFonts w:cstheme="minorHAnsi"/>
                <w:b/>
              </w:rPr>
              <w:t>JFMC</w:t>
            </w:r>
          </w:p>
        </w:tc>
      </w:tr>
      <w:tr w:rsidR="002E66A7" w:rsidRPr="00477D7C" w:rsidTr="00CB69EA">
        <w:tc>
          <w:tcPr>
            <w:tcW w:w="1514" w:type="dxa"/>
          </w:tcPr>
          <w:p w:rsidR="002E66A7" w:rsidRPr="00477D7C" w:rsidRDefault="002E66A7" w:rsidP="00F46FDE">
            <w:pPr>
              <w:tabs>
                <w:tab w:val="left" w:pos="5685"/>
              </w:tabs>
              <w:rPr>
                <w:rFonts w:cstheme="minorHAnsi"/>
              </w:rPr>
            </w:pPr>
          </w:p>
        </w:tc>
        <w:tc>
          <w:tcPr>
            <w:tcW w:w="579" w:type="dxa"/>
          </w:tcPr>
          <w:p w:rsidR="002E66A7" w:rsidRPr="00477D7C" w:rsidRDefault="002E66A7" w:rsidP="00F46FDE">
            <w:pPr>
              <w:tabs>
                <w:tab w:val="left" w:pos="5685"/>
              </w:tabs>
              <w:jc w:val="center"/>
              <w:rPr>
                <w:rFonts w:cstheme="minorHAnsi"/>
              </w:rPr>
            </w:pPr>
          </w:p>
        </w:tc>
        <w:tc>
          <w:tcPr>
            <w:tcW w:w="1276" w:type="dxa"/>
          </w:tcPr>
          <w:p w:rsidR="002E66A7" w:rsidRPr="00477D7C" w:rsidRDefault="002E66A7" w:rsidP="00F46FDE">
            <w:pPr>
              <w:rPr>
                <w:rFonts w:cstheme="minorHAnsi"/>
              </w:rPr>
            </w:pPr>
          </w:p>
        </w:tc>
        <w:tc>
          <w:tcPr>
            <w:tcW w:w="850" w:type="dxa"/>
          </w:tcPr>
          <w:p w:rsidR="002E66A7" w:rsidRPr="00477D7C" w:rsidRDefault="002E66A7" w:rsidP="00F46FDE">
            <w:pPr>
              <w:rPr>
                <w:rFonts w:cstheme="minorHAnsi"/>
              </w:rPr>
            </w:pPr>
          </w:p>
        </w:tc>
        <w:tc>
          <w:tcPr>
            <w:tcW w:w="1134" w:type="dxa"/>
          </w:tcPr>
          <w:p w:rsidR="002E66A7" w:rsidRPr="00477D7C" w:rsidRDefault="002E66A7" w:rsidP="00F46FDE">
            <w:pPr>
              <w:rPr>
                <w:rFonts w:cstheme="minorHAnsi"/>
              </w:rPr>
            </w:pPr>
          </w:p>
        </w:tc>
        <w:tc>
          <w:tcPr>
            <w:tcW w:w="1276" w:type="dxa"/>
          </w:tcPr>
          <w:p w:rsidR="002E66A7" w:rsidRPr="00477D7C" w:rsidRDefault="002E66A7" w:rsidP="00F46FDE">
            <w:pPr>
              <w:rPr>
                <w:rFonts w:cstheme="minorHAnsi"/>
              </w:rPr>
            </w:pPr>
          </w:p>
        </w:tc>
        <w:tc>
          <w:tcPr>
            <w:tcW w:w="992" w:type="dxa"/>
          </w:tcPr>
          <w:p w:rsidR="002E66A7" w:rsidRPr="00477D7C" w:rsidRDefault="002E66A7" w:rsidP="00F46FDE">
            <w:pPr>
              <w:rPr>
                <w:rFonts w:cstheme="minorHAnsi"/>
              </w:rPr>
            </w:pPr>
          </w:p>
        </w:tc>
        <w:tc>
          <w:tcPr>
            <w:tcW w:w="1087" w:type="dxa"/>
          </w:tcPr>
          <w:p w:rsidR="002E66A7" w:rsidRPr="00477D7C" w:rsidRDefault="002E66A7" w:rsidP="00F46FDE">
            <w:pPr>
              <w:rPr>
                <w:rFonts w:cstheme="minorHAnsi"/>
              </w:rPr>
            </w:pPr>
          </w:p>
        </w:tc>
        <w:tc>
          <w:tcPr>
            <w:tcW w:w="1316" w:type="dxa"/>
          </w:tcPr>
          <w:p w:rsidR="002E66A7" w:rsidRPr="00477D7C" w:rsidRDefault="002E66A7" w:rsidP="00F46FDE">
            <w:pPr>
              <w:rPr>
                <w:rFonts w:cstheme="minorHAnsi"/>
              </w:rPr>
            </w:pPr>
          </w:p>
        </w:tc>
      </w:tr>
      <w:tr w:rsidR="002E66A7" w:rsidRPr="00477D7C" w:rsidTr="00CB69EA">
        <w:tc>
          <w:tcPr>
            <w:tcW w:w="1514" w:type="dxa"/>
          </w:tcPr>
          <w:p w:rsidR="002E66A7" w:rsidRPr="00477D7C" w:rsidRDefault="002E66A7" w:rsidP="00F46FDE">
            <w:pPr>
              <w:tabs>
                <w:tab w:val="left" w:pos="5685"/>
              </w:tabs>
              <w:rPr>
                <w:rFonts w:cstheme="minorHAnsi"/>
              </w:rPr>
            </w:pPr>
          </w:p>
        </w:tc>
        <w:tc>
          <w:tcPr>
            <w:tcW w:w="579" w:type="dxa"/>
          </w:tcPr>
          <w:p w:rsidR="002E66A7" w:rsidRPr="00477D7C" w:rsidRDefault="002E66A7" w:rsidP="00F46FDE">
            <w:pPr>
              <w:tabs>
                <w:tab w:val="left" w:pos="5685"/>
              </w:tabs>
              <w:jc w:val="center"/>
              <w:rPr>
                <w:rFonts w:cstheme="minorHAnsi"/>
              </w:rPr>
            </w:pPr>
          </w:p>
        </w:tc>
        <w:tc>
          <w:tcPr>
            <w:tcW w:w="1276" w:type="dxa"/>
          </w:tcPr>
          <w:p w:rsidR="002E66A7" w:rsidRPr="00477D7C" w:rsidRDefault="002E66A7" w:rsidP="00F46FDE">
            <w:pPr>
              <w:rPr>
                <w:rFonts w:cstheme="minorHAnsi"/>
              </w:rPr>
            </w:pPr>
          </w:p>
        </w:tc>
        <w:tc>
          <w:tcPr>
            <w:tcW w:w="850" w:type="dxa"/>
          </w:tcPr>
          <w:p w:rsidR="002E66A7" w:rsidRPr="00477D7C" w:rsidRDefault="002E66A7" w:rsidP="00F46FDE">
            <w:pPr>
              <w:rPr>
                <w:rFonts w:cstheme="minorHAnsi"/>
              </w:rPr>
            </w:pPr>
          </w:p>
        </w:tc>
        <w:tc>
          <w:tcPr>
            <w:tcW w:w="1134" w:type="dxa"/>
          </w:tcPr>
          <w:p w:rsidR="002E66A7" w:rsidRPr="00477D7C" w:rsidRDefault="002E66A7" w:rsidP="00F46FDE">
            <w:pPr>
              <w:rPr>
                <w:rFonts w:cstheme="minorHAnsi"/>
              </w:rPr>
            </w:pPr>
          </w:p>
        </w:tc>
        <w:tc>
          <w:tcPr>
            <w:tcW w:w="1276" w:type="dxa"/>
          </w:tcPr>
          <w:p w:rsidR="002E66A7" w:rsidRPr="00477D7C" w:rsidRDefault="002E66A7" w:rsidP="00F46FDE">
            <w:pPr>
              <w:rPr>
                <w:rFonts w:cstheme="minorHAnsi"/>
              </w:rPr>
            </w:pPr>
          </w:p>
        </w:tc>
        <w:tc>
          <w:tcPr>
            <w:tcW w:w="992" w:type="dxa"/>
          </w:tcPr>
          <w:p w:rsidR="002E66A7" w:rsidRPr="00477D7C" w:rsidRDefault="002E66A7" w:rsidP="00F46FDE">
            <w:pPr>
              <w:rPr>
                <w:rFonts w:cstheme="minorHAnsi"/>
              </w:rPr>
            </w:pPr>
          </w:p>
        </w:tc>
        <w:tc>
          <w:tcPr>
            <w:tcW w:w="1087" w:type="dxa"/>
          </w:tcPr>
          <w:p w:rsidR="002E66A7" w:rsidRPr="00477D7C" w:rsidRDefault="002E66A7" w:rsidP="00F46FDE">
            <w:pPr>
              <w:rPr>
                <w:rFonts w:cstheme="minorHAnsi"/>
              </w:rPr>
            </w:pPr>
          </w:p>
        </w:tc>
        <w:tc>
          <w:tcPr>
            <w:tcW w:w="1316" w:type="dxa"/>
          </w:tcPr>
          <w:p w:rsidR="002E66A7" w:rsidRPr="00477D7C" w:rsidRDefault="002E66A7" w:rsidP="00F46FDE">
            <w:pPr>
              <w:rPr>
                <w:rFonts w:cstheme="minorHAnsi"/>
              </w:rPr>
            </w:pPr>
          </w:p>
        </w:tc>
      </w:tr>
    </w:tbl>
    <w:p w:rsidR="00F46FDE" w:rsidRDefault="00F46FDE" w:rsidP="002E66A7">
      <w:pPr>
        <w:rPr>
          <w:rFonts w:cstheme="minorHAnsi"/>
        </w:rPr>
      </w:pPr>
    </w:p>
    <w:p w:rsidR="00CA5760" w:rsidRDefault="00CA5760" w:rsidP="002E66A7">
      <w:pPr>
        <w:rPr>
          <w:rFonts w:cstheme="minorHAnsi"/>
        </w:rPr>
      </w:pPr>
    </w:p>
    <w:p w:rsidR="00CA5760" w:rsidRDefault="00CA5760" w:rsidP="002E66A7">
      <w:pPr>
        <w:rPr>
          <w:rFonts w:cstheme="minorHAnsi"/>
        </w:rPr>
      </w:pPr>
    </w:p>
    <w:p w:rsidR="00CA5760" w:rsidRDefault="00CA5760" w:rsidP="002E66A7">
      <w:pPr>
        <w:rPr>
          <w:rFonts w:cstheme="minorHAnsi"/>
        </w:rPr>
      </w:pPr>
    </w:p>
    <w:p w:rsidR="00CA5760" w:rsidRPr="00477D7C" w:rsidRDefault="00CA5760" w:rsidP="002E66A7">
      <w:pPr>
        <w:rPr>
          <w:rFonts w:cstheme="minorHAnsi"/>
        </w:rPr>
      </w:pPr>
    </w:p>
    <w:p w:rsidR="002E66A7" w:rsidRDefault="00EE7085" w:rsidP="00EE7085">
      <w:pPr>
        <w:pStyle w:val="Heading2"/>
        <w:keepNext/>
        <w:widowControl/>
        <w:autoSpaceDE/>
        <w:autoSpaceDN/>
        <w:spacing w:before="240" w:after="120" w:line="300" w:lineRule="exact"/>
        <w:ind w:left="360"/>
        <w:rPr>
          <w:rFonts w:ascii="Times New Roman" w:eastAsia="Times New Roman" w:hAnsi="Times New Roman" w:cs="Times New Roman"/>
          <w:bCs w:val="0"/>
          <w:color w:val="231F20"/>
          <w:w w:val="110"/>
          <w:sz w:val="28"/>
          <w:szCs w:val="22"/>
        </w:rPr>
      </w:pPr>
      <w:bookmarkStart w:id="26" w:name="_Toc243199639"/>
      <w:bookmarkStart w:id="27" w:name="_Toc32833221"/>
      <w:r w:rsidRPr="004A0515">
        <w:rPr>
          <w:rFonts w:ascii="Times New Roman" w:eastAsia="Times New Roman" w:hAnsi="Times New Roman" w:cs="Times New Roman"/>
          <w:bCs w:val="0"/>
          <w:color w:val="231F20"/>
          <w:w w:val="110"/>
          <w:sz w:val="28"/>
          <w:szCs w:val="22"/>
        </w:rPr>
        <w:t xml:space="preserve">4. </w:t>
      </w:r>
      <w:r w:rsidR="002E66A7" w:rsidRPr="004A0515">
        <w:rPr>
          <w:rFonts w:ascii="Times New Roman" w:eastAsia="Times New Roman" w:hAnsi="Times New Roman" w:cs="Times New Roman"/>
          <w:bCs w:val="0"/>
          <w:color w:val="231F20"/>
          <w:w w:val="110"/>
          <w:sz w:val="28"/>
          <w:szCs w:val="22"/>
        </w:rPr>
        <w:t>Decentralized people’s nursery development</w:t>
      </w:r>
      <w:bookmarkEnd w:id="26"/>
      <w:bookmarkEnd w:id="27"/>
    </w:p>
    <w:p w:rsidR="00EE7085" w:rsidRPr="00B241FE" w:rsidRDefault="00EE7085" w:rsidP="00EE7085">
      <w:pPr>
        <w:ind w:left="438"/>
        <w:jc w:val="center"/>
        <w:rPr>
          <w:b/>
          <w:i/>
          <w:sz w:val="20"/>
        </w:rPr>
      </w:pPr>
      <w:r>
        <w:rPr>
          <w:b/>
          <w:i/>
          <w:color w:val="231F20"/>
          <w:w w:val="105"/>
          <w:sz w:val="20"/>
        </w:rPr>
        <w:t>Table 56</w:t>
      </w:r>
    </w:p>
    <w:p w:rsidR="00EE7085" w:rsidRPr="004A0515" w:rsidRDefault="00EE7085" w:rsidP="004A0515">
      <w:pPr>
        <w:pStyle w:val="Heading2"/>
        <w:keepNext/>
        <w:widowControl/>
        <w:autoSpaceDE/>
        <w:autoSpaceDN/>
        <w:spacing w:before="240" w:after="120" w:line="300" w:lineRule="exact"/>
        <w:ind w:left="0"/>
        <w:rPr>
          <w:rFonts w:ascii="Times New Roman" w:eastAsia="Times New Roman" w:hAnsi="Times New Roman" w:cs="Times New Roman"/>
          <w:bCs w:val="0"/>
          <w:color w:val="231F20"/>
          <w:w w:val="110"/>
          <w:sz w:val="28"/>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28"/>
        <w:gridCol w:w="1548"/>
        <w:gridCol w:w="728"/>
        <w:gridCol w:w="910"/>
        <w:gridCol w:w="1040"/>
        <w:gridCol w:w="1318"/>
        <w:gridCol w:w="1671"/>
      </w:tblGrid>
      <w:tr w:rsidR="002E66A7" w:rsidRPr="00477D7C" w:rsidTr="00F46FDE">
        <w:tc>
          <w:tcPr>
            <w:tcW w:w="2028"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Location</w:t>
            </w:r>
          </w:p>
        </w:tc>
        <w:tc>
          <w:tcPr>
            <w:tcW w:w="1548"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No. of Saplings to be raised</w:t>
            </w:r>
          </w:p>
        </w:tc>
        <w:tc>
          <w:tcPr>
            <w:tcW w:w="728"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Year</w:t>
            </w:r>
          </w:p>
        </w:tc>
        <w:tc>
          <w:tcPr>
            <w:tcW w:w="910"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Month</w:t>
            </w:r>
          </w:p>
        </w:tc>
        <w:tc>
          <w:tcPr>
            <w:tcW w:w="1040"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Cost (Rs)</w:t>
            </w:r>
          </w:p>
        </w:tc>
        <w:tc>
          <w:tcPr>
            <w:tcW w:w="1318"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Source of funding</w:t>
            </w:r>
          </w:p>
        </w:tc>
        <w:tc>
          <w:tcPr>
            <w:tcW w:w="1671"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Permanent or temporary</w:t>
            </w:r>
          </w:p>
        </w:tc>
      </w:tr>
      <w:tr w:rsidR="002E66A7" w:rsidRPr="00477D7C" w:rsidTr="00F46FDE">
        <w:tc>
          <w:tcPr>
            <w:tcW w:w="2028" w:type="dxa"/>
          </w:tcPr>
          <w:p w:rsidR="002E66A7" w:rsidRPr="00477D7C" w:rsidRDefault="002E66A7" w:rsidP="00F46FDE">
            <w:pPr>
              <w:spacing w:after="0"/>
              <w:rPr>
                <w:rFonts w:cstheme="minorHAnsi"/>
              </w:rPr>
            </w:pPr>
          </w:p>
        </w:tc>
        <w:tc>
          <w:tcPr>
            <w:tcW w:w="1548" w:type="dxa"/>
          </w:tcPr>
          <w:p w:rsidR="002E66A7" w:rsidRPr="00477D7C" w:rsidRDefault="002E66A7" w:rsidP="00F46FDE">
            <w:pPr>
              <w:spacing w:after="0"/>
              <w:rPr>
                <w:rFonts w:cstheme="minorHAnsi"/>
              </w:rPr>
            </w:pPr>
          </w:p>
        </w:tc>
        <w:tc>
          <w:tcPr>
            <w:tcW w:w="728" w:type="dxa"/>
          </w:tcPr>
          <w:p w:rsidR="002E66A7" w:rsidRPr="00477D7C" w:rsidRDefault="002E66A7" w:rsidP="00F46FDE">
            <w:pPr>
              <w:spacing w:after="0"/>
              <w:rPr>
                <w:rFonts w:cstheme="minorHAnsi"/>
              </w:rPr>
            </w:pPr>
          </w:p>
        </w:tc>
        <w:tc>
          <w:tcPr>
            <w:tcW w:w="910" w:type="dxa"/>
          </w:tcPr>
          <w:p w:rsidR="002E66A7" w:rsidRPr="00477D7C" w:rsidRDefault="002E66A7" w:rsidP="00F46FDE">
            <w:pPr>
              <w:spacing w:after="0"/>
              <w:rPr>
                <w:rFonts w:cstheme="minorHAnsi"/>
              </w:rPr>
            </w:pPr>
          </w:p>
        </w:tc>
        <w:tc>
          <w:tcPr>
            <w:tcW w:w="1040" w:type="dxa"/>
            <w:vAlign w:val="center"/>
          </w:tcPr>
          <w:p w:rsidR="002E66A7" w:rsidRPr="00477D7C" w:rsidRDefault="002E66A7" w:rsidP="00F46FDE">
            <w:pPr>
              <w:spacing w:after="0"/>
              <w:jc w:val="center"/>
              <w:rPr>
                <w:rFonts w:cstheme="minorHAnsi"/>
              </w:rPr>
            </w:pPr>
          </w:p>
        </w:tc>
        <w:tc>
          <w:tcPr>
            <w:tcW w:w="1318" w:type="dxa"/>
          </w:tcPr>
          <w:p w:rsidR="002E66A7" w:rsidRPr="00477D7C" w:rsidRDefault="002E66A7" w:rsidP="00F46FDE">
            <w:pPr>
              <w:spacing w:after="0"/>
              <w:rPr>
                <w:rFonts w:cstheme="minorHAnsi"/>
              </w:rPr>
            </w:pPr>
          </w:p>
        </w:tc>
        <w:tc>
          <w:tcPr>
            <w:tcW w:w="1671" w:type="dxa"/>
          </w:tcPr>
          <w:p w:rsidR="002E66A7" w:rsidRPr="00477D7C" w:rsidRDefault="002E66A7" w:rsidP="00F46FDE">
            <w:pPr>
              <w:spacing w:after="0"/>
              <w:rPr>
                <w:rFonts w:cstheme="minorHAnsi"/>
              </w:rPr>
            </w:pPr>
          </w:p>
        </w:tc>
      </w:tr>
      <w:tr w:rsidR="00EE7085" w:rsidRPr="00477D7C" w:rsidTr="00F46FDE">
        <w:tc>
          <w:tcPr>
            <w:tcW w:w="2028" w:type="dxa"/>
          </w:tcPr>
          <w:p w:rsidR="00EE7085" w:rsidRPr="00477D7C" w:rsidRDefault="00EE7085" w:rsidP="00F46FDE">
            <w:pPr>
              <w:spacing w:after="0"/>
              <w:rPr>
                <w:rFonts w:cstheme="minorHAnsi"/>
              </w:rPr>
            </w:pPr>
          </w:p>
        </w:tc>
        <w:tc>
          <w:tcPr>
            <w:tcW w:w="1548" w:type="dxa"/>
          </w:tcPr>
          <w:p w:rsidR="00EE7085" w:rsidRPr="00477D7C" w:rsidRDefault="00EE7085" w:rsidP="00F46FDE">
            <w:pPr>
              <w:spacing w:after="0"/>
              <w:rPr>
                <w:rFonts w:cstheme="minorHAnsi"/>
              </w:rPr>
            </w:pPr>
          </w:p>
        </w:tc>
        <w:tc>
          <w:tcPr>
            <w:tcW w:w="728" w:type="dxa"/>
          </w:tcPr>
          <w:p w:rsidR="00EE7085" w:rsidRPr="00477D7C" w:rsidRDefault="00EE7085" w:rsidP="00F46FDE">
            <w:pPr>
              <w:spacing w:after="0"/>
              <w:rPr>
                <w:rFonts w:cstheme="minorHAnsi"/>
              </w:rPr>
            </w:pPr>
          </w:p>
        </w:tc>
        <w:tc>
          <w:tcPr>
            <w:tcW w:w="910" w:type="dxa"/>
          </w:tcPr>
          <w:p w:rsidR="00EE7085" w:rsidRPr="00477D7C" w:rsidRDefault="00EE7085" w:rsidP="00F46FDE">
            <w:pPr>
              <w:spacing w:after="0"/>
              <w:rPr>
                <w:rFonts w:cstheme="minorHAnsi"/>
              </w:rPr>
            </w:pPr>
          </w:p>
        </w:tc>
        <w:tc>
          <w:tcPr>
            <w:tcW w:w="1040" w:type="dxa"/>
            <w:vAlign w:val="center"/>
          </w:tcPr>
          <w:p w:rsidR="00EE7085" w:rsidRPr="00477D7C" w:rsidRDefault="00EE7085" w:rsidP="00F46FDE">
            <w:pPr>
              <w:spacing w:after="0"/>
              <w:jc w:val="center"/>
              <w:rPr>
                <w:rFonts w:cstheme="minorHAnsi"/>
              </w:rPr>
            </w:pPr>
          </w:p>
        </w:tc>
        <w:tc>
          <w:tcPr>
            <w:tcW w:w="1318" w:type="dxa"/>
          </w:tcPr>
          <w:p w:rsidR="00EE7085" w:rsidRPr="00477D7C" w:rsidRDefault="00EE7085" w:rsidP="00F46FDE">
            <w:pPr>
              <w:spacing w:after="0"/>
              <w:rPr>
                <w:rFonts w:cstheme="minorHAnsi"/>
              </w:rPr>
            </w:pPr>
          </w:p>
        </w:tc>
        <w:tc>
          <w:tcPr>
            <w:tcW w:w="1671" w:type="dxa"/>
          </w:tcPr>
          <w:p w:rsidR="00EE7085" w:rsidRPr="00477D7C" w:rsidRDefault="00EE7085" w:rsidP="00F46FDE">
            <w:pPr>
              <w:spacing w:after="0"/>
              <w:rPr>
                <w:rFonts w:cstheme="minorHAnsi"/>
              </w:rPr>
            </w:pPr>
          </w:p>
        </w:tc>
      </w:tr>
      <w:tr w:rsidR="00EE7085" w:rsidRPr="00477D7C" w:rsidTr="00F46FDE">
        <w:tc>
          <w:tcPr>
            <w:tcW w:w="2028" w:type="dxa"/>
          </w:tcPr>
          <w:p w:rsidR="00EE7085" w:rsidRPr="00477D7C" w:rsidRDefault="00EE7085" w:rsidP="00F46FDE">
            <w:pPr>
              <w:spacing w:after="0"/>
              <w:rPr>
                <w:rFonts w:cstheme="minorHAnsi"/>
              </w:rPr>
            </w:pPr>
          </w:p>
        </w:tc>
        <w:tc>
          <w:tcPr>
            <w:tcW w:w="1548" w:type="dxa"/>
          </w:tcPr>
          <w:p w:rsidR="00EE7085" w:rsidRPr="00477D7C" w:rsidRDefault="00EE7085" w:rsidP="00F46FDE">
            <w:pPr>
              <w:spacing w:after="0"/>
              <w:rPr>
                <w:rFonts w:cstheme="minorHAnsi"/>
              </w:rPr>
            </w:pPr>
          </w:p>
        </w:tc>
        <w:tc>
          <w:tcPr>
            <w:tcW w:w="728" w:type="dxa"/>
          </w:tcPr>
          <w:p w:rsidR="00EE7085" w:rsidRPr="00477D7C" w:rsidRDefault="00EE7085" w:rsidP="00F46FDE">
            <w:pPr>
              <w:spacing w:after="0"/>
              <w:rPr>
                <w:rFonts w:cstheme="minorHAnsi"/>
              </w:rPr>
            </w:pPr>
          </w:p>
        </w:tc>
        <w:tc>
          <w:tcPr>
            <w:tcW w:w="910" w:type="dxa"/>
          </w:tcPr>
          <w:p w:rsidR="00EE7085" w:rsidRPr="00477D7C" w:rsidRDefault="00EE7085" w:rsidP="00F46FDE">
            <w:pPr>
              <w:spacing w:after="0"/>
              <w:rPr>
                <w:rFonts w:cstheme="minorHAnsi"/>
              </w:rPr>
            </w:pPr>
          </w:p>
        </w:tc>
        <w:tc>
          <w:tcPr>
            <w:tcW w:w="1040" w:type="dxa"/>
            <w:vAlign w:val="center"/>
          </w:tcPr>
          <w:p w:rsidR="00EE7085" w:rsidRPr="00477D7C" w:rsidRDefault="00EE7085" w:rsidP="00F46FDE">
            <w:pPr>
              <w:spacing w:after="0"/>
              <w:jc w:val="center"/>
              <w:rPr>
                <w:rFonts w:cstheme="minorHAnsi"/>
              </w:rPr>
            </w:pPr>
          </w:p>
        </w:tc>
        <w:tc>
          <w:tcPr>
            <w:tcW w:w="1318" w:type="dxa"/>
          </w:tcPr>
          <w:p w:rsidR="00EE7085" w:rsidRPr="00477D7C" w:rsidRDefault="00EE7085" w:rsidP="00F46FDE">
            <w:pPr>
              <w:spacing w:after="0"/>
              <w:rPr>
                <w:rFonts w:cstheme="minorHAnsi"/>
              </w:rPr>
            </w:pPr>
          </w:p>
        </w:tc>
        <w:tc>
          <w:tcPr>
            <w:tcW w:w="1671" w:type="dxa"/>
          </w:tcPr>
          <w:p w:rsidR="00EE7085" w:rsidRPr="00477D7C" w:rsidRDefault="00EE7085" w:rsidP="00F46FDE">
            <w:pPr>
              <w:spacing w:after="0"/>
              <w:rPr>
                <w:rFonts w:cstheme="minorHAnsi"/>
              </w:rPr>
            </w:pPr>
          </w:p>
        </w:tc>
      </w:tr>
      <w:tr w:rsidR="00EE7085" w:rsidRPr="00477D7C" w:rsidTr="00F46FDE">
        <w:tc>
          <w:tcPr>
            <w:tcW w:w="2028" w:type="dxa"/>
          </w:tcPr>
          <w:p w:rsidR="00EE7085" w:rsidRPr="00477D7C" w:rsidRDefault="00EE7085" w:rsidP="00F46FDE">
            <w:pPr>
              <w:spacing w:after="0"/>
              <w:rPr>
                <w:rFonts w:cstheme="minorHAnsi"/>
              </w:rPr>
            </w:pPr>
          </w:p>
        </w:tc>
        <w:tc>
          <w:tcPr>
            <w:tcW w:w="1548" w:type="dxa"/>
          </w:tcPr>
          <w:p w:rsidR="00EE7085" w:rsidRPr="00477D7C" w:rsidRDefault="00EE7085" w:rsidP="00F46FDE">
            <w:pPr>
              <w:spacing w:after="0"/>
              <w:rPr>
                <w:rFonts w:cstheme="minorHAnsi"/>
              </w:rPr>
            </w:pPr>
          </w:p>
        </w:tc>
        <w:tc>
          <w:tcPr>
            <w:tcW w:w="728" w:type="dxa"/>
          </w:tcPr>
          <w:p w:rsidR="00EE7085" w:rsidRPr="00477D7C" w:rsidRDefault="00EE7085" w:rsidP="00F46FDE">
            <w:pPr>
              <w:spacing w:after="0"/>
              <w:rPr>
                <w:rFonts w:cstheme="minorHAnsi"/>
              </w:rPr>
            </w:pPr>
          </w:p>
        </w:tc>
        <w:tc>
          <w:tcPr>
            <w:tcW w:w="910" w:type="dxa"/>
          </w:tcPr>
          <w:p w:rsidR="00EE7085" w:rsidRPr="00477D7C" w:rsidRDefault="00EE7085" w:rsidP="00F46FDE">
            <w:pPr>
              <w:spacing w:after="0"/>
              <w:rPr>
                <w:rFonts w:cstheme="minorHAnsi"/>
              </w:rPr>
            </w:pPr>
          </w:p>
        </w:tc>
        <w:tc>
          <w:tcPr>
            <w:tcW w:w="1040" w:type="dxa"/>
            <w:vAlign w:val="center"/>
          </w:tcPr>
          <w:p w:rsidR="00EE7085" w:rsidRPr="00477D7C" w:rsidRDefault="00EE7085" w:rsidP="00F46FDE">
            <w:pPr>
              <w:spacing w:after="0"/>
              <w:jc w:val="center"/>
              <w:rPr>
                <w:rFonts w:cstheme="minorHAnsi"/>
              </w:rPr>
            </w:pPr>
          </w:p>
        </w:tc>
        <w:tc>
          <w:tcPr>
            <w:tcW w:w="1318" w:type="dxa"/>
          </w:tcPr>
          <w:p w:rsidR="00EE7085" w:rsidRPr="00477D7C" w:rsidRDefault="00EE7085" w:rsidP="00F46FDE">
            <w:pPr>
              <w:spacing w:after="0"/>
              <w:rPr>
                <w:rFonts w:cstheme="minorHAnsi"/>
              </w:rPr>
            </w:pPr>
          </w:p>
        </w:tc>
        <w:tc>
          <w:tcPr>
            <w:tcW w:w="1671" w:type="dxa"/>
          </w:tcPr>
          <w:p w:rsidR="00EE7085" w:rsidRPr="00477D7C" w:rsidRDefault="00EE7085" w:rsidP="00F46FDE">
            <w:pPr>
              <w:spacing w:after="0"/>
              <w:rPr>
                <w:rFonts w:cstheme="minorHAnsi"/>
              </w:rPr>
            </w:pPr>
          </w:p>
        </w:tc>
      </w:tr>
    </w:tbl>
    <w:p w:rsidR="002E66A7" w:rsidRDefault="00EE7085" w:rsidP="00EE7085">
      <w:pPr>
        <w:pStyle w:val="Heading2"/>
        <w:keepNext/>
        <w:widowControl/>
        <w:autoSpaceDE/>
        <w:autoSpaceDN/>
        <w:spacing w:before="240" w:after="120" w:line="300" w:lineRule="exact"/>
        <w:ind w:left="0"/>
        <w:rPr>
          <w:rFonts w:ascii="Times New Roman" w:eastAsia="Times New Roman" w:hAnsi="Times New Roman" w:cs="Times New Roman"/>
          <w:bCs w:val="0"/>
          <w:color w:val="231F20"/>
          <w:w w:val="110"/>
          <w:sz w:val="28"/>
          <w:szCs w:val="22"/>
        </w:rPr>
      </w:pPr>
      <w:bookmarkStart w:id="28" w:name="_Toc243199640"/>
      <w:bookmarkStart w:id="29" w:name="_Toc32833222"/>
      <w:r w:rsidRPr="004A0515">
        <w:rPr>
          <w:rFonts w:ascii="Times New Roman" w:eastAsia="Times New Roman" w:hAnsi="Times New Roman" w:cs="Times New Roman"/>
          <w:bCs w:val="0"/>
          <w:color w:val="231F20"/>
          <w:w w:val="110"/>
          <w:sz w:val="28"/>
          <w:szCs w:val="22"/>
        </w:rPr>
        <w:t>5.</w:t>
      </w:r>
      <w:r w:rsidR="002E66A7" w:rsidRPr="004A0515">
        <w:rPr>
          <w:rFonts w:ascii="Times New Roman" w:eastAsia="Times New Roman" w:hAnsi="Times New Roman" w:cs="Times New Roman"/>
          <w:bCs w:val="0"/>
          <w:color w:val="231F20"/>
          <w:w w:val="110"/>
          <w:sz w:val="28"/>
          <w:szCs w:val="22"/>
        </w:rPr>
        <w:t>Aided Natural regeneration (ANR)</w:t>
      </w:r>
      <w:bookmarkEnd w:id="28"/>
      <w:bookmarkEnd w:id="29"/>
    </w:p>
    <w:p w:rsidR="00EE7085" w:rsidRPr="00B241FE" w:rsidRDefault="00EE7085" w:rsidP="00EE7085">
      <w:pPr>
        <w:ind w:left="438"/>
        <w:jc w:val="center"/>
        <w:rPr>
          <w:b/>
          <w:i/>
          <w:sz w:val="20"/>
        </w:rPr>
      </w:pPr>
      <w:r>
        <w:rPr>
          <w:b/>
          <w:i/>
          <w:color w:val="231F20"/>
          <w:w w:val="105"/>
          <w:sz w:val="20"/>
        </w:rPr>
        <w:t>Table 57</w:t>
      </w:r>
    </w:p>
    <w:p w:rsidR="00EE7085" w:rsidRPr="00477D7C" w:rsidRDefault="00EE7085" w:rsidP="004A0515">
      <w:pPr>
        <w:pStyle w:val="Heading2"/>
        <w:keepNext/>
        <w:widowControl/>
        <w:autoSpaceDE/>
        <w:autoSpaceDN/>
        <w:spacing w:before="240" w:after="120" w:line="300" w:lineRule="exact"/>
        <w:ind w:left="0"/>
        <w:rPr>
          <w:rFonts w:asciiTheme="minorHAnsi" w:hAnsiTheme="minorHAnsi" w:cstheme="minorHAnsi"/>
          <w:sz w:val="22"/>
          <w:szCs w:val="22"/>
        </w:rPr>
      </w:pPr>
    </w:p>
    <w:tbl>
      <w:tblPr>
        <w:tblW w:w="106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4"/>
        <w:gridCol w:w="1194"/>
        <w:gridCol w:w="1313"/>
        <w:gridCol w:w="1800"/>
        <w:gridCol w:w="1200"/>
        <w:gridCol w:w="1560"/>
        <w:gridCol w:w="960"/>
        <w:gridCol w:w="960"/>
        <w:gridCol w:w="1087"/>
      </w:tblGrid>
      <w:tr w:rsidR="002E66A7" w:rsidRPr="00477D7C" w:rsidTr="00F46FDE">
        <w:trPr>
          <w:jc w:val="center"/>
        </w:trPr>
        <w:tc>
          <w:tcPr>
            <w:tcW w:w="594"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Sl. No</w:t>
            </w:r>
          </w:p>
        </w:tc>
        <w:tc>
          <w:tcPr>
            <w:tcW w:w="1194"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Name of forest/ location</w:t>
            </w:r>
          </w:p>
        </w:tc>
        <w:tc>
          <w:tcPr>
            <w:tcW w:w="1313"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Net ANR treatment area (ha)</w:t>
            </w:r>
          </w:p>
        </w:tc>
        <w:tc>
          <w:tcPr>
            <w:tcW w:w="1800"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Type of treatment</w:t>
            </w:r>
          </w:p>
        </w:tc>
        <w:tc>
          <w:tcPr>
            <w:tcW w:w="1200"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Net plantation area (ha)</w:t>
            </w:r>
          </w:p>
        </w:tc>
        <w:tc>
          <w:tcPr>
            <w:tcW w:w="1560"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Species</w:t>
            </w:r>
          </w:p>
        </w:tc>
        <w:tc>
          <w:tcPr>
            <w:tcW w:w="960"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Month &amp; year</w:t>
            </w:r>
          </w:p>
        </w:tc>
        <w:tc>
          <w:tcPr>
            <w:tcW w:w="960"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Cost (Rs)</w:t>
            </w:r>
          </w:p>
        </w:tc>
        <w:tc>
          <w:tcPr>
            <w:tcW w:w="1087" w:type="dxa"/>
            <w:shd w:val="clear" w:color="auto" w:fill="D9D9D9"/>
            <w:vAlign w:val="center"/>
          </w:tcPr>
          <w:p w:rsidR="002E66A7" w:rsidRPr="00477D7C" w:rsidRDefault="002E66A7" w:rsidP="00F46FDE">
            <w:pPr>
              <w:spacing w:after="0"/>
              <w:jc w:val="center"/>
              <w:rPr>
                <w:rFonts w:cstheme="minorHAnsi"/>
                <w:b/>
              </w:rPr>
            </w:pPr>
            <w:r w:rsidRPr="00477D7C">
              <w:rPr>
                <w:rFonts w:cstheme="minorHAnsi"/>
                <w:b/>
              </w:rPr>
              <w:t>Source of funding</w:t>
            </w:r>
          </w:p>
        </w:tc>
      </w:tr>
      <w:tr w:rsidR="002E66A7" w:rsidRPr="00477D7C" w:rsidTr="00F46FDE">
        <w:trPr>
          <w:trHeight w:val="395"/>
          <w:jc w:val="center"/>
        </w:trPr>
        <w:tc>
          <w:tcPr>
            <w:tcW w:w="594" w:type="dxa"/>
            <w:vAlign w:val="center"/>
          </w:tcPr>
          <w:p w:rsidR="002E66A7" w:rsidRPr="00477D7C" w:rsidRDefault="002E66A7" w:rsidP="00F46FDE">
            <w:pPr>
              <w:spacing w:after="0"/>
              <w:jc w:val="center"/>
              <w:rPr>
                <w:rFonts w:cstheme="minorHAnsi"/>
              </w:rPr>
            </w:pPr>
          </w:p>
        </w:tc>
        <w:tc>
          <w:tcPr>
            <w:tcW w:w="1194" w:type="dxa"/>
            <w:vAlign w:val="center"/>
          </w:tcPr>
          <w:p w:rsidR="002E66A7" w:rsidRPr="00477D7C" w:rsidRDefault="002E66A7" w:rsidP="00F46FDE">
            <w:pPr>
              <w:spacing w:after="0"/>
              <w:jc w:val="center"/>
              <w:rPr>
                <w:rFonts w:cstheme="minorHAnsi"/>
              </w:rPr>
            </w:pPr>
          </w:p>
        </w:tc>
        <w:tc>
          <w:tcPr>
            <w:tcW w:w="1313" w:type="dxa"/>
            <w:vAlign w:val="center"/>
          </w:tcPr>
          <w:p w:rsidR="002E66A7" w:rsidRPr="00477D7C" w:rsidRDefault="002E66A7" w:rsidP="00F46FDE">
            <w:pPr>
              <w:spacing w:after="0"/>
              <w:jc w:val="center"/>
              <w:rPr>
                <w:rFonts w:cstheme="minorHAnsi"/>
                <w:b/>
              </w:rPr>
            </w:pPr>
          </w:p>
        </w:tc>
        <w:tc>
          <w:tcPr>
            <w:tcW w:w="1800" w:type="dxa"/>
            <w:vAlign w:val="center"/>
          </w:tcPr>
          <w:p w:rsidR="002E66A7" w:rsidRPr="00477D7C" w:rsidRDefault="002E66A7" w:rsidP="00F46FDE">
            <w:pPr>
              <w:jc w:val="center"/>
              <w:rPr>
                <w:rFonts w:cstheme="minorHAnsi"/>
              </w:rPr>
            </w:pPr>
          </w:p>
        </w:tc>
        <w:tc>
          <w:tcPr>
            <w:tcW w:w="1200" w:type="dxa"/>
            <w:vAlign w:val="center"/>
          </w:tcPr>
          <w:p w:rsidR="002E66A7" w:rsidRPr="00477D7C" w:rsidRDefault="002E66A7" w:rsidP="00F46FDE">
            <w:pPr>
              <w:spacing w:after="0"/>
              <w:jc w:val="center"/>
              <w:rPr>
                <w:rFonts w:cstheme="minorHAnsi"/>
              </w:rPr>
            </w:pPr>
          </w:p>
        </w:tc>
        <w:tc>
          <w:tcPr>
            <w:tcW w:w="1560" w:type="dxa"/>
            <w:vAlign w:val="center"/>
          </w:tcPr>
          <w:p w:rsidR="002E66A7" w:rsidRPr="00477D7C" w:rsidRDefault="002E66A7" w:rsidP="00F46FDE">
            <w:pPr>
              <w:spacing w:after="0"/>
              <w:jc w:val="center"/>
              <w:rPr>
                <w:rFonts w:cstheme="minorHAnsi"/>
              </w:rPr>
            </w:pPr>
          </w:p>
        </w:tc>
        <w:tc>
          <w:tcPr>
            <w:tcW w:w="960" w:type="dxa"/>
            <w:vAlign w:val="center"/>
          </w:tcPr>
          <w:p w:rsidR="002E66A7" w:rsidRPr="00477D7C" w:rsidRDefault="002E66A7" w:rsidP="00F46FDE">
            <w:pPr>
              <w:spacing w:after="0"/>
              <w:jc w:val="center"/>
              <w:rPr>
                <w:rFonts w:cstheme="minorHAnsi"/>
              </w:rPr>
            </w:pPr>
          </w:p>
        </w:tc>
        <w:tc>
          <w:tcPr>
            <w:tcW w:w="960" w:type="dxa"/>
            <w:vAlign w:val="center"/>
          </w:tcPr>
          <w:p w:rsidR="002E66A7" w:rsidRPr="00477D7C" w:rsidRDefault="002E66A7" w:rsidP="00F46FDE">
            <w:pPr>
              <w:spacing w:after="0"/>
              <w:jc w:val="center"/>
              <w:rPr>
                <w:rFonts w:cstheme="minorHAnsi"/>
              </w:rPr>
            </w:pPr>
          </w:p>
        </w:tc>
        <w:tc>
          <w:tcPr>
            <w:tcW w:w="1087" w:type="dxa"/>
            <w:vAlign w:val="center"/>
          </w:tcPr>
          <w:p w:rsidR="002E66A7" w:rsidRPr="00477D7C" w:rsidRDefault="002E66A7" w:rsidP="00F46FDE">
            <w:pPr>
              <w:spacing w:after="0"/>
              <w:jc w:val="center"/>
              <w:rPr>
                <w:rFonts w:cstheme="minorHAnsi"/>
              </w:rPr>
            </w:pPr>
          </w:p>
        </w:tc>
      </w:tr>
    </w:tbl>
    <w:p w:rsidR="002E66A7" w:rsidRDefault="00EE7085" w:rsidP="00F52E5A">
      <w:pPr>
        <w:pStyle w:val="Heading2"/>
        <w:keepNext/>
        <w:widowControl/>
        <w:numPr>
          <w:ilvl w:val="1"/>
          <w:numId w:val="39"/>
        </w:numPr>
        <w:autoSpaceDE/>
        <w:autoSpaceDN/>
        <w:spacing w:before="240" w:after="120" w:line="300" w:lineRule="exact"/>
        <w:ind w:left="360"/>
        <w:rPr>
          <w:rFonts w:ascii="Times New Roman" w:eastAsia="Times New Roman" w:hAnsi="Times New Roman" w:cs="Times New Roman"/>
          <w:bCs w:val="0"/>
          <w:color w:val="231F20"/>
          <w:w w:val="110"/>
          <w:sz w:val="28"/>
          <w:szCs w:val="22"/>
        </w:rPr>
      </w:pPr>
      <w:bookmarkStart w:id="30" w:name="_Toc243199642"/>
      <w:bookmarkStart w:id="31" w:name="_Toc32833223"/>
      <w:r w:rsidRPr="004A0515">
        <w:rPr>
          <w:rFonts w:ascii="Times New Roman" w:eastAsia="Times New Roman" w:hAnsi="Times New Roman" w:cs="Times New Roman"/>
          <w:bCs w:val="0"/>
          <w:color w:val="231F20"/>
          <w:w w:val="110"/>
          <w:sz w:val="28"/>
          <w:szCs w:val="22"/>
        </w:rPr>
        <w:t xml:space="preserve">6. </w:t>
      </w:r>
      <w:r w:rsidR="002E66A7" w:rsidRPr="004A0515">
        <w:rPr>
          <w:rFonts w:ascii="Times New Roman" w:eastAsia="Times New Roman" w:hAnsi="Times New Roman" w:cs="Times New Roman"/>
          <w:bCs w:val="0"/>
          <w:color w:val="231F20"/>
          <w:w w:val="110"/>
          <w:sz w:val="28"/>
          <w:szCs w:val="22"/>
        </w:rPr>
        <w:t xml:space="preserve">Soil and water conservation </w:t>
      </w:r>
      <w:bookmarkEnd w:id="30"/>
      <w:r w:rsidR="007E6A4F" w:rsidRPr="004A0515">
        <w:rPr>
          <w:rFonts w:ascii="Times New Roman" w:eastAsia="Times New Roman" w:hAnsi="Times New Roman" w:cs="Times New Roman"/>
          <w:bCs w:val="0"/>
          <w:color w:val="231F20"/>
          <w:w w:val="110"/>
          <w:sz w:val="28"/>
          <w:szCs w:val="22"/>
        </w:rPr>
        <w:t>work</w:t>
      </w:r>
      <w:bookmarkEnd w:id="31"/>
    </w:p>
    <w:p w:rsidR="00EE7085" w:rsidRPr="00EE7085" w:rsidRDefault="00EE7085" w:rsidP="004A0515">
      <w:pPr>
        <w:pStyle w:val="ListParagraph"/>
        <w:ind w:left="644" w:firstLine="0"/>
        <w:jc w:val="center"/>
        <w:rPr>
          <w:rFonts w:asciiTheme="minorHAnsi" w:eastAsiaTheme="minorHAnsi" w:hAnsiTheme="minorHAnsi" w:cstheme="minorBidi"/>
          <w:b/>
          <w:i/>
          <w:sz w:val="20"/>
        </w:rPr>
      </w:pPr>
      <w:r w:rsidRPr="00EE7085">
        <w:rPr>
          <w:b/>
          <w:i/>
          <w:color w:val="231F20"/>
          <w:w w:val="105"/>
          <w:sz w:val="20"/>
        </w:rPr>
        <w:t>Table 5</w:t>
      </w:r>
      <w:r>
        <w:rPr>
          <w:b/>
          <w:i/>
          <w:color w:val="231F20"/>
          <w:w w:val="105"/>
          <w:sz w:val="20"/>
        </w:rPr>
        <w:t>8</w:t>
      </w:r>
    </w:p>
    <w:p w:rsidR="00EE7085" w:rsidRPr="004A0515" w:rsidRDefault="00EE7085" w:rsidP="004A0515">
      <w:pPr>
        <w:pStyle w:val="Heading2"/>
        <w:keepNext/>
        <w:widowControl/>
        <w:autoSpaceDE/>
        <w:autoSpaceDN/>
        <w:spacing w:before="240" w:after="120" w:line="300" w:lineRule="exact"/>
        <w:ind w:left="360"/>
        <w:rPr>
          <w:rFonts w:ascii="Times New Roman" w:eastAsia="Times New Roman" w:hAnsi="Times New Roman" w:cs="Times New Roman"/>
          <w:bCs w:val="0"/>
          <w:color w:val="231F20"/>
          <w:w w:val="110"/>
          <w:sz w:val="28"/>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8"/>
        <w:gridCol w:w="2520"/>
        <w:gridCol w:w="720"/>
        <w:gridCol w:w="1080"/>
        <w:gridCol w:w="1193"/>
        <w:gridCol w:w="1035"/>
        <w:gridCol w:w="1267"/>
      </w:tblGrid>
      <w:tr w:rsidR="002E66A7" w:rsidRPr="00477D7C" w:rsidTr="00F46FDE">
        <w:trPr>
          <w:trHeight w:val="524"/>
        </w:trPr>
        <w:tc>
          <w:tcPr>
            <w:tcW w:w="1428" w:type="dxa"/>
            <w:vMerge w:val="restart"/>
            <w:shd w:val="clear" w:color="auto" w:fill="D9D9D9"/>
            <w:vAlign w:val="center"/>
          </w:tcPr>
          <w:p w:rsidR="002E66A7" w:rsidRPr="00477D7C" w:rsidRDefault="002E66A7" w:rsidP="00F46FDE">
            <w:pPr>
              <w:jc w:val="center"/>
              <w:rPr>
                <w:rFonts w:cstheme="minorHAnsi"/>
                <w:b/>
              </w:rPr>
            </w:pPr>
            <w:bookmarkStart w:id="32" w:name="_Toc243199643"/>
            <w:r w:rsidRPr="00477D7C">
              <w:rPr>
                <w:rFonts w:cstheme="minorHAnsi"/>
                <w:b/>
              </w:rPr>
              <w:t>Type</w:t>
            </w:r>
          </w:p>
        </w:tc>
        <w:tc>
          <w:tcPr>
            <w:tcW w:w="2520" w:type="dxa"/>
            <w:vMerge w:val="restart"/>
            <w:shd w:val="clear" w:color="auto" w:fill="D9D9D9"/>
            <w:vAlign w:val="center"/>
          </w:tcPr>
          <w:p w:rsidR="002E66A7" w:rsidRPr="00477D7C" w:rsidRDefault="002E66A7" w:rsidP="00F46FDE">
            <w:pPr>
              <w:jc w:val="center"/>
              <w:rPr>
                <w:rFonts w:cstheme="minorHAnsi"/>
                <w:b/>
              </w:rPr>
            </w:pPr>
            <w:r w:rsidRPr="00477D7C">
              <w:rPr>
                <w:rFonts w:cstheme="minorHAnsi"/>
                <w:b/>
              </w:rPr>
              <w:t>Site</w:t>
            </w:r>
          </w:p>
        </w:tc>
        <w:tc>
          <w:tcPr>
            <w:tcW w:w="720" w:type="dxa"/>
            <w:vMerge w:val="restart"/>
            <w:shd w:val="clear" w:color="auto" w:fill="D9D9D9"/>
            <w:vAlign w:val="center"/>
          </w:tcPr>
          <w:p w:rsidR="002E66A7" w:rsidRPr="00477D7C" w:rsidRDefault="002E66A7" w:rsidP="00F46FDE">
            <w:pPr>
              <w:jc w:val="center"/>
              <w:rPr>
                <w:rFonts w:cstheme="minorHAnsi"/>
                <w:b/>
              </w:rPr>
            </w:pPr>
            <w:r w:rsidRPr="00477D7C">
              <w:rPr>
                <w:rFonts w:cstheme="minorHAnsi"/>
                <w:b/>
              </w:rPr>
              <w:t>No</w:t>
            </w:r>
          </w:p>
        </w:tc>
        <w:tc>
          <w:tcPr>
            <w:tcW w:w="2273" w:type="dxa"/>
            <w:gridSpan w:val="2"/>
            <w:shd w:val="clear" w:color="auto" w:fill="D9D9D9"/>
            <w:vAlign w:val="center"/>
          </w:tcPr>
          <w:p w:rsidR="002E66A7" w:rsidRPr="00477D7C" w:rsidRDefault="002E66A7" w:rsidP="00F46FDE">
            <w:pPr>
              <w:jc w:val="center"/>
              <w:rPr>
                <w:rFonts w:cstheme="minorHAnsi"/>
                <w:b/>
              </w:rPr>
            </w:pPr>
            <w:r w:rsidRPr="00477D7C">
              <w:rPr>
                <w:rFonts w:cstheme="minorHAnsi"/>
                <w:b/>
              </w:rPr>
              <w:t>Creation in Year</w:t>
            </w:r>
          </w:p>
        </w:tc>
        <w:tc>
          <w:tcPr>
            <w:tcW w:w="1035" w:type="dxa"/>
            <w:vMerge w:val="restart"/>
            <w:shd w:val="clear" w:color="auto" w:fill="D9D9D9"/>
            <w:vAlign w:val="center"/>
          </w:tcPr>
          <w:p w:rsidR="002E66A7" w:rsidRPr="00477D7C" w:rsidRDefault="002E66A7" w:rsidP="00F46FDE">
            <w:pPr>
              <w:jc w:val="center"/>
              <w:rPr>
                <w:rFonts w:cstheme="minorHAnsi"/>
                <w:b/>
              </w:rPr>
            </w:pPr>
            <w:r w:rsidRPr="00477D7C">
              <w:rPr>
                <w:rFonts w:cstheme="minorHAnsi"/>
                <w:b/>
              </w:rPr>
              <w:t>Cost (Rs)</w:t>
            </w:r>
          </w:p>
        </w:tc>
        <w:tc>
          <w:tcPr>
            <w:tcW w:w="1267" w:type="dxa"/>
            <w:vMerge w:val="restart"/>
            <w:shd w:val="clear" w:color="auto" w:fill="D9D9D9"/>
            <w:vAlign w:val="center"/>
          </w:tcPr>
          <w:p w:rsidR="002E66A7" w:rsidRPr="00477D7C" w:rsidRDefault="002E66A7" w:rsidP="00F46FDE">
            <w:pPr>
              <w:jc w:val="center"/>
              <w:rPr>
                <w:rFonts w:cstheme="minorHAnsi"/>
                <w:b/>
              </w:rPr>
            </w:pPr>
            <w:r w:rsidRPr="00477D7C">
              <w:rPr>
                <w:rFonts w:cstheme="minorHAnsi"/>
                <w:b/>
              </w:rPr>
              <w:t>Source of funding</w:t>
            </w:r>
          </w:p>
        </w:tc>
      </w:tr>
      <w:tr w:rsidR="002E66A7" w:rsidRPr="00477D7C" w:rsidTr="00F46FDE">
        <w:trPr>
          <w:trHeight w:val="299"/>
        </w:trPr>
        <w:tc>
          <w:tcPr>
            <w:tcW w:w="1428" w:type="dxa"/>
            <w:vMerge/>
            <w:shd w:val="clear" w:color="auto" w:fill="D9D9D9"/>
            <w:vAlign w:val="center"/>
          </w:tcPr>
          <w:p w:rsidR="002E66A7" w:rsidRPr="00477D7C" w:rsidRDefault="002E66A7" w:rsidP="00F46FDE">
            <w:pPr>
              <w:jc w:val="center"/>
              <w:rPr>
                <w:rFonts w:cstheme="minorHAnsi"/>
                <w:b/>
                <w:color w:val="0000FF"/>
              </w:rPr>
            </w:pPr>
          </w:p>
        </w:tc>
        <w:tc>
          <w:tcPr>
            <w:tcW w:w="2520" w:type="dxa"/>
            <w:vMerge/>
            <w:shd w:val="clear" w:color="auto" w:fill="D9D9D9"/>
            <w:vAlign w:val="center"/>
          </w:tcPr>
          <w:p w:rsidR="002E66A7" w:rsidRPr="00477D7C" w:rsidRDefault="002E66A7" w:rsidP="00F46FDE">
            <w:pPr>
              <w:jc w:val="center"/>
              <w:rPr>
                <w:rFonts w:cstheme="minorHAnsi"/>
                <w:b/>
                <w:color w:val="0000FF"/>
              </w:rPr>
            </w:pPr>
          </w:p>
        </w:tc>
        <w:tc>
          <w:tcPr>
            <w:tcW w:w="720" w:type="dxa"/>
            <w:vMerge/>
            <w:shd w:val="clear" w:color="auto" w:fill="D9D9D9"/>
            <w:vAlign w:val="center"/>
          </w:tcPr>
          <w:p w:rsidR="002E66A7" w:rsidRPr="00477D7C" w:rsidRDefault="002E66A7" w:rsidP="00F46FDE">
            <w:pPr>
              <w:jc w:val="center"/>
              <w:rPr>
                <w:rFonts w:cstheme="minorHAnsi"/>
                <w:b/>
                <w:color w:val="0000FF"/>
              </w:rPr>
            </w:pPr>
          </w:p>
        </w:tc>
        <w:tc>
          <w:tcPr>
            <w:tcW w:w="1080" w:type="dxa"/>
            <w:shd w:val="clear" w:color="auto" w:fill="D9D9D9"/>
            <w:vAlign w:val="center"/>
          </w:tcPr>
          <w:p w:rsidR="002E66A7" w:rsidRPr="00477D7C" w:rsidRDefault="00D32CF6" w:rsidP="00F46FDE">
            <w:pPr>
              <w:jc w:val="center"/>
              <w:rPr>
                <w:rFonts w:cstheme="minorHAnsi"/>
                <w:b/>
                <w:color w:val="000000"/>
              </w:rPr>
            </w:pPr>
            <w:r>
              <w:rPr>
                <w:rFonts w:cstheme="minorHAnsi"/>
                <w:b/>
                <w:color w:val="000000"/>
              </w:rPr>
              <w:t>2020</w:t>
            </w:r>
          </w:p>
        </w:tc>
        <w:tc>
          <w:tcPr>
            <w:tcW w:w="1193" w:type="dxa"/>
            <w:shd w:val="clear" w:color="auto" w:fill="D9D9D9"/>
            <w:vAlign w:val="center"/>
          </w:tcPr>
          <w:p w:rsidR="002E66A7" w:rsidRPr="00477D7C" w:rsidRDefault="00D32CF6" w:rsidP="00F46FDE">
            <w:pPr>
              <w:jc w:val="center"/>
              <w:rPr>
                <w:rFonts w:cstheme="minorHAnsi"/>
                <w:b/>
                <w:color w:val="000000"/>
              </w:rPr>
            </w:pPr>
            <w:r>
              <w:rPr>
                <w:rFonts w:cstheme="minorHAnsi"/>
                <w:b/>
                <w:color w:val="000000"/>
              </w:rPr>
              <w:t>2021</w:t>
            </w:r>
          </w:p>
        </w:tc>
        <w:tc>
          <w:tcPr>
            <w:tcW w:w="1035" w:type="dxa"/>
            <w:vMerge/>
            <w:shd w:val="clear" w:color="auto" w:fill="D9D9D9"/>
            <w:vAlign w:val="center"/>
          </w:tcPr>
          <w:p w:rsidR="002E66A7" w:rsidRPr="00477D7C" w:rsidRDefault="002E66A7" w:rsidP="00F46FDE">
            <w:pPr>
              <w:jc w:val="center"/>
              <w:rPr>
                <w:rFonts w:cstheme="minorHAnsi"/>
                <w:b/>
                <w:color w:val="0000FF"/>
              </w:rPr>
            </w:pPr>
          </w:p>
        </w:tc>
        <w:tc>
          <w:tcPr>
            <w:tcW w:w="1267" w:type="dxa"/>
            <w:vMerge/>
            <w:shd w:val="clear" w:color="auto" w:fill="D9D9D9"/>
            <w:vAlign w:val="center"/>
          </w:tcPr>
          <w:p w:rsidR="002E66A7" w:rsidRPr="00477D7C" w:rsidRDefault="002E66A7" w:rsidP="00F46FDE">
            <w:pPr>
              <w:jc w:val="center"/>
              <w:rPr>
                <w:rFonts w:cstheme="minorHAnsi"/>
                <w:b/>
                <w:color w:val="0000FF"/>
              </w:rPr>
            </w:pPr>
          </w:p>
        </w:tc>
      </w:tr>
      <w:tr w:rsidR="002E66A7" w:rsidRPr="00477D7C" w:rsidTr="00F46FDE">
        <w:tc>
          <w:tcPr>
            <w:tcW w:w="1428" w:type="dxa"/>
            <w:shd w:val="clear" w:color="auto" w:fill="auto"/>
          </w:tcPr>
          <w:p w:rsidR="002E66A7" w:rsidRPr="00477D7C" w:rsidRDefault="002E66A7" w:rsidP="00F46FDE">
            <w:pPr>
              <w:rPr>
                <w:rFonts w:cstheme="minorHAnsi"/>
              </w:rPr>
            </w:pPr>
          </w:p>
        </w:tc>
        <w:tc>
          <w:tcPr>
            <w:tcW w:w="2520" w:type="dxa"/>
            <w:shd w:val="clear" w:color="auto" w:fill="auto"/>
          </w:tcPr>
          <w:p w:rsidR="002E66A7" w:rsidRPr="00477D7C" w:rsidRDefault="002E66A7" w:rsidP="00F46FDE">
            <w:pPr>
              <w:rPr>
                <w:rFonts w:cstheme="minorHAnsi"/>
              </w:rPr>
            </w:pPr>
          </w:p>
        </w:tc>
        <w:tc>
          <w:tcPr>
            <w:tcW w:w="720" w:type="dxa"/>
            <w:shd w:val="clear" w:color="auto" w:fill="auto"/>
            <w:vAlign w:val="center"/>
          </w:tcPr>
          <w:p w:rsidR="002E66A7" w:rsidRPr="00477D7C" w:rsidRDefault="002E66A7" w:rsidP="00F46FDE">
            <w:pPr>
              <w:jc w:val="center"/>
              <w:rPr>
                <w:rFonts w:cstheme="minorHAnsi"/>
              </w:rPr>
            </w:pPr>
          </w:p>
        </w:tc>
        <w:tc>
          <w:tcPr>
            <w:tcW w:w="1080" w:type="dxa"/>
            <w:shd w:val="clear" w:color="auto" w:fill="auto"/>
            <w:vAlign w:val="center"/>
          </w:tcPr>
          <w:p w:rsidR="002E66A7" w:rsidRPr="00477D7C" w:rsidRDefault="002E66A7" w:rsidP="00F46FDE">
            <w:pPr>
              <w:jc w:val="center"/>
              <w:rPr>
                <w:rFonts w:cstheme="minorHAnsi"/>
              </w:rPr>
            </w:pPr>
          </w:p>
        </w:tc>
        <w:tc>
          <w:tcPr>
            <w:tcW w:w="1193" w:type="dxa"/>
            <w:shd w:val="clear" w:color="auto" w:fill="auto"/>
            <w:vAlign w:val="center"/>
          </w:tcPr>
          <w:p w:rsidR="002E66A7" w:rsidRPr="00477D7C" w:rsidRDefault="002E66A7" w:rsidP="00F46FDE">
            <w:pPr>
              <w:jc w:val="center"/>
              <w:rPr>
                <w:rFonts w:cstheme="minorHAnsi"/>
              </w:rPr>
            </w:pPr>
          </w:p>
        </w:tc>
        <w:tc>
          <w:tcPr>
            <w:tcW w:w="1035" w:type="dxa"/>
            <w:shd w:val="clear" w:color="auto" w:fill="auto"/>
            <w:vAlign w:val="center"/>
          </w:tcPr>
          <w:p w:rsidR="002E66A7" w:rsidRPr="00477D7C" w:rsidRDefault="002E66A7" w:rsidP="00F46FDE">
            <w:pPr>
              <w:jc w:val="center"/>
              <w:rPr>
                <w:rFonts w:cstheme="minorHAnsi"/>
              </w:rPr>
            </w:pPr>
          </w:p>
        </w:tc>
        <w:tc>
          <w:tcPr>
            <w:tcW w:w="1267" w:type="dxa"/>
            <w:shd w:val="clear" w:color="auto" w:fill="auto"/>
            <w:vAlign w:val="center"/>
          </w:tcPr>
          <w:p w:rsidR="002E66A7" w:rsidRPr="00477D7C" w:rsidRDefault="002E66A7" w:rsidP="00F46FDE">
            <w:pPr>
              <w:jc w:val="center"/>
              <w:rPr>
                <w:rFonts w:cstheme="minorHAnsi"/>
              </w:rPr>
            </w:pPr>
          </w:p>
        </w:tc>
      </w:tr>
      <w:tr w:rsidR="002E66A7" w:rsidRPr="00477D7C" w:rsidTr="00F46FDE">
        <w:tc>
          <w:tcPr>
            <w:tcW w:w="1428" w:type="dxa"/>
            <w:shd w:val="clear" w:color="auto" w:fill="auto"/>
          </w:tcPr>
          <w:p w:rsidR="002E66A7" w:rsidRPr="00477D7C" w:rsidRDefault="002E66A7" w:rsidP="00F46FDE">
            <w:pPr>
              <w:rPr>
                <w:rFonts w:cstheme="minorHAnsi"/>
              </w:rPr>
            </w:pPr>
          </w:p>
        </w:tc>
        <w:tc>
          <w:tcPr>
            <w:tcW w:w="2520" w:type="dxa"/>
            <w:shd w:val="clear" w:color="auto" w:fill="auto"/>
          </w:tcPr>
          <w:p w:rsidR="002E66A7" w:rsidRPr="00477D7C" w:rsidRDefault="002E66A7" w:rsidP="00F46FDE">
            <w:pPr>
              <w:rPr>
                <w:rFonts w:cstheme="minorHAnsi"/>
              </w:rPr>
            </w:pPr>
          </w:p>
        </w:tc>
        <w:tc>
          <w:tcPr>
            <w:tcW w:w="720" w:type="dxa"/>
            <w:shd w:val="clear" w:color="auto" w:fill="auto"/>
            <w:vAlign w:val="center"/>
          </w:tcPr>
          <w:p w:rsidR="002E66A7" w:rsidRPr="00477D7C" w:rsidRDefault="002E66A7" w:rsidP="00F46FDE">
            <w:pPr>
              <w:jc w:val="center"/>
              <w:rPr>
                <w:rFonts w:cstheme="minorHAnsi"/>
              </w:rPr>
            </w:pPr>
          </w:p>
        </w:tc>
        <w:tc>
          <w:tcPr>
            <w:tcW w:w="1080" w:type="dxa"/>
            <w:shd w:val="clear" w:color="auto" w:fill="auto"/>
            <w:vAlign w:val="center"/>
          </w:tcPr>
          <w:p w:rsidR="002E66A7" w:rsidRPr="00477D7C" w:rsidRDefault="002E66A7" w:rsidP="00F46FDE">
            <w:pPr>
              <w:jc w:val="center"/>
              <w:rPr>
                <w:rFonts w:cstheme="minorHAnsi"/>
              </w:rPr>
            </w:pPr>
          </w:p>
        </w:tc>
        <w:tc>
          <w:tcPr>
            <w:tcW w:w="1193" w:type="dxa"/>
            <w:shd w:val="clear" w:color="auto" w:fill="auto"/>
            <w:vAlign w:val="center"/>
          </w:tcPr>
          <w:p w:rsidR="002E66A7" w:rsidRPr="00477D7C" w:rsidRDefault="002E66A7" w:rsidP="00F46FDE">
            <w:pPr>
              <w:jc w:val="center"/>
              <w:rPr>
                <w:rFonts w:cstheme="minorHAnsi"/>
              </w:rPr>
            </w:pPr>
          </w:p>
        </w:tc>
        <w:tc>
          <w:tcPr>
            <w:tcW w:w="1035" w:type="dxa"/>
            <w:shd w:val="clear" w:color="auto" w:fill="auto"/>
            <w:vAlign w:val="center"/>
          </w:tcPr>
          <w:p w:rsidR="002E66A7" w:rsidRPr="00477D7C" w:rsidRDefault="002E66A7" w:rsidP="00F46FDE">
            <w:pPr>
              <w:jc w:val="center"/>
              <w:rPr>
                <w:rFonts w:cstheme="minorHAnsi"/>
              </w:rPr>
            </w:pPr>
          </w:p>
        </w:tc>
        <w:tc>
          <w:tcPr>
            <w:tcW w:w="1267" w:type="dxa"/>
            <w:shd w:val="clear" w:color="auto" w:fill="auto"/>
            <w:vAlign w:val="center"/>
          </w:tcPr>
          <w:p w:rsidR="002E66A7" w:rsidRPr="00477D7C" w:rsidRDefault="002E66A7" w:rsidP="00F46FDE">
            <w:pPr>
              <w:jc w:val="center"/>
              <w:rPr>
                <w:rFonts w:cstheme="minorHAnsi"/>
              </w:rPr>
            </w:pPr>
          </w:p>
        </w:tc>
      </w:tr>
      <w:bookmarkEnd w:id="32"/>
    </w:tbl>
    <w:p w:rsidR="002E66A7" w:rsidRPr="00477D7C" w:rsidRDefault="002E66A7" w:rsidP="002E66A7">
      <w:pPr>
        <w:spacing w:after="0" w:line="276" w:lineRule="auto"/>
        <w:ind w:left="720"/>
        <w:rPr>
          <w:rFonts w:cstheme="minorHAnsi"/>
        </w:rPr>
      </w:pPr>
    </w:p>
    <w:p w:rsidR="002E66A7" w:rsidRDefault="00EE7085" w:rsidP="00EE7085">
      <w:pPr>
        <w:pStyle w:val="Heading2"/>
        <w:keepNext/>
        <w:widowControl/>
        <w:autoSpaceDE/>
        <w:autoSpaceDN/>
        <w:spacing w:before="240" w:after="120" w:line="300" w:lineRule="exact"/>
        <w:ind w:left="360"/>
        <w:rPr>
          <w:rFonts w:ascii="Times New Roman" w:eastAsia="Times New Roman" w:hAnsi="Times New Roman" w:cs="Times New Roman"/>
          <w:bCs w:val="0"/>
          <w:color w:val="231F20"/>
          <w:w w:val="110"/>
          <w:sz w:val="28"/>
          <w:szCs w:val="22"/>
        </w:rPr>
      </w:pPr>
      <w:bookmarkStart w:id="33" w:name="_Toc32833224"/>
      <w:bookmarkStart w:id="34" w:name="_Toc243199644"/>
      <w:r w:rsidRPr="004A0515">
        <w:rPr>
          <w:rFonts w:ascii="Times New Roman" w:eastAsia="Times New Roman" w:hAnsi="Times New Roman" w:cs="Times New Roman"/>
          <w:bCs w:val="0"/>
          <w:color w:val="231F20"/>
          <w:w w:val="110"/>
          <w:sz w:val="28"/>
          <w:szCs w:val="22"/>
        </w:rPr>
        <w:t xml:space="preserve">7. </w:t>
      </w:r>
      <w:r w:rsidR="002E66A7" w:rsidRPr="004A0515">
        <w:rPr>
          <w:rFonts w:ascii="Times New Roman" w:eastAsia="Times New Roman" w:hAnsi="Times New Roman" w:cs="Times New Roman"/>
          <w:bCs w:val="0"/>
          <w:color w:val="231F20"/>
          <w:w w:val="110"/>
          <w:sz w:val="28"/>
          <w:szCs w:val="22"/>
        </w:rPr>
        <w:t>Grazing land / fodder development</w:t>
      </w:r>
      <w:bookmarkEnd w:id="33"/>
    </w:p>
    <w:p w:rsidR="00EE7085" w:rsidRPr="00EE7085" w:rsidRDefault="00EE7085" w:rsidP="00EE7085">
      <w:pPr>
        <w:pStyle w:val="ListParagraph"/>
        <w:ind w:left="644" w:firstLine="0"/>
        <w:jc w:val="center"/>
        <w:rPr>
          <w:rFonts w:asciiTheme="minorHAnsi" w:eastAsiaTheme="minorHAnsi" w:hAnsiTheme="minorHAnsi" w:cstheme="minorBidi"/>
          <w:b/>
          <w:i/>
          <w:sz w:val="20"/>
        </w:rPr>
      </w:pPr>
      <w:r w:rsidRPr="00EE7085">
        <w:rPr>
          <w:b/>
          <w:i/>
          <w:color w:val="231F20"/>
          <w:w w:val="105"/>
          <w:sz w:val="20"/>
        </w:rPr>
        <w:t>Table 5</w:t>
      </w:r>
      <w:r>
        <w:rPr>
          <w:b/>
          <w:i/>
          <w:color w:val="231F20"/>
          <w:w w:val="105"/>
          <w:sz w:val="20"/>
        </w:rPr>
        <w:t>8</w:t>
      </w:r>
    </w:p>
    <w:p w:rsidR="00EE7085" w:rsidRPr="004A0515" w:rsidRDefault="00EE7085" w:rsidP="004A0515">
      <w:pPr>
        <w:pStyle w:val="Heading2"/>
        <w:keepNext/>
        <w:widowControl/>
        <w:autoSpaceDE/>
        <w:autoSpaceDN/>
        <w:spacing w:before="240" w:after="120" w:line="300" w:lineRule="exact"/>
        <w:ind w:left="360"/>
        <w:rPr>
          <w:rFonts w:ascii="Times New Roman" w:eastAsia="Times New Roman" w:hAnsi="Times New Roman" w:cs="Times New Roman"/>
          <w:bCs w:val="0"/>
          <w:color w:val="231F20"/>
          <w:w w:val="110"/>
          <w:sz w:val="28"/>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20"/>
        <w:gridCol w:w="2610"/>
        <w:gridCol w:w="720"/>
        <w:gridCol w:w="1080"/>
        <w:gridCol w:w="900"/>
        <w:gridCol w:w="1200"/>
        <w:gridCol w:w="1320"/>
      </w:tblGrid>
      <w:tr w:rsidR="002E66A7" w:rsidRPr="00477D7C" w:rsidTr="00F46FDE">
        <w:trPr>
          <w:trHeight w:val="835"/>
          <w:jc w:val="center"/>
        </w:trPr>
        <w:tc>
          <w:tcPr>
            <w:tcW w:w="1530" w:type="dxa"/>
            <w:shd w:val="clear" w:color="auto" w:fill="CCCCCC"/>
            <w:vAlign w:val="center"/>
          </w:tcPr>
          <w:p w:rsidR="002E66A7" w:rsidRPr="00477D7C" w:rsidRDefault="002E66A7" w:rsidP="00F46FDE">
            <w:pPr>
              <w:spacing w:after="0"/>
              <w:jc w:val="center"/>
              <w:rPr>
                <w:rFonts w:cstheme="minorHAnsi"/>
                <w:b/>
                <w:lang w:eastAsia="ja-JP"/>
              </w:rPr>
            </w:pPr>
            <w:r w:rsidRPr="00477D7C">
              <w:rPr>
                <w:rFonts w:cstheme="minorHAnsi"/>
                <w:b/>
                <w:lang w:eastAsia="ja-JP"/>
              </w:rPr>
              <w:t>L</w:t>
            </w:r>
            <w:r w:rsidRPr="00477D7C">
              <w:rPr>
                <w:rFonts w:cstheme="minorHAnsi"/>
                <w:b/>
              </w:rPr>
              <w:t>ocation</w:t>
            </w:r>
          </w:p>
        </w:tc>
        <w:tc>
          <w:tcPr>
            <w:tcW w:w="720" w:type="dxa"/>
            <w:shd w:val="clear" w:color="auto" w:fill="CCCCCC"/>
            <w:vAlign w:val="center"/>
          </w:tcPr>
          <w:p w:rsidR="002E66A7" w:rsidRPr="00477D7C" w:rsidRDefault="002E66A7" w:rsidP="00F46FDE">
            <w:pPr>
              <w:spacing w:after="0"/>
              <w:jc w:val="center"/>
              <w:rPr>
                <w:rFonts w:cstheme="minorHAnsi"/>
                <w:b/>
              </w:rPr>
            </w:pPr>
            <w:r w:rsidRPr="00477D7C">
              <w:rPr>
                <w:rFonts w:cstheme="minorHAnsi"/>
                <w:b/>
              </w:rPr>
              <w:t>Area (ha)</w:t>
            </w:r>
          </w:p>
        </w:tc>
        <w:tc>
          <w:tcPr>
            <w:tcW w:w="2610" w:type="dxa"/>
            <w:shd w:val="clear" w:color="auto" w:fill="CCCCCC"/>
            <w:vAlign w:val="center"/>
          </w:tcPr>
          <w:p w:rsidR="002E66A7" w:rsidRPr="00477D7C" w:rsidRDefault="002E66A7" w:rsidP="00F46FDE">
            <w:pPr>
              <w:spacing w:after="0"/>
              <w:jc w:val="center"/>
              <w:rPr>
                <w:rFonts w:cstheme="minorHAnsi"/>
                <w:b/>
              </w:rPr>
            </w:pPr>
            <w:r w:rsidRPr="00477D7C">
              <w:rPr>
                <w:rFonts w:cstheme="minorHAnsi"/>
                <w:b/>
                <w:lang w:eastAsia="ja-JP"/>
              </w:rPr>
              <w:t>Activity</w:t>
            </w:r>
          </w:p>
        </w:tc>
        <w:tc>
          <w:tcPr>
            <w:tcW w:w="720" w:type="dxa"/>
            <w:shd w:val="clear" w:color="auto" w:fill="CCCCCC"/>
            <w:vAlign w:val="center"/>
          </w:tcPr>
          <w:p w:rsidR="002E66A7" w:rsidRPr="00477D7C" w:rsidRDefault="002E66A7" w:rsidP="00F46FDE">
            <w:pPr>
              <w:spacing w:after="0"/>
              <w:jc w:val="center"/>
              <w:rPr>
                <w:rFonts w:cstheme="minorHAnsi"/>
                <w:b/>
                <w:lang w:eastAsia="ja-JP"/>
              </w:rPr>
            </w:pPr>
            <w:r w:rsidRPr="00477D7C">
              <w:rPr>
                <w:rFonts w:cstheme="minorHAnsi"/>
                <w:b/>
              </w:rPr>
              <w:t>Year</w:t>
            </w:r>
          </w:p>
        </w:tc>
        <w:tc>
          <w:tcPr>
            <w:tcW w:w="1080" w:type="dxa"/>
            <w:shd w:val="clear" w:color="auto" w:fill="CCCCCC"/>
            <w:vAlign w:val="center"/>
          </w:tcPr>
          <w:p w:rsidR="002E66A7" w:rsidRPr="00477D7C" w:rsidRDefault="002E66A7" w:rsidP="00F46FDE">
            <w:pPr>
              <w:spacing w:after="0"/>
              <w:jc w:val="center"/>
              <w:rPr>
                <w:rFonts w:cstheme="minorHAnsi"/>
                <w:b/>
              </w:rPr>
            </w:pPr>
            <w:r w:rsidRPr="00477D7C">
              <w:rPr>
                <w:rFonts w:cstheme="minorHAnsi"/>
                <w:b/>
                <w:lang w:eastAsia="ja-JP"/>
              </w:rPr>
              <w:t>Month</w:t>
            </w:r>
          </w:p>
        </w:tc>
        <w:tc>
          <w:tcPr>
            <w:tcW w:w="900" w:type="dxa"/>
            <w:shd w:val="clear" w:color="auto" w:fill="CCCCCC"/>
            <w:vAlign w:val="center"/>
          </w:tcPr>
          <w:p w:rsidR="002E66A7" w:rsidRPr="00477D7C" w:rsidRDefault="002E66A7" w:rsidP="00F46FDE">
            <w:pPr>
              <w:spacing w:after="0"/>
              <w:jc w:val="center"/>
              <w:rPr>
                <w:rFonts w:cstheme="minorHAnsi"/>
                <w:b/>
                <w:lang w:eastAsia="ja-JP"/>
              </w:rPr>
            </w:pPr>
            <w:r w:rsidRPr="00477D7C">
              <w:rPr>
                <w:rFonts w:cstheme="minorHAnsi"/>
                <w:b/>
              </w:rPr>
              <w:t>Cost, if any</w:t>
            </w:r>
          </w:p>
        </w:tc>
        <w:tc>
          <w:tcPr>
            <w:tcW w:w="1200" w:type="dxa"/>
            <w:shd w:val="clear" w:color="auto" w:fill="CCCCCC"/>
            <w:vAlign w:val="center"/>
          </w:tcPr>
          <w:p w:rsidR="002E66A7" w:rsidRPr="00477D7C" w:rsidRDefault="002E66A7" w:rsidP="00F46FDE">
            <w:pPr>
              <w:spacing w:after="0"/>
              <w:jc w:val="center"/>
              <w:rPr>
                <w:rFonts w:cstheme="minorHAnsi"/>
                <w:b/>
              </w:rPr>
            </w:pPr>
            <w:r w:rsidRPr="00477D7C">
              <w:rPr>
                <w:rFonts w:cstheme="minorHAnsi"/>
                <w:b/>
                <w:lang w:eastAsia="ja-JP"/>
              </w:rPr>
              <w:t>Cost Sharing by members</w:t>
            </w:r>
          </w:p>
        </w:tc>
        <w:tc>
          <w:tcPr>
            <w:tcW w:w="1320" w:type="dxa"/>
            <w:shd w:val="clear" w:color="auto" w:fill="CCCCCC"/>
            <w:vAlign w:val="center"/>
          </w:tcPr>
          <w:p w:rsidR="002E66A7" w:rsidRPr="00477D7C" w:rsidRDefault="002E66A7" w:rsidP="00F46FDE">
            <w:pPr>
              <w:spacing w:after="0"/>
              <w:jc w:val="center"/>
              <w:rPr>
                <w:rFonts w:cstheme="minorHAnsi"/>
                <w:b/>
              </w:rPr>
            </w:pPr>
            <w:r w:rsidRPr="00477D7C">
              <w:rPr>
                <w:rFonts w:cstheme="minorHAnsi"/>
                <w:b/>
              </w:rPr>
              <w:t>Source of funding</w:t>
            </w:r>
          </w:p>
        </w:tc>
      </w:tr>
      <w:tr w:rsidR="007E6A4F" w:rsidRPr="00477D7C" w:rsidTr="007E6A4F">
        <w:trPr>
          <w:trHeight w:val="835"/>
          <w:jc w:val="center"/>
        </w:trPr>
        <w:tc>
          <w:tcPr>
            <w:tcW w:w="1530" w:type="dxa"/>
            <w:shd w:val="clear" w:color="auto" w:fill="auto"/>
            <w:vAlign w:val="center"/>
          </w:tcPr>
          <w:p w:rsidR="007E6A4F" w:rsidRPr="00477D7C" w:rsidRDefault="007E6A4F" w:rsidP="00F46FDE">
            <w:pPr>
              <w:spacing w:after="0"/>
              <w:jc w:val="center"/>
              <w:rPr>
                <w:rFonts w:cstheme="minorHAnsi"/>
                <w:b/>
                <w:lang w:eastAsia="ja-JP"/>
              </w:rPr>
            </w:pPr>
          </w:p>
        </w:tc>
        <w:tc>
          <w:tcPr>
            <w:tcW w:w="720" w:type="dxa"/>
            <w:shd w:val="clear" w:color="auto" w:fill="auto"/>
            <w:vAlign w:val="center"/>
          </w:tcPr>
          <w:p w:rsidR="007E6A4F" w:rsidRPr="00477D7C" w:rsidRDefault="007E6A4F" w:rsidP="00F46FDE">
            <w:pPr>
              <w:spacing w:after="0"/>
              <w:jc w:val="center"/>
              <w:rPr>
                <w:rFonts w:cstheme="minorHAnsi"/>
                <w:b/>
              </w:rPr>
            </w:pPr>
          </w:p>
        </w:tc>
        <w:tc>
          <w:tcPr>
            <w:tcW w:w="2610" w:type="dxa"/>
            <w:shd w:val="clear" w:color="auto" w:fill="auto"/>
            <w:vAlign w:val="center"/>
          </w:tcPr>
          <w:p w:rsidR="007E6A4F" w:rsidRPr="00477D7C" w:rsidRDefault="007E6A4F" w:rsidP="00F46FDE">
            <w:pPr>
              <w:spacing w:after="0"/>
              <w:jc w:val="center"/>
              <w:rPr>
                <w:rFonts w:cstheme="minorHAnsi"/>
                <w:b/>
                <w:lang w:eastAsia="ja-JP"/>
              </w:rPr>
            </w:pPr>
          </w:p>
        </w:tc>
        <w:tc>
          <w:tcPr>
            <w:tcW w:w="720" w:type="dxa"/>
            <w:shd w:val="clear" w:color="auto" w:fill="auto"/>
            <w:vAlign w:val="center"/>
          </w:tcPr>
          <w:p w:rsidR="007E6A4F" w:rsidRPr="00477D7C" w:rsidRDefault="007E6A4F" w:rsidP="00F46FDE">
            <w:pPr>
              <w:spacing w:after="0"/>
              <w:jc w:val="center"/>
              <w:rPr>
                <w:rFonts w:cstheme="minorHAnsi"/>
                <w:b/>
              </w:rPr>
            </w:pPr>
          </w:p>
        </w:tc>
        <w:tc>
          <w:tcPr>
            <w:tcW w:w="1080" w:type="dxa"/>
            <w:shd w:val="clear" w:color="auto" w:fill="auto"/>
            <w:vAlign w:val="center"/>
          </w:tcPr>
          <w:p w:rsidR="007E6A4F" w:rsidRPr="00477D7C" w:rsidRDefault="007E6A4F" w:rsidP="00F46FDE">
            <w:pPr>
              <w:spacing w:after="0"/>
              <w:jc w:val="center"/>
              <w:rPr>
                <w:rFonts w:cstheme="minorHAnsi"/>
                <w:b/>
                <w:lang w:eastAsia="ja-JP"/>
              </w:rPr>
            </w:pPr>
          </w:p>
        </w:tc>
        <w:tc>
          <w:tcPr>
            <w:tcW w:w="900" w:type="dxa"/>
            <w:shd w:val="clear" w:color="auto" w:fill="auto"/>
            <w:vAlign w:val="center"/>
          </w:tcPr>
          <w:p w:rsidR="007E6A4F" w:rsidRPr="00477D7C" w:rsidRDefault="007E6A4F" w:rsidP="00F46FDE">
            <w:pPr>
              <w:spacing w:after="0"/>
              <w:jc w:val="center"/>
              <w:rPr>
                <w:rFonts w:cstheme="minorHAnsi"/>
                <w:b/>
              </w:rPr>
            </w:pPr>
          </w:p>
        </w:tc>
        <w:tc>
          <w:tcPr>
            <w:tcW w:w="1200" w:type="dxa"/>
            <w:shd w:val="clear" w:color="auto" w:fill="auto"/>
            <w:vAlign w:val="center"/>
          </w:tcPr>
          <w:p w:rsidR="007E6A4F" w:rsidRPr="00477D7C" w:rsidRDefault="007E6A4F" w:rsidP="00F46FDE">
            <w:pPr>
              <w:spacing w:after="0"/>
              <w:jc w:val="center"/>
              <w:rPr>
                <w:rFonts w:cstheme="minorHAnsi"/>
                <w:b/>
                <w:lang w:eastAsia="ja-JP"/>
              </w:rPr>
            </w:pPr>
          </w:p>
        </w:tc>
        <w:tc>
          <w:tcPr>
            <w:tcW w:w="1320" w:type="dxa"/>
            <w:shd w:val="clear" w:color="auto" w:fill="auto"/>
            <w:vAlign w:val="center"/>
          </w:tcPr>
          <w:p w:rsidR="007E6A4F" w:rsidRPr="00477D7C" w:rsidRDefault="007E6A4F" w:rsidP="00F46FDE">
            <w:pPr>
              <w:spacing w:after="0"/>
              <w:jc w:val="center"/>
              <w:rPr>
                <w:rFonts w:cstheme="minorHAnsi"/>
                <w:b/>
              </w:rPr>
            </w:pPr>
          </w:p>
        </w:tc>
      </w:tr>
    </w:tbl>
    <w:p w:rsidR="002E66A7" w:rsidRPr="00477D7C" w:rsidRDefault="002E66A7" w:rsidP="002E66A7">
      <w:pPr>
        <w:rPr>
          <w:rFonts w:cstheme="minorHAnsi"/>
        </w:rPr>
      </w:pPr>
    </w:p>
    <w:p w:rsidR="002E66A7" w:rsidRDefault="00EE7085" w:rsidP="00EE7085">
      <w:pPr>
        <w:pStyle w:val="Heading2"/>
        <w:keepNext/>
        <w:widowControl/>
        <w:autoSpaceDE/>
        <w:autoSpaceDN/>
        <w:spacing w:before="240" w:after="120" w:line="300" w:lineRule="exact"/>
        <w:ind w:left="360"/>
        <w:rPr>
          <w:rFonts w:ascii="Times New Roman" w:eastAsia="Times New Roman" w:hAnsi="Times New Roman" w:cs="Times New Roman"/>
          <w:bCs w:val="0"/>
          <w:color w:val="231F20"/>
          <w:w w:val="110"/>
          <w:sz w:val="28"/>
          <w:szCs w:val="22"/>
        </w:rPr>
      </w:pPr>
      <w:bookmarkStart w:id="35" w:name="_Toc32833225"/>
      <w:r w:rsidRPr="004A0515">
        <w:rPr>
          <w:rFonts w:ascii="Times New Roman" w:eastAsia="Times New Roman" w:hAnsi="Times New Roman" w:cs="Times New Roman"/>
          <w:bCs w:val="0"/>
          <w:color w:val="231F20"/>
          <w:w w:val="110"/>
          <w:sz w:val="28"/>
          <w:szCs w:val="22"/>
        </w:rPr>
        <w:lastRenderedPageBreak/>
        <w:t>8.</w:t>
      </w:r>
      <w:r w:rsidR="002E66A7" w:rsidRPr="004A0515">
        <w:rPr>
          <w:rFonts w:ascii="Times New Roman" w:eastAsia="Times New Roman" w:hAnsi="Times New Roman" w:cs="Times New Roman"/>
          <w:bCs w:val="0"/>
          <w:color w:val="231F20"/>
          <w:w w:val="110"/>
          <w:sz w:val="28"/>
          <w:szCs w:val="22"/>
        </w:rPr>
        <w:t>Summary sheet for plantation activities</w:t>
      </w:r>
      <w:bookmarkEnd w:id="34"/>
      <w:bookmarkEnd w:id="35"/>
    </w:p>
    <w:p w:rsidR="00EE7085" w:rsidRPr="00EE7085" w:rsidRDefault="00EE7085" w:rsidP="00EE7085">
      <w:pPr>
        <w:pStyle w:val="ListParagraph"/>
        <w:ind w:left="644" w:firstLine="0"/>
        <w:jc w:val="center"/>
        <w:rPr>
          <w:rFonts w:asciiTheme="minorHAnsi" w:eastAsiaTheme="minorHAnsi" w:hAnsiTheme="minorHAnsi" w:cstheme="minorBidi"/>
          <w:b/>
          <w:i/>
          <w:sz w:val="20"/>
        </w:rPr>
      </w:pPr>
      <w:r w:rsidRPr="00EE7085">
        <w:rPr>
          <w:b/>
          <w:i/>
          <w:color w:val="231F20"/>
          <w:w w:val="105"/>
          <w:sz w:val="20"/>
        </w:rPr>
        <w:t>Table 5</w:t>
      </w:r>
      <w:r>
        <w:rPr>
          <w:b/>
          <w:i/>
          <w:color w:val="231F20"/>
          <w:w w:val="105"/>
          <w:sz w:val="20"/>
        </w:rPr>
        <w:t>9</w:t>
      </w:r>
    </w:p>
    <w:tbl>
      <w:tblPr>
        <w:tblW w:w="8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9"/>
        <w:gridCol w:w="1382"/>
        <w:gridCol w:w="1381"/>
        <w:gridCol w:w="1381"/>
        <w:gridCol w:w="1381"/>
        <w:gridCol w:w="1381"/>
      </w:tblGrid>
      <w:tr w:rsidR="002E66A7" w:rsidRPr="00477D7C" w:rsidTr="00F46FDE">
        <w:trPr>
          <w:trHeight w:val="372"/>
          <w:jc w:val="center"/>
        </w:trPr>
        <w:tc>
          <w:tcPr>
            <w:tcW w:w="0" w:type="auto"/>
            <w:vMerge w:val="restart"/>
            <w:shd w:val="clear" w:color="auto" w:fill="E0E0E0"/>
            <w:vAlign w:val="center"/>
          </w:tcPr>
          <w:p w:rsidR="002E66A7" w:rsidRPr="00477D7C" w:rsidRDefault="002E66A7" w:rsidP="00F46FDE">
            <w:pPr>
              <w:jc w:val="center"/>
              <w:rPr>
                <w:rFonts w:cstheme="minorHAnsi"/>
                <w:b/>
              </w:rPr>
            </w:pPr>
            <w:r w:rsidRPr="00477D7C">
              <w:rPr>
                <w:rFonts w:cstheme="minorHAnsi"/>
                <w:b/>
              </w:rPr>
              <w:t>Activity</w:t>
            </w:r>
          </w:p>
        </w:tc>
        <w:tc>
          <w:tcPr>
            <w:tcW w:w="0" w:type="auto"/>
            <w:gridSpan w:val="5"/>
            <w:shd w:val="clear" w:color="auto" w:fill="E0E0E0"/>
            <w:vAlign w:val="center"/>
          </w:tcPr>
          <w:p w:rsidR="002E66A7" w:rsidRPr="00477D7C" w:rsidRDefault="002E66A7" w:rsidP="00F46FDE">
            <w:pPr>
              <w:jc w:val="center"/>
              <w:rPr>
                <w:rFonts w:cstheme="minorHAnsi"/>
                <w:b/>
              </w:rPr>
            </w:pPr>
            <w:r w:rsidRPr="00477D7C">
              <w:rPr>
                <w:rFonts w:cstheme="minorHAnsi"/>
                <w:b/>
              </w:rPr>
              <w:t>Area (Ha)</w:t>
            </w:r>
          </w:p>
        </w:tc>
      </w:tr>
      <w:tr w:rsidR="002E66A7" w:rsidRPr="00477D7C" w:rsidTr="00F46FDE">
        <w:trPr>
          <w:trHeight w:val="372"/>
          <w:jc w:val="center"/>
        </w:trPr>
        <w:tc>
          <w:tcPr>
            <w:tcW w:w="0" w:type="auto"/>
            <w:vMerge/>
            <w:shd w:val="clear" w:color="auto" w:fill="E0E0E0"/>
            <w:vAlign w:val="center"/>
          </w:tcPr>
          <w:p w:rsidR="002E66A7" w:rsidRPr="00477D7C" w:rsidRDefault="002E66A7" w:rsidP="00F46FDE">
            <w:pPr>
              <w:jc w:val="center"/>
              <w:rPr>
                <w:rFonts w:cstheme="minorHAnsi"/>
                <w:b/>
              </w:rPr>
            </w:pPr>
          </w:p>
        </w:tc>
        <w:tc>
          <w:tcPr>
            <w:tcW w:w="0" w:type="auto"/>
            <w:shd w:val="clear" w:color="auto" w:fill="E0E0E0"/>
            <w:vAlign w:val="center"/>
          </w:tcPr>
          <w:p w:rsidR="002E66A7" w:rsidRPr="00477D7C" w:rsidRDefault="00CA5760" w:rsidP="00F46FDE">
            <w:pPr>
              <w:jc w:val="center"/>
              <w:rPr>
                <w:rFonts w:cstheme="minorHAnsi"/>
                <w:b/>
              </w:rPr>
            </w:pPr>
            <w:r w:rsidRPr="00477D7C">
              <w:rPr>
                <w:rFonts w:cstheme="minorHAnsi"/>
                <w:b/>
              </w:rPr>
              <w:t>20</w:t>
            </w:r>
            <w:r>
              <w:rPr>
                <w:rFonts w:cstheme="minorHAnsi"/>
                <w:b/>
              </w:rPr>
              <w:t>19</w:t>
            </w:r>
          </w:p>
        </w:tc>
        <w:tc>
          <w:tcPr>
            <w:tcW w:w="0" w:type="auto"/>
            <w:shd w:val="clear" w:color="auto" w:fill="E0E0E0"/>
            <w:vAlign w:val="center"/>
          </w:tcPr>
          <w:p w:rsidR="002E66A7" w:rsidRPr="00477D7C" w:rsidRDefault="00CA5760" w:rsidP="00F46FDE">
            <w:pPr>
              <w:jc w:val="center"/>
              <w:rPr>
                <w:rFonts w:cstheme="minorHAnsi"/>
                <w:b/>
              </w:rPr>
            </w:pPr>
            <w:r w:rsidRPr="00477D7C">
              <w:rPr>
                <w:rFonts w:cstheme="minorHAnsi"/>
                <w:b/>
              </w:rPr>
              <w:t>20</w:t>
            </w:r>
            <w:r>
              <w:rPr>
                <w:rFonts w:cstheme="minorHAnsi"/>
                <w:b/>
              </w:rPr>
              <w:t>20</w:t>
            </w:r>
          </w:p>
        </w:tc>
        <w:tc>
          <w:tcPr>
            <w:tcW w:w="0" w:type="auto"/>
            <w:shd w:val="clear" w:color="auto" w:fill="E0E0E0"/>
            <w:vAlign w:val="center"/>
          </w:tcPr>
          <w:p w:rsidR="002E66A7" w:rsidRPr="00477D7C" w:rsidRDefault="00CA5760" w:rsidP="00F46FDE">
            <w:pPr>
              <w:jc w:val="center"/>
              <w:rPr>
                <w:rFonts w:cstheme="minorHAnsi"/>
                <w:b/>
              </w:rPr>
            </w:pPr>
            <w:r w:rsidRPr="00477D7C">
              <w:rPr>
                <w:rFonts w:cstheme="minorHAnsi"/>
                <w:b/>
              </w:rPr>
              <w:t>20</w:t>
            </w:r>
            <w:r>
              <w:rPr>
                <w:rFonts w:cstheme="minorHAnsi"/>
                <w:b/>
              </w:rPr>
              <w:t>21</w:t>
            </w:r>
          </w:p>
        </w:tc>
        <w:tc>
          <w:tcPr>
            <w:tcW w:w="0" w:type="auto"/>
            <w:shd w:val="clear" w:color="auto" w:fill="E0E0E0"/>
            <w:vAlign w:val="center"/>
          </w:tcPr>
          <w:p w:rsidR="002E66A7" w:rsidRPr="00477D7C" w:rsidRDefault="002E66A7" w:rsidP="00F46FDE">
            <w:pPr>
              <w:jc w:val="center"/>
              <w:rPr>
                <w:rFonts w:cstheme="minorHAnsi"/>
                <w:b/>
                <w:color w:val="000000"/>
              </w:rPr>
            </w:pPr>
            <w:r w:rsidRPr="00477D7C">
              <w:rPr>
                <w:rFonts w:cstheme="minorHAnsi"/>
                <w:b/>
                <w:color w:val="000000"/>
              </w:rPr>
              <w:t>202</w:t>
            </w:r>
            <w:r w:rsidR="00CA5760">
              <w:rPr>
                <w:rFonts w:cstheme="minorHAnsi"/>
                <w:b/>
                <w:color w:val="000000"/>
              </w:rPr>
              <w:t>2</w:t>
            </w:r>
          </w:p>
        </w:tc>
        <w:tc>
          <w:tcPr>
            <w:tcW w:w="0" w:type="auto"/>
            <w:shd w:val="clear" w:color="auto" w:fill="E0E0E0"/>
            <w:vAlign w:val="center"/>
          </w:tcPr>
          <w:p w:rsidR="002E66A7" w:rsidRPr="00477D7C" w:rsidRDefault="002E66A7" w:rsidP="00F46FDE">
            <w:pPr>
              <w:jc w:val="center"/>
              <w:rPr>
                <w:rFonts w:cstheme="minorHAnsi"/>
                <w:b/>
                <w:color w:val="000000"/>
              </w:rPr>
            </w:pPr>
            <w:r w:rsidRPr="00477D7C">
              <w:rPr>
                <w:rFonts w:cstheme="minorHAnsi"/>
                <w:b/>
                <w:color w:val="000000"/>
              </w:rPr>
              <w:t>202</w:t>
            </w:r>
            <w:r w:rsidR="00CA5760">
              <w:rPr>
                <w:rFonts w:cstheme="minorHAnsi"/>
                <w:b/>
                <w:color w:val="000000"/>
              </w:rPr>
              <w:t>3</w:t>
            </w:r>
          </w:p>
        </w:tc>
      </w:tr>
      <w:tr w:rsidR="002E66A7" w:rsidRPr="00477D7C" w:rsidTr="00F46FDE">
        <w:trPr>
          <w:trHeight w:val="372"/>
          <w:jc w:val="center"/>
        </w:trPr>
        <w:tc>
          <w:tcPr>
            <w:tcW w:w="0" w:type="auto"/>
          </w:tcPr>
          <w:p w:rsidR="002E66A7" w:rsidRPr="00477D7C" w:rsidRDefault="002E66A7" w:rsidP="00F46FDE">
            <w:pP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r>
      <w:tr w:rsidR="002E66A7" w:rsidRPr="00477D7C" w:rsidTr="00F46FDE">
        <w:trPr>
          <w:trHeight w:val="372"/>
          <w:jc w:val="center"/>
        </w:trPr>
        <w:tc>
          <w:tcPr>
            <w:tcW w:w="0" w:type="auto"/>
          </w:tcPr>
          <w:p w:rsidR="002E66A7" w:rsidRPr="00477D7C" w:rsidRDefault="002E66A7" w:rsidP="00F46FDE">
            <w:pP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r>
      <w:tr w:rsidR="002E66A7" w:rsidRPr="00477D7C" w:rsidTr="00F46FDE">
        <w:trPr>
          <w:trHeight w:val="361"/>
          <w:jc w:val="center"/>
        </w:trPr>
        <w:tc>
          <w:tcPr>
            <w:tcW w:w="0" w:type="auto"/>
          </w:tcPr>
          <w:p w:rsidR="002E66A7" w:rsidRPr="00477D7C" w:rsidRDefault="002E66A7" w:rsidP="00F46FDE">
            <w:pP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r>
      <w:tr w:rsidR="002E66A7" w:rsidRPr="00477D7C" w:rsidTr="00F46FDE">
        <w:trPr>
          <w:trHeight w:val="372"/>
          <w:jc w:val="center"/>
        </w:trPr>
        <w:tc>
          <w:tcPr>
            <w:tcW w:w="0" w:type="auto"/>
          </w:tcPr>
          <w:p w:rsidR="002E66A7" w:rsidRPr="00477D7C" w:rsidRDefault="002E66A7" w:rsidP="00F46FDE">
            <w:pP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c>
          <w:tcPr>
            <w:tcW w:w="0" w:type="auto"/>
            <w:vAlign w:val="center"/>
          </w:tcPr>
          <w:p w:rsidR="002E66A7" w:rsidRPr="00477D7C" w:rsidRDefault="002E66A7" w:rsidP="00F46FDE">
            <w:pPr>
              <w:jc w:val="center"/>
              <w:rPr>
                <w:rFonts w:cstheme="minorHAnsi"/>
              </w:rPr>
            </w:pPr>
          </w:p>
        </w:tc>
      </w:tr>
    </w:tbl>
    <w:p w:rsidR="002E66A7" w:rsidRPr="00477D7C" w:rsidRDefault="002E66A7" w:rsidP="002E66A7">
      <w:pPr>
        <w:spacing w:after="0" w:line="276" w:lineRule="auto"/>
        <w:ind w:left="720"/>
        <w:rPr>
          <w:rFonts w:cstheme="minorHAnsi"/>
        </w:rPr>
      </w:pPr>
    </w:p>
    <w:p w:rsidR="002E66A7" w:rsidRPr="00477D7C" w:rsidRDefault="002E66A7" w:rsidP="002E66A7">
      <w:pPr>
        <w:spacing w:after="0" w:line="276" w:lineRule="auto"/>
        <w:ind w:left="720"/>
        <w:rPr>
          <w:rFonts w:cstheme="minorHAnsi"/>
        </w:rPr>
      </w:pPr>
    </w:p>
    <w:p w:rsidR="00EE7085" w:rsidRPr="004A0515" w:rsidRDefault="00EE7085" w:rsidP="004A0515">
      <w:pPr>
        <w:pStyle w:val="ListParagraph"/>
        <w:numPr>
          <w:ilvl w:val="0"/>
          <w:numId w:val="60"/>
        </w:numPr>
        <w:tabs>
          <w:tab w:val="left" w:pos="1928"/>
          <w:tab w:val="left" w:pos="5556"/>
        </w:tabs>
        <w:jc w:val="left"/>
        <w:rPr>
          <w:b/>
          <w:color w:val="231F20"/>
          <w:w w:val="110"/>
          <w:sz w:val="28"/>
        </w:rPr>
      </w:pPr>
      <w:r w:rsidRPr="004A0515">
        <w:rPr>
          <w:b/>
          <w:color w:val="231F20"/>
          <w:w w:val="110"/>
          <w:sz w:val="28"/>
        </w:rPr>
        <w:t>ESMSF Compliance of the proposed activities</w:t>
      </w:r>
    </w:p>
    <w:p w:rsidR="00EE7085" w:rsidRDefault="00EE7085" w:rsidP="00EE7085">
      <w:pPr>
        <w:ind w:left="438"/>
        <w:jc w:val="center"/>
        <w:rPr>
          <w:b/>
          <w:i/>
          <w:color w:val="231F20"/>
          <w:w w:val="105"/>
          <w:sz w:val="20"/>
        </w:rPr>
      </w:pPr>
    </w:p>
    <w:p w:rsidR="00EE7085" w:rsidRPr="00B241FE" w:rsidRDefault="00EE7085" w:rsidP="00EE7085">
      <w:pPr>
        <w:ind w:left="438"/>
        <w:jc w:val="center"/>
        <w:rPr>
          <w:b/>
          <w:i/>
          <w:color w:val="231F20"/>
          <w:w w:val="105"/>
          <w:sz w:val="20"/>
        </w:rPr>
      </w:pPr>
      <w:r w:rsidRPr="00B241FE">
        <w:rPr>
          <w:b/>
          <w:i/>
          <w:color w:val="231F20"/>
          <w:w w:val="105"/>
          <w:sz w:val="20"/>
        </w:rPr>
        <w:t>Table :</w:t>
      </w:r>
      <w:r>
        <w:rPr>
          <w:b/>
          <w:i/>
          <w:color w:val="231F20"/>
          <w:w w:val="105"/>
          <w:sz w:val="20"/>
        </w:rPr>
        <w:t>60</w:t>
      </w:r>
    </w:p>
    <w:p w:rsidR="00EE7085" w:rsidRDefault="00EE7085" w:rsidP="00EE7085">
      <w:pPr>
        <w:pStyle w:val="ListParagraph"/>
        <w:tabs>
          <w:tab w:val="left" w:pos="1928"/>
          <w:tab w:val="left" w:pos="5556"/>
        </w:tabs>
        <w:ind w:left="785" w:firstLine="0"/>
        <w:jc w:val="right"/>
        <w:rPr>
          <w:b/>
          <w:color w:val="231F20"/>
          <w:w w:val="110"/>
          <w:sz w:val="28"/>
        </w:rPr>
      </w:pPr>
    </w:p>
    <w:tbl>
      <w:tblPr>
        <w:tblStyle w:val="TableGrid"/>
        <w:tblW w:w="0" w:type="auto"/>
        <w:tblInd w:w="785" w:type="dxa"/>
        <w:tblLook w:val="04A0"/>
      </w:tblPr>
      <w:tblGrid>
        <w:gridCol w:w="628"/>
        <w:gridCol w:w="2117"/>
        <w:gridCol w:w="1374"/>
        <w:gridCol w:w="1422"/>
        <w:gridCol w:w="1374"/>
        <w:gridCol w:w="1460"/>
        <w:gridCol w:w="1374"/>
      </w:tblGrid>
      <w:tr w:rsidR="00EE7085" w:rsidTr="004A0515">
        <w:tc>
          <w:tcPr>
            <w:tcW w:w="628" w:type="dxa"/>
          </w:tcPr>
          <w:p w:rsidR="00EE7085" w:rsidRPr="00B241FE" w:rsidRDefault="00EE7085" w:rsidP="004A0515">
            <w:pPr>
              <w:pStyle w:val="ListParagraph"/>
              <w:tabs>
                <w:tab w:val="left" w:pos="1928"/>
                <w:tab w:val="left" w:pos="5556"/>
              </w:tabs>
              <w:ind w:left="0" w:firstLine="0"/>
              <w:jc w:val="right"/>
              <w:rPr>
                <w:color w:val="231F20"/>
                <w:w w:val="105"/>
              </w:rPr>
            </w:pPr>
            <w:r w:rsidRPr="00B241FE">
              <w:rPr>
                <w:color w:val="231F20"/>
                <w:w w:val="105"/>
              </w:rPr>
              <w:t>Sl No</w:t>
            </w:r>
          </w:p>
        </w:tc>
        <w:tc>
          <w:tcPr>
            <w:tcW w:w="2117" w:type="dxa"/>
          </w:tcPr>
          <w:p w:rsidR="00EE7085" w:rsidRPr="00B241FE" w:rsidRDefault="00EE7085" w:rsidP="004A0515">
            <w:pPr>
              <w:pStyle w:val="ListParagraph"/>
              <w:tabs>
                <w:tab w:val="left" w:pos="1928"/>
                <w:tab w:val="left" w:pos="5556"/>
              </w:tabs>
              <w:ind w:left="0" w:firstLine="0"/>
              <w:jc w:val="right"/>
              <w:rPr>
                <w:color w:val="231F20"/>
                <w:w w:val="105"/>
              </w:rPr>
            </w:pPr>
            <w:r w:rsidRPr="00B241FE">
              <w:rPr>
                <w:color w:val="231F20"/>
                <w:w w:val="105"/>
              </w:rPr>
              <w:t>Proposed Activities to be taken up</w:t>
            </w:r>
          </w:p>
        </w:tc>
        <w:tc>
          <w:tcPr>
            <w:tcW w:w="1374" w:type="dxa"/>
          </w:tcPr>
          <w:p w:rsidR="00EE7085" w:rsidRDefault="00EE7085" w:rsidP="00786A1C">
            <w:pPr>
              <w:pStyle w:val="ListParagraph"/>
              <w:tabs>
                <w:tab w:val="left" w:pos="1928"/>
                <w:tab w:val="left" w:pos="5556"/>
              </w:tabs>
              <w:ind w:left="0" w:firstLine="0"/>
              <w:rPr>
                <w:color w:val="231F20"/>
                <w:w w:val="105"/>
              </w:rPr>
            </w:pPr>
            <w:r w:rsidRPr="00B241FE">
              <w:rPr>
                <w:color w:val="231F20"/>
                <w:w w:val="105"/>
              </w:rPr>
              <w:t>Is proposed activity Technically Feasible?</w:t>
            </w:r>
          </w:p>
          <w:p w:rsidR="00EE7085" w:rsidRPr="00B241FE" w:rsidRDefault="00EE7085" w:rsidP="00786A1C">
            <w:pPr>
              <w:pStyle w:val="ListParagraph"/>
              <w:tabs>
                <w:tab w:val="left" w:pos="1928"/>
                <w:tab w:val="left" w:pos="5556"/>
              </w:tabs>
              <w:ind w:left="0" w:firstLine="0"/>
              <w:rPr>
                <w:color w:val="231F20"/>
                <w:w w:val="105"/>
              </w:rPr>
            </w:pPr>
            <w:r>
              <w:rPr>
                <w:color w:val="231F20"/>
                <w:w w:val="105"/>
              </w:rPr>
              <w:t>(</w:t>
            </w:r>
            <w:r w:rsidRPr="00786A1C">
              <w:rPr>
                <w:b/>
                <w:bCs/>
                <w:i/>
                <w:iCs/>
                <w:color w:val="231F20"/>
                <w:w w:val="105"/>
              </w:rPr>
              <w:t>If No Please provide mitigation measures</w:t>
            </w:r>
            <w:r>
              <w:rPr>
                <w:color w:val="231F20"/>
                <w:w w:val="105"/>
              </w:rPr>
              <w:t>)</w:t>
            </w:r>
          </w:p>
        </w:tc>
        <w:tc>
          <w:tcPr>
            <w:tcW w:w="1374" w:type="dxa"/>
          </w:tcPr>
          <w:p w:rsidR="00EE7085" w:rsidRDefault="00EE7085" w:rsidP="00786A1C">
            <w:pPr>
              <w:pStyle w:val="ListParagraph"/>
              <w:tabs>
                <w:tab w:val="left" w:pos="1928"/>
                <w:tab w:val="left" w:pos="5556"/>
              </w:tabs>
              <w:ind w:left="0" w:firstLine="0"/>
              <w:rPr>
                <w:color w:val="231F20"/>
                <w:w w:val="105"/>
              </w:rPr>
            </w:pPr>
            <w:r w:rsidRPr="00B241FE">
              <w:rPr>
                <w:color w:val="231F20"/>
                <w:w w:val="105"/>
              </w:rPr>
              <w:t>Is proposed activity has any negative impact on Environment</w:t>
            </w:r>
          </w:p>
          <w:p w:rsidR="00EE7085" w:rsidRPr="00B241FE" w:rsidRDefault="00EE7085" w:rsidP="00786A1C">
            <w:pPr>
              <w:pStyle w:val="ListParagraph"/>
              <w:tabs>
                <w:tab w:val="left" w:pos="1928"/>
                <w:tab w:val="left" w:pos="5556"/>
              </w:tabs>
              <w:ind w:left="0" w:firstLine="0"/>
              <w:rPr>
                <w:color w:val="231F20"/>
                <w:w w:val="105"/>
              </w:rPr>
            </w:pPr>
            <w:r>
              <w:rPr>
                <w:color w:val="231F20"/>
                <w:w w:val="105"/>
              </w:rPr>
              <w:t>(</w:t>
            </w:r>
            <w:r w:rsidRPr="00786A1C">
              <w:rPr>
                <w:b/>
                <w:bCs/>
                <w:i/>
                <w:iCs/>
                <w:color w:val="231F20"/>
                <w:w w:val="105"/>
              </w:rPr>
              <w:t xml:space="preserve">If </w:t>
            </w:r>
            <w:r w:rsidR="00CA5760" w:rsidRPr="00786A1C">
              <w:rPr>
                <w:b/>
                <w:bCs/>
                <w:i/>
                <w:iCs/>
                <w:color w:val="231F20"/>
                <w:w w:val="105"/>
              </w:rPr>
              <w:t xml:space="preserve">Yes </w:t>
            </w:r>
            <w:r w:rsidRPr="00786A1C">
              <w:rPr>
                <w:b/>
                <w:bCs/>
                <w:i/>
                <w:iCs/>
                <w:color w:val="231F20"/>
                <w:w w:val="105"/>
              </w:rPr>
              <w:t>Please provide mitigation measures</w:t>
            </w:r>
            <w:r>
              <w:rPr>
                <w:color w:val="231F20"/>
                <w:w w:val="105"/>
              </w:rPr>
              <w:t>)</w:t>
            </w:r>
          </w:p>
        </w:tc>
        <w:tc>
          <w:tcPr>
            <w:tcW w:w="1374" w:type="dxa"/>
          </w:tcPr>
          <w:p w:rsidR="00EE7085" w:rsidRDefault="00EE7085" w:rsidP="00786A1C">
            <w:pPr>
              <w:pStyle w:val="ListParagraph"/>
              <w:tabs>
                <w:tab w:val="left" w:pos="1928"/>
                <w:tab w:val="left" w:pos="5556"/>
              </w:tabs>
              <w:ind w:left="0" w:firstLine="0"/>
              <w:rPr>
                <w:color w:val="231F20"/>
                <w:w w:val="105"/>
              </w:rPr>
            </w:pPr>
            <w:r w:rsidRPr="00B241FE">
              <w:rPr>
                <w:color w:val="231F20"/>
                <w:w w:val="105"/>
              </w:rPr>
              <w:t>Is the proposed activity has direct negative impact on SC/ST</w:t>
            </w:r>
          </w:p>
          <w:p w:rsidR="00EE7085" w:rsidRPr="00B241FE" w:rsidRDefault="00EE7085" w:rsidP="00786A1C">
            <w:pPr>
              <w:pStyle w:val="ListParagraph"/>
              <w:tabs>
                <w:tab w:val="left" w:pos="1928"/>
                <w:tab w:val="left" w:pos="5556"/>
              </w:tabs>
              <w:ind w:left="0" w:firstLine="0"/>
              <w:rPr>
                <w:color w:val="231F20"/>
                <w:w w:val="105"/>
              </w:rPr>
            </w:pPr>
            <w:r>
              <w:rPr>
                <w:color w:val="231F20"/>
                <w:w w:val="105"/>
              </w:rPr>
              <w:t>(</w:t>
            </w:r>
            <w:r w:rsidRPr="00786A1C">
              <w:rPr>
                <w:b/>
                <w:bCs/>
                <w:i/>
                <w:iCs/>
                <w:color w:val="231F20"/>
                <w:w w:val="105"/>
              </w:rPr>
              <w:t xml:space="preserve">If </w:t>
            </w:r>
            <w:r w:rsidR="00CA5760" w:rsidRPr="00786A1C">
              <w:rPr>
                <w:b/>
                <w:bCs/>
                <w:i/>
                <w:iCs/>
                <w:color w:val="231F20"/>
                <w:w w:val="105"/>
              </w:rPr>
              <w:t xml:space="preserve">Yes </w:t>
            </w:r>
            <w:r w:rsidRPr="00786A1C">
              <w:rPr>
                <w:b/>
                <w:bCs/>
                <w:i/>
                <w:iCs/>
                <w:color w:val="231F20"/>
                <w:w w:val="105"/>
              </w:rPr>
              <w:t>Please provide mitigation measures</w:t>
            </w:r>
            <w:r>
              <w:rPr>
                <w:color w:val="231F20"/>
                <w:w w:val="105"/>
              </w:rPr>
              <w:t>)</w:t>
            </w:r>
          </w:p>
        </w:tc>
        <w:tc>
          <w:tcPr>
            <w:tcW w:w="1374" w:type="dxa"/>
          </w:tcPr>
          <w:p w:rsidR="00EE7085" w:rsidRDefault="00EE7085" w:rsidP="00786A1C">
            <w:pPr>
              <w:pStyle w:val="ListParagraph"/>
              <w:tabs>
                <w:tab w:val="left" w:pos="1928"/>
                <w:tab w:val="left" w:pos="5556"/>
              </w:tabs>
              <w:ind w:left="0" w:firstLine="0"/>
              <w:rPr>
                <w:color w:val="231F20"/>
                <w:w w:val="105"/>
              </w:rPr>
            </w:pPr>
            <w:r w:rsidRPr="00B241FE">
              <w:rPr>
                <w:color w:val="231F20"/>
                <w:w w:val="105"/>
              </w:rPr>
              <w:t>Is the proposed activity is economically Viable</w:t>
            </w:r>
          </w:p>
          <w:p w:rsidR="00EE7085" w:rsidRPr="00B241FE" w:rsidRDefault="00EE7085" w:rsidP="00786A1C">
            <w:pPr>
              <w:pStyle w:val="ListParagraph"/>
              <w:tabs>
                <w:tab w:val="left" w:pos="1928"/>
                <w:tab w:val="left" w:pos="5556"/>
              </w:tabs>
              <w:ind w:left="0" w:firstLine="0"/>
              <w:rPr>
                <w:color w:val="231F20"/>
                <w:w w:val="105"/>
              </w:rPr>
            </w:pPr>
            <w:r>
              <w:rPr>
                <w:color w:val="231F20"/>
                <w:w w:val="105"/>
              </w:rPr>
              <w:t>(</w:t>
            </w:r>
            <w:r w:rsidRPr="00786A1C">
              <w:rPr>
                <w:b/>
                <w:bCs/>
                <w:i/>
                <w:iCs/>
                <w:color w:val="231F20"/>
                <w:w w:val="105"/>
              </w:rPr>
              <w:t>If No Please provide mitigation measures)</w:t>
            </w:r>
          </w:p>
        </w:tc>
        <w:tc>
          <w:tcPr>
            <w:tcW w:w="1374" w:type="dxa"/>
          </w:tcPr>
          <w:p w:rsidR="00EE7085" w:rsidRDefault="00EE7085" w:rsidP="00786A1C">
            <w:pPr>
              <w:pStyle w:val="ListParagraph"/>
              <w:tabs>
                <w:tab w:val="left" w:pos="1928"/>
                <w:tab w:val="left" w:pos="5556"/>
              </w:tabs>
              <w:ind w:left="0" w:firstLine="0"/>
              <w:rPr>
                <w:color w:val="231F20"/>
                <w:w w:val="105"/>
              </w:rPr>
            </w:pPr>
            <w:r w:rsidRPr="00B241FE">
              <w:rPr>
                <w:color w:val="231F20"/>
                <w:w w:val="105"/>
              </w:rPr>
              <w:t>Is the proposed activity is Socially acceptable</w:t>
            </w:r>
          </w:p>
          <w:p w:rsidR="00EE7085" w:rsidRPr="00B241FE" w:rsidRDefault="00EE7085" w:rsidP="00786A1C">
            <w:pPr>
              <w:pStyle w:val="ListParagraph"/>
              <w:tabs>
                <w:tab w:val="left" w:pos="1928"/>
                <w:tab w:val="left" w:pos="5556"/>
              </w:tabs>
              <w:ind w:left="0" w:firstLine="0"/>
              <w:rPr>
                <w:color w:val="231F20"/>
                <w:w w:val="105"/>
              </w:rPr>
            </w:pPr>
            <w:r>
              <w:rPr>
                <w:color w:val="231F20"/>
                <w:w w:val="105"/>
              </w:rPr>
              <w:t>(</w:t>
            </w:r>
            <w:r w:rsidRPr="00786A1C">
              <w:rPr>
                <w:b/>
                <w:bCs/>
                <w:i/>
                <w:iCs/>
                <w:color w:val="231F20"/>
                <w:w w:val="105"/>
              </w:rPr>
              <w:t>If No Please provide mitigation measures</w:t>
            </w:r>
            <w:r>
              <w:rPr>
                <w:color w:val="231F20"/>
                <w:w w:val="105"/>
              </w:rPr>
              <w:t>)</w:t>
            </w:r>
          </w:p>
        </w:tc>
      </w:tr>
      <w:tr w:rsidR="00EE7085" w:rsidTr="004A0515">
        <w:tc>
          <w:tcPr>
            <w:tcW w:w="628"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2117"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r>
      <w:tr w:rsidR="00EE7085" w:rsidTr="004A0515">
        <w:tc>
          <w:tcPr>
            <w:tcW w:w="628"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2117"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r>
      <w:tr w:rsidR="00EE7085" w:rsidTr="004A0515">
        <w:tc>
          <w:tcPr>
            <w:tcW w:w="628"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2117"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r>
      <w:tr w:rsidR="00EE7085" w:rsidTr="004A0515">
        <w:tc>
          <w:tcPr>
            <w:tcW w:w="628"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2117"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r>
      <w:tr w:rsidR="00EE7085" w:rsidTr="004A0515">
        <w:tc>
          <w:tcPr>
            <w:tcW w:w="628"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2117"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c>
          <w:tcPr>
            <w:tcW w:w="1374" w:type="dxa"/>
          </w:tcPr>
          <w:p w:rsidR="00EE7085" w:rsidRPr="00B241FE" w:rsidRDefault="00EE7085" w:rsidP="004A0515">
            <w:pPr>
              <w:pStyle w:val="ListParagraph"/>
              <w:tabs>
                <w:tab w:val="left" w:pos="1928"/>
                <w:tab w:val="left" w:pos="5556"/>
              </w:tabs>
              <w:ind w:left="0" w:firstLine="0"/>
              <w:jc w:val="right"/>
              <w:rPr>
                <w:color w:val="231F20"/>
                <w:w w:val="105"/>
              </w:rPr>
            </w:pPr>
          </w:p>
        </w:tc>
      </w:tr>
    </w:tbl>
    <w:p w:rsidR="00CA5760" w:rsidRDefault="00CA5760" w:rsidP="007E6A4F">
      <w:pPr>
        <w:pStyle w:val="Heading2"/>
        <w:keepNext/>
        <w:widowControl/>
        <w:autoSpaceDE/>
        <w:autoSpaceDN/>
        <w:spacing w:before="240" w:after="120" w:line="300" w:lineRule="exact"/>
        <w:ind w:left="384"/>
        <w:rPr>
          <w:rFonts w:asciiTheme="minorHAnsi" w:hAnsiTheme="minorHAnsi" w:cstheme="minorHAnsi"/>
          <w:sz w:val="22"/>
          <w:szCs w:val="22"/>
        </w:rPr>
      </w:pPr>
      <w:bookmarkStart w:id="36" w:name="_Toc243199651"/>
      <w:bookmarkStart w:id="37" w:name="_Toc243199658"/>
      <w:bookmarkStart w:id="38" w:name="_Toc239465095"/>
      <w:bookmarkStart w:id="39" w:name="_Toc239465300"/>
      <w:bookmarkEnd w:id="36"/>
    </w:p>
    <w:p w:rsidR="00CA5760" w:rsidRDefault="00CA5760">
      <w:pPr>
        <w:rPr>
          <w:rFonts w:eastAsia="Arial" w:cstheme="minorHAnsi"/>
          <w:b/>
          <w:bCs/>
          <w:lang w:val="en-US" w:bidi="en-US"/>
        </w:rPr>
      </w:pPr>
      <w:r>
        <w:rPr>
          <w:rFonts w:cstheme="minorHAnsi"/>
        </w:rPr>
        <w:br w:type="page"/>
      </w:r>
    </w:p>
    <w:p w:rsidR="00CA5760" w:rsidRDefault="00CA5760" w:rsidP="007E6A4F">
      <w:pPr>
        <w:pStyle w:val="Heading2"/>
        <w:keepNext/>
        <w:widowControl/>
        <w:autoSpaceDE/>
        <w:autoSpaceDN/>
        <w:spacing w:before="240" w:after="120" w:line="300" w:lineRule="exact"/>
        <w:ind w:left="384"/>
        <w:rPr>
          <w:rFonts w:asciiTheme="minorHAnsi" w:hAnsiTheme="minorHAnsi" w:cstheme="minorHAnsi"/>
          <w:sz w:val="22"/>
          <w:szCs w:val="22"/>
        </w:rPr>
      </w:pPr>
    </w:p>
    <w:p w:rsidR="00CB69EA" w:rsidRPr="004A0515" w:rsidRDefault="005F65CB" w:rsidP="00786A1C">
      <w:pPr>
        <w:pStyle w:val="Heading1"/>
        <w:ind w:left="0"/>
        <w:jc w:val="left"/>
        <w:rPr>
          <w:rFonts w:ascii="Times New Roman" w:eastAsia="Times New Roman" w:hAnsi="Times New Roman" w:cs="Times New Roman"/>
          <w:bCs w:val="0"/>
          <w:color w:val="231F20"/>
          <w:w w:val="110"/>
          <w:sz w:val="28"/>
          <w:szCs w:val="22"/>
        </w:rPr>
      </w:pPr>
      <w:bookmarkStart w:id="40" w:name="_Toc243199645"/>
      <w:bookmarkStart w:id="41" w:name="_Toc32833226"/>
      <w:bookmarkEnd w:id="37"/>
      <w:bookmarkEnd w:id="38"/>
      <w:bookmarkEnd w:id="39"/>
      <w:r w:rsidRPr="004A0515">
        <w:rPr>
          <w:rFonts w:ascii="Times New Roman" w:eastAsia="Times New Roman" w:hAnsi="Times New Roman" w:cs="Times New Roman"/>
          <w:bCs w:val="0"/>
          <w:color w:val="231F20"/>
          <w:w w:val="110"/>
          <w:sz w:val="28"/>
          <w:szCs w:val="22"/>
        </w:rPr>
        <w:t xml:space="preserve">9. </w:t>
      </w:r>
      <w:r w:rsidR="00CB69EA" w:rsidRPr="004A0515">
        <w:rPr>
          <w:rFonts w:ascii="Times New Roman" w:eastAsia="Times New Roman" w:hAnsi="Times New Roman" w:cs="Times New Roman"/>
          <w:bCs w:val="0"/>
          <w:color w:val="231F20"/>
          <w:w w:val="110"/>
          <w:sz w:val="28"/>
          <w:szCs w:val="22"/>
        </w:rPr>
        <w:t>Resource Management plan and Resource Benefits</w:t>
      </w:r>
      <w:bookmarkEnd w:id="40"/>
      <w:bookmarkEnd w:id="41"/>
    </w:p>
    <w:p w:rsidR="00CB69EA" w:rsidRDefault="005F65CB" w:rsidP="0026151B">
      <w:pPr>
        <w:pStyle w:val="Heading2"/>
        <w:keepNext/>
        <w:widowControl/>
        <w:autoSpaceDE/>
        <w:autoSpaceDN/>
        <w:spacing w:before="240" w:after="120" w:line="300" w:lineRule="exact"/>
        <w:ind w:left="0"/>
        <w:rPr>
          <w:rFonts w:asciiTheme="minorHAnsi" w:hAnsiTheme="minorHAnsi" w:cstheme="minorHAnsi"/>
          <w:sz w:val="22"/>
          <w:szCs w:val="22"/>
        </w:rPr>
      </w:pPr>
      <w:bookmarkStart w:id="42" w:name="_Toc243199646"/>
      <w:bookmarkStart w:id="43" w:name="_Toc32833227"/>
      <w:r w:rsidRPr="00786A1C">
        <w:rPr>
          <w:rFonts w:asciiTheme="minorHAnsi" w:hAnsiTheme="minorHAnsi" w:cstheme="minorHAnsi"/>
          <w:sz w:val="28"/>
          <w:szCs w:val="28"/>
        </w:rPr>
        <w:t>A.</w:t>
      </w:r>
      <w:r w:rsidR="00CB69EA" w:rsidRPr="004A0515">
        <w:rPr>
          <w:rFonts w:asciiTheme="minorHAnsi" w:hAnsiTheme="minorHAnsi" w:cstheme="minorHAnsi"/>
          <w:sz w:val="28"/>
          <w:szCs w:val="28"/>
        </w:rPr>
        <w:t xml:space="preserve">Management for Timber </w:t>
      </w:r>
      <w:bookmarkEnd w:id="42"/>
      <w:r w:rsidR="00CB69EA" w:rsidRPr="004A0515">
        <w:rPr>
          <w:rFonts w:asciiTheme="minorHAnsi" w:hAnsiTheme="minorHAnsi" w:cstheme="minorHAnsi"/>
          <w:sz w:val="28"/>
          <w:szCs w:val="28"/>
        </w:rPr>
        <w:t>and benefits</w:t>
      </w:r>
      <w:bookmarkEnd w:id="43"/>
    </w:p>
    <w:p w:rsidR="005F65CB" w:rsidRDefault="005F65CB" w:rsidP="004A0515">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44" w:name="_Toc32833228"/>
      <w:r>
        <w:rPr>
          <w:rFonts w:asciiTheme="minorHAnsi" w:hAnsiTheme="minorHAnsi" w:cstheme="minorHAnsi"/>
          <w:sz w:val="22"/>
          <w:szCs w:val="22"/>
        </w:rPr>
        <w:t>Table : 61</w:t>
      </w:r>
      <w:bookmarkEnd w:id="44"/>
    </w:p>
    <w:tbl>
      <w:tblPr>
        <w:tblStyle w:val="TableGrid"/>
        <w:tblW w:w="0" w:type="auto"/>
        <w:tblLook w:val="04A0"/>
      </w:tblPr>
      <w:tblGrid>
        <w:gridCol w:w="704"/>
        <w:gridCol w:w="3969"/>
        <w:gridCol w:w="3127"/>
        <w:gridCol w:w="2600"/>
      </w:tblGrid>
      <w:tr w:rsidR="005F65CB" w:rsidTr="004A0515">
        <w:tc>
          <w:tcPr>
            <w:tcW w:w="704"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45" w:name="_Toc32833229"/>
            <w:r>
              <w:rPr>
                <w:rFonts w:asciiTheme="minorHAnsi" w:hAnsiTheme="minorHAnsi" w:cstheme="minorHAnsi"/>
                <w:sz w:val="22"/>
                <w:szCs w:val="22"/>
              </w:rPr>
              <w:t>Sl</w:t>
            </w:r>
            <w:bookmarkEnd w:id="45"/>
          </w:p>
        </w:tc>
        <w:tc>
          <w:tcPr>
            <w:tcW w:w="3969"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46" w:name="_Toc32833230"/>
            <w:r>
              <w:rPr>
                <w:rFonts w:asciiTheme="minorHAnsi" w:hAnsiTheme="minorHAnsi" w:cstheme="minorHAnsi"/>
                <w:sz w:val="22"/>
                <w:szCs w:val="22"/>
              </w:rPr>
              <w:t>Types of Timber</w:t>
            </w:r>
            <w:bookmarkEnd w:id="46"/>
          </w:p>
        </w:tc>
        <w:tc>
          <w:tcPr>
            <w:tcW w:w="3127"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47" w:name="_Toc32833231"/>
            <w:r>
              <w:rPr>
                <w:rFonts w:asciiTheme="minorHAnsi" w:hAnsiTheme="minorHAnsi" w:cstheme="minorHAnsi"/>
                <w:sz w:val="22"/>
                <w:szCs w:val="22"/>
              </w:rPr>
              <w:t>Management Plan as per Working Plan</w:t>
            </w:r>
            <w:bookmarkEnd w:id="47"/>
          </w:p>
        </w:tc>
        <w:tc>
          <w:tcPr>
            <w:tcW w:w="2600"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48" w:name="_Toc32833232"/>
            <w:r>
              <w:rPr>
                <w:rFonts w:asciiTheme="minorHAnsi" w:hAnsiTheme="minorHAnsi" w:cstheme="minorHAnsi"/>
                <w:sz w:val="22"/>
                <w:szCs w:val="22"/>
              </w:rPr>
              <w:t>Remarks</w:t>
            </w:r>
            <w:bookmarkEnd w:id="48"/>
          </w:p>
        </w:tc>
      </w:tr>
      <w:tr w:rsidR="005F65CB" w:rsidTr="005F65CB">
        <w:tc>
          <w:tcPr>
            <w:tcW w:w="704"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r w:rsidR="005F65CB" w:rsidTr="005F65CB">
        <w:tc>
          <w:tcPr>
            <w:tcW w:w="704"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5F65CB" w:rsidRDefault="005F65CB" w:rsidP="0026151B">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bl>
    <w:p w:rsidR="005F65CB" w:rsidRPr="00477D7C" w:rsidRDefault="005F65CB" w:rsidP="0026151B">
      <w:pPr>
        <w:pStyle w:val="Heading2"/>
        <w:keepNext/>
        <w:widowControl/>
        <w:autoSpaceDE/>
        <w:autoSpaceDN/>
        <w:spacing w:before="240" w:after="120" w:line="300" w:lineRule="exact"/>
        <w:ind w:left="0"/>
        <w:rPr>
          <w:rFonts w:asciiTheme="minorHAnsi" w:hAnsiTheme="minorHAnsi" w:cstheme="minorHAnsi"/>
          <w:sz w:val="22"/>
          <w:szCs w:val="22"/>
        </w:rPr>
      </w:pPr>
    </w:p>
    <w:p w:rsidR="00CB69EA" w:rsidRPr="004A0515" w:rsidRDefault="00CB69EA" w:rsidP="00786A1C">
      <w:pPr>
        <w:pStyle w:val="ListParagraph"/>
        <w:numPr>
          <w:ilvl w:val="0"/>
          <w:numId w:val="71"/>
        </w:numPr>
        <w:ind w:left="567" w:hanging="426"/>
        <w:rPr>
          <w:rFonts w:asciiTheme="minorHAnsi" w:eastAsia="Arial" w:hAnsiTheme="minorHAnsi" w:cstheme="minorHAnsi"/>
          <w:b/>
          <w:bCs/>
          <w:sz w:val="28"/>
          <w:szCs w:val="28"/>
        </w:rPr>
      </w:pPr>
      <w:r w:rsidRPr="004A0515">
        <w:rPr>
          <w:rFonts w:asciiTheme="minorHAnsi" w:eastAsia="Arial" w:hAnsiTheme="minorHAnsi" w:cstheme="minorHAnsi"/>
          <w:b/>
          <w:bCs/>
          <w:sz w:val="28"/>
          <w:szCs w:val="28"/>
        </w:rPr>
        <w:t xml:space="preserve">Protection &amp; regeneration measures: </w:t>
      </w:r>
    </w:p>
    <w:p w:rsidR="005F65CB" w:rsidRDefault="005F65CB" w:rsidP="005F65CB">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49" w:name="_Toc32833233"/>
      <w:r>
        <w:rPr>
          <w:rFonts w:asciiTheme="minorHAnsi" w:hAnsiTheme="minorHAnsi" w:cstheme="minorHAnsi"/>
          <w:sz w:val="22"/>
          <w:szCs w:val="22"/>
        </w:rPr>
        <w:t>Table : 62</w:t>
      </w:r>
      <w:bookmarkEnd w:id="49"/>
    </w:p>
    <w:p w:rsidR="005F65CB" w:rsidRPr="004A0515" w:rsidRDefault="005F65CB" w:rsidP="004A0515">
      <w:pPr>
        <w:pStyle w:val="ListParagraph"/>
        <w:ind w:left="993" w:firstLine="0"/>
        <w:rPr>
          <w:rFonts w:cstheme="minorHAnsi"/>
        </w:rPr>
      </w:pPr>
    </w:p>
    <w:tbl>
      <w:tblPr>
        <w:tblStyle w:val="TableGrid"/>
        <w:tblW w:w="0" w:type="auto"/>
        <w:tblLook w:val="04A0"/>
      </w:tblPr>
      <w:tblGrid>
        <w:gridCol w:w="704"/>
        <w:gridCol w:w="3969"/>
        <w:gridCol w:w="3127"/>
        <w:gridCol w:w="2600"/>
      </w:tblGrid>
      <w:tr w:rsidR="005F65CB" w:rsidTr="004A0515">
        <w:tc>
          <w:tcPr>
            <w:tcW w:w="704"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50" w:name="_Toc32833234"/>
            <w:r>
              <w:rPr>
                <w:rFonts w:asciiTheme="minorHAnsi" w:hAnsiTheme="minorHAnsi" w:cstheme="minorHAnsi"/>
                <w:sz w:val="22"/>
                <w:szCs w:val="22"/>
              </w:rPr>
              <w:t>Sl</w:t>
            </w:r>
            <w:bookmarkEnd w:id="50"/>
          </w:p>
        </w:tc>
        <w:tc>
          <w:tcPr>
            <w:tcW w:w="3969"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51" w:name="_Toc32833235"/>
            <w:r>
              <w:rPr>
                <w:rFonts w:asciiTheme="minorHAnsi" w:hAnsiTheme="minorHAnsi" w:cstheme="minorHAnsi"/>
                <w:sz w:val="22"/>
                <w:szCs w:val="22"/>
              </w:rPr>
              <w:t>Types of Timber</w:t>
            </w:r>
            <w:bookmarkEnd w:id="51"/>
          </w:p>
        </w:tc>
        <w:tc>
          <w:tcPr>
            <w:tcW w:w="3127"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52" w:name="_Toc32833236"/>
            <w:r>
              <w:rPr>
                <w:rFonts w:asciiTheme="minorHAnsi" w:hAnsiTheme="minorHAnsi" w:cstheme="minorHAnsi"/>
                <w:sz w:val="22"/>
                <w:szCs w:val="22"/>
              </w:rPr>
              <w:t>Protection/ Regeneration Plan</w:t>
            </w:r>
            <w:bookmarkEnd w:id="52"/>
          </w:p>
        </w:tc>
        <w:tc>
          <w:tcPr>
            <w:tcW w:w="2600"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53" w:name="_Toc32833237"/>
            <w:r>
              <w:rPr>
                <w:rFonts w:asciiTheme="minorHAnsi" w:hAnsiTheme="minorHAnsi" w:cstheme="minorHAnsi"/>
                <w:sz w:val="22"/>
                <w:szCs w:val="22"/>
              </w:rPr>
              <w:t>Responsibility</w:t>
            </w:r>
            <w:bookmarkEnd w:id="53"/>
          </w:p>
        </w:tc>
      </w:tr>
      <w:tr w:rsidR="005F65CB" w:rsidTr="004A0515">
        <w:tc>
          <w:tcPr>
            <w:tcW w:w="704"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r w:rsidR="005F65CB" w:rsidTr="004A0515">
        <w:tc>
          <w:tcPr>
            <w:tcW w:w="704"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5F65CB" w:rsidRDefault="005F65CB"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bl>
    <w:p w:rsidR="00CB69EA" w:rsidRPr="00477D7C" w:rsidRDefault="00CB69EA" w:rsidP="00CB69EA">
      <w:pPr>
        <w:spacing w:after="0"/>
        <w:ind w:firstLine="720"/>
        <w:rPr>
          <w:rFonts w:cstheme="minorHAnsi"/>
        </w:rPr>
      </w:pPr>
    </w:p>
    <w:p w:rsidR="00CB69EA" w:rsidRPr="00786A1C" w:rsidRDefault="00CB69EA" w:rsidP="00786A1C">
      <w:pPr>
        <w:pStyle w:val="ListParagraph"/>
        <w:numPr>
          <w:ilvl w:val="0"/>
          <w:numId w:val="71"/>
        </w:numPr>
        <w:ind w:left="426"/>
        <w:rPr>
          <w:rFonts w:asciiTheme="minorHAnsi" w:eastAsia="Arial" w:hAnsiTheme="minorHAnsi" w:cstheme="minorHAnsi"/>
          <w:b/>
          <w:bCs/>
          <w:sz w:val="28"/>
          <w:szCs w:val="28"/>
        </w:rPr>
      </w:pPr>
      <w:r w:rsidRPr="004A0515">
        <w:rPr>
          <w:rFonts w:asciiTheme="minorHAnsi" w:eastAsia="Arial" w:hAnsiTheme="minorHAnsi" w:cstheme="minorHAnsi"/>
          <w:b/>
          <w:bCs/>
          <w:sz w:val="28"/>
          <w:szCs w:val="28"/>
        </w:rPr>
        <w:t xml:space="preserve">Benefit sharing between JFMC &amp; FD: </w:t>
      </w:r>
    </w:p>
    <w:p w:rsidR="005F65CB" w:rsidRDefault="005F65CB" w:rsidP="005F65CB">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54" w:name="_Toc32833238"/>
      <w:r>
        <w:rPr>
          <w:rFonts w:asciiTheme="minorHAnsi" w:hAnsiTheme="minorHAnsi" w:cstheme="minorHAnsi"/>
          <w:sz w:val="22"/>
          <w:szCs w:val="22"/>
        </w:rPr>
        <w:t>Table : 6</w:t>
      </w:r>
      <w:r w:rsidR="00D05958">
        <w:rPr>
          <w:rFonts w:asciiTheme="minorHAnsi" w:hAnsiTheme="minorHAnsi" w:cstheme="minorHAnsi"/>
          <w:sz w:val="22"/>
          <w:szCs w:val="22"/>
        </w:rPr>
        <w:t>3</w:t>
      </w:r>
      <w:bookmarkEnd w:id="54"/>
    </w:p>
    <w:p w:rsidR="00CB69EA" w:rsidRPr="00477D7C" w:rsidRDefault="00CB69EA" w:rsidP="00CB69EA">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8"/>
        <w:gridCol w:w="3348"/>
      </w:tblGrid>
      <w:tr w:rsidR="00CB69EA" w:rsidRPr="00477D7C" w:rsidTr="0043335D">
        <w:tc>
          <w:tcPr>
            <w:tcW w:w="5508" w:type="dxa"/>
          </w:tcPr>
          <w:p w:rsidR="00CB69EA" w:rsidRPr="00477D7C" w:rsidRDefault="00CB69EA" w:rsidP="0043335D">
            <w:pPr>
              <w:spacing w:after="0"/>
              <w:rPr>
                <w:rFonts w:cstheme="minorHAnsi"/>
              </w:rPr>
            </w:pPr>
            <w:r w:rsidRPr="00477D7C">
              <w:rPr>
                <w:rFonts w:cstheme="minorHAnsi"/>
              </w:rPr>
              <w:t>Forest Type</w:t>
            </w:r>
          </w:p>
        </w:tc>
        <w:tc>
          <w:tcPr>
            <w:tcW w:w="3348" w:type="dxa"/>
          </w:tcPr>
          <w:p w:rsidR="00CB69EA" w:rsidRPr="00477D7C" w:rsidRDefault="00CB69EA" w:rsidP="0043335D">
            <w:pPr>
              <w:spacing w:after="0"/>
              <w:jc w:val="center"/>
              <w:rPr>
                <w:rFonts w:cstheme="minorHAnsi"/>
              </w:rPr>
            </w:pPr>
          </w:p>
        </w:tc>
      </w:tr>
      <w:tr w:rsidR="00CB69EA" w:rsidRPr="00477D7C" w:rsidTr="0043335D">
        <w:tc>
          <w:tcPr>
            <w:tcW w:w="5508" w:type="dxa"/>
          </w:tcPr>
          <w:p w:rsidR="00CB69EA" w:rsidRPr="00477D7C" w:rsidRDefault="00CB69EA" w:rsidP="0043335D">
            <w:pPr>
              <w:spacing w:after="0"/>
              <w:rPr>
                <w:rFonts w:cstheme="minorHAnsi"/>
              </w:rPr>
            </w:pPr>
            <w:r w:rsidRPr="00477D7C">
              <w:rPr>
                <w:rFonts w:cstheme="minorHAnsi"/>
              </w:rPr>
              <w:t>Forest Area</w:t>
            </w:r>
          </w:p>
        </w:tc>
        <w:tc>
          <w:tcPr>
            <w:tcW w:w="3348" w:type="dxa"/>
          </w:tcPr>
          <w:p w:rsidR="00CB69EA" w:rsidRPr="00477D7C" w:rsidRDefault="00CB69EA" w:rsidP="0043335D">
            <w:pPr>
              <w:spacing w:after="0"/>
              <w:jc w:val="center"/>
              <w:rPr>
                <w:rFonts w:cstheme="minorHAnsi"/>
              </w:rPr>
            </w:pPr>
          </w:p>
        </w:tc>
      </w:tr>
      <w:tr w:rsidR="00CB69EA" w:rsidRPr="00477D7C" w:rsidTr="0043335D">
        <w:tc>
          <w:tcPr>
            <w:tcW w:w="5508" w:type="dxa"/>
          </w:tcPr>
          <w:p w:rsidR="00CB69EA" w:rsidRPr="00477D7C" w:rsidRDefault="00CB69EA" w:rsidP="0043335D">
            <w:pPr>
              <w:spacing w:after="0"/>
              <w:rPr>
                <w:rFonts w:cstheme="minorHAnsi"/>
              </w:rPr>
            </w:pPr>
            <w:r w:rsidRPr="00477D7C">
              <w:rPr>
                <w:rFonts w:cstheme="minorHAnsi"/>
              </w:rPr>
              <w:t>Total Timber Demand of JFMC m</w:t>
            </w:r>
            <w:r w:rsidRPr="00477D7C">
              <w:rPr>
                <w:rFonts w:cstheme="minorHAnsi"/>
                <w:vertAlign w:val="superscript"/>
              </w:rPr>
              <w:t>3</w:t>
            </w:r>
            <w:r w:rsidRPr="00477D7C">
              <w:rPr>
                <w:rFonts w:cstheme="minorHAnsi"/>
              </w:rPr>
              <w:t>/year</w:t>
            </w:r>
          </w:p>
        </w:tc>
        <w:tc>
          <w:tcPr>
            <w:tcW w:w="3348" w:type="dxa"/>
          </w:tcPr>
          <w:p w:rsidR="00CB69EA" w:rsidRPr="00477D7C" w:rsidRDefault="00CB69EA" w:rsidP="0043335D">
            <w:pPr>
              <w:spacing w:after="0"/>
              <w:jc w:val="center"/>
              <w:rPr>
                <w:rFonts w:cstheme="minorHAnsi"/>
              </w:rPr>
            </w:pPr>
          </w:p>
        </w:tc>
      </w:tr>
      <w:tr w:rsidR="00CB69EA" w:rsidRPr="00477D7C" w:rsidTr="0043335D">
        <w:tc>
          <w:tcPr>
            <w:tcW w:w="5508" w:type="dxa"/>
          </w:tcPr>
          <w:p w:rsidR="00CB69EA" w:rsidRPr="00477D7C" w:rsidRDefault="00CB69EA" w:rsidP="0043335D">
            <w:pPr>
              <w:spacing w:after="0"/>
              <w:rPr>
                <w:rFonts w:cstheme="minorHAnsi"/>
              </w:rPr>
            </w:pPr>
            <w:r w:rsidRPr="00477D7C">
              <w:rPr>
                <w:rFonts w:cstheme="minorHAnsi"/>
              </w:rPr>
              <w:t>Average Mean Annual Increment m</w:t>
            </w:r>
            <w:r w:rsidRPr="00477D7C">
              <w:rPr>
                <w:rFonts w:cstheme="minorHAnsi"/>
                <w:vertAlign w:val="superscript"/>
              </w:rPr>
              <w:t>3</w:t>
            </w:r>
            <w:r w:rsidRPr="00477D7C">
              <w:rPr>
                <w:rFonts w:cstheme="minorHAnsi"/>
              </w:rPr>
              <w:t>/ha/year</w:t>
            </w:r>
          </w:p>
        </w:tc>
        <w:tc>
          <w:tcPr>
            <w:tcW w:w="3348" w:type="dxa"/>
          </w:tcPr>
          <w:p w:rsidR="00CB69EA" w:rsidRPr="00477D7C" w:rsidRDefault="00CB69EA" w:rsidP="0043335D">
            <w:pPr>
              <w:spacing w:after="0"/>
              <w:jc w:val="center"/>
              <w:rPr>
                <w:rFonts w:cstheme="minorHAnsi"/>
              </w:rPr>
            </w:pPr>
          </w:p>
        </w:tc>
      </w:tr>
      <w:tr w:rsidR="00CB69EA" w:rsidRPr="00477D7C" w:rsidTr="0043335D">
        <w:tc>
          <w:tcPr>
            <w:tcW w:w="5508" w:type="dxa"/>
          </w:tcPr>
          <w:p w:rsidR="00CB69EA" w:rsidRPr="00477D7C" w:rsidRDefault="00CB69EA" w:rsidP="0043335D">
            <w:pPr>
              <w:spacing w:after="0"/>
              <w:rPr>
                <w:rFonts w:cstheme="minorHAnsi"/>
              </w:rPr>
            </w:pPr>
            <w:r w:rsidRPr="00477D7C">
              <w:rPr>
                <w:rFonts w:cstheme="minorHAnsi"/>
              </w:rPr>
              <w:t>Total Mean Annual Increment m</w:t>
            </w:r>
            <w:r w:rsidRPr="00477D7C">
              <w:rPr>
                <w:rFonts w:cstheme="minorHAnsi"/>
                <w:vertAlign w:val="superscript"/>
              </w:rPr>
              <w:t>3</w:t>
            </w:r>
            <w:r w:rsidRPr="00477D7C">
              <w:rPr>
                <w:rFonts w:cstheme="minorHAnsi"/>
              </w:rPr>
              <w:t>/year</w:t>
            </w:r>
          </w:p>
        </w:tc>
        <w:tc>
          <w:tcPr>
            <w:tcW w:w="3348" w:type="dxa"/>
          </w:tcPr>
          <w:p w:rsidR="00CB69EA" w:rsidRPr="00477D7C" w:rsidRDefault="00CB69EA" w:rsidP="0043335D">
            <w:pPr>
              <w:spacing w:after="0"/>
              <w:jc w:val="center"/>
              <w:rPr>
                <w:rFonts w:cstheme="minorHAnsi"/>
              </w:rPr>
            </w:pPr>
          </w:p>
        </w:tc>
      </w:tr>
    </w:tbl>
    <w:p w:rsidR="00D05958" w:rsidRDefault="00D05958" w:rsidP="006329CC">
      <w:pPr>
        <w:pStyle w:val="Heading2"/>
        <w:keepNext/>
        <w:widowControl/>
        <w:autoSpaceDE/>
        <w:autoSpaceDN/>
        <w:spacing w:before="240" w:after="120" w:line="300" w:lineRule="exact"/>
        <w:ind w:left="0"/>
        <w:rPr>
          <w:rFonts w:asciiTheme="minorHAnsi" w:hAnsiTheme="minorHAnsi" w:cstheme="minorHAnsi"/>
          <w:sz w:val="22"/>
          <w:szCs w:val="22"/>
        </w:rPr>
      </w:pPr>
      <w:bookmarkStart w:id="55" w:name="_Toc243199648"/>
    </w:p>
    <w:p w:rsidR="00D05958" w:rsidRDefault="00D05958" w:rsidP="00D05958">
      <w:pPr>
        <w:pStyle w:val="Heading2"/>
        <w:keepNext/>
        <w:widowControl/>
        <w:autoSpaceDE/>
        <w:autoSpaceDN/>
        <w:spacing w:before="240" w:after="120" w:line="300" w:lineRule="exact"/>
        <w:ind w:left="0"/>
        <w:rPr>
          <w:rFonts w:asciiTheme="minorHAnsi" w:hAnsiTheme="minorHAnsi" w:cstheme="minorHAnsi"/>
          <w:sz w:val="22"/>
          <w:szCs w:val="22"/>
        </w:rPr>
      </w:pPr>
      <w:bookmarkStart w:id="56" w:name="_Toc32833239"/>
      <w:r>
        <w:rPr>
          <w:rFonts w:asciiTheme="minorHAnsi" w:hAnsiTheme="minorHAnsi" w:cstheme="minorHAnsi"/>
          <w:sz w:val="28"/>
          <w:szCs w:val="28"/>
        </w:rPr>
        <w:t xml:space="preserve">A. </w:t>
      </w:r>
      <w:r w:rsidRPr="00B241FE">
        <w:rPr>
          <w:rFonts w:asciiTheme="minorHAnsi" w:hAnsiTheme="minorHAnsi" w:cstheme="minorHAnsi"/>
          <w:sz w:val="28"/>
          <w:szCs w:val="28"/>
        </w:rPr>
        <w:t xml:space="preserve">Management for </w:t>
      </w:r>
      <w:r>
        <w:rPr>
          <w:rFonts w:asciiTheme="minorHAnsi" w:hAnsiTheme="minorHAnsi" w:cstheme="minorHAnsi"/>
          <w:sz w:val="28"/>
          <w:szCs w:val="28"/>
        </w:rPr>
        <w:t>Fuel wood</w:t>
      </w:r>
      <w:r w:rsidRPr="00B241FE">
        <w:rPr>
          <w:rFonts w:asciiTheme="minorHAnsi" w:hAnsiTheme="minorHAnsi" w:cstheme="minorHAnsi"/>
          <w:sz w:val="28"/>
          <w:szCs w:val="28"/>
        </w:rPr>
        <w:t xml:space="preserve"> and benefit</w:t>
      </w:r>
      <w:r>
        <w:rPr>
          <w:rFonts w:asciiTheme="minorHAnsi" w:hAnsiTheme="minorHAnsi" w:cstheme="minorHAnsi"/>
          <w:sz w:val="28"/>
          <w:szCs w:val="28"/>
        </w:rPr>
        <w:t xml:space="preserve"> sharing</w:t>
      </w:r>
      <w:bookmarkEnd w:id="56"/>
    </w:p>
    <w:p w:rsidR="00D05958" w:rsidRDefault="00D05958" w:rsidP="00D05958">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57" w:name="_Toc32833240"/>
      <w:r>
        <w:rPr>
          <w:rFonts w:asciiTheme="minorHAnsi" w:hAnsiTheme="minorHAnsi" w:cstheme="minorHAnsi"/>
          <w:sz w:val="22"/>
          <w:szCs w:val="22"/>
        </w:rPr>
        <w:t>Table : 64</w:t>
      </w:r>
      <w:bookmarkEnd w:id="57"/>
    </w:p>
    <w:tbl>
      <w:tblPr>
        <w:tblStyle w:val="TableGrid"/>
        <w:tblW w:w="0" w:type="auto"/>
        <w:tblLook w:val="04A0"/>
      </w:tblPr>
      <w:tblGrid>
        <w:gridCol w:w="704"/>
        <w:gridCol w:w="3969"/>
        <w:gridCol w:w="3127"/>
        <w:gridCol w:w="2600"/>
      </w:tblGrid>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58" w:name="_Toc32833241"/>
            <w:r>
              <w:rPr>
                <w:rFonts w:asciiTheme="minorHAnsi" w:hAnsiTheme="minorHAnsi" w:cstheme="minorHAnsi"/>
                <w:sz w:val="22"/>
                <w:szCs w:val="22"/>
              </w:rPr>
              <w:t>Sl</w:t>
            </w:r>
            <w:bookmarkEnd w:id="58"/>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59" w:name="_Toc32833242"/>
            <w:r>
              <w:rPr>
                <w:rFonts w:asciiTheme="minorHAnsi" w:hAnsiTheme="minorHAnsi" w:cstheme="minorHAnsi"/>
                <w:sz w:val="22"/>
                <w:szCs w:val="22"/>
              </w:rPr>
              <w:t>Types of Fuel wood</w:t>
            </w:r>
            <w:bookmarkEnd w:id="59"/>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60" w:name="_Toc32833243"/>
            <w:r>
              <w:rPr>
                <w:rFonts w:asciiTheme="minorHAnsi" w:hAnsiTheme="minorHAnsi" w:cstheme="minorHAnsi"/>
                <w:sz w:val="22"/>
                <w:szCs w:val="22"/>
              </w:rPr>
              <w:t>Management Plan as per Working Plan</w:t>
            </w:r>
            <w:bookmarkEnd w:id="60"/>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61" w:name="_Toc32833244"/>
            <w:r>
              <w:rPr>
                <w:rFonts w:asciiTheme="minorHAnsi" w:hAnsiTheme="minorHAnsi" w:cstheme="minorHAnsi"/>
                <w:sz w:val="22"/>
                <w:szCs w:val="22"/>
              </w:rPr>
              <w:t>Remarks</w:t>
            </w:r>
            <w:bookmarkEnd w:id="61"/>
          </w:p>
        </w:tc>
      </w:tr>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bl>
    <w:p w:rsidR="00D05958" w:rsidRPr="00477D7C" w:rsidRDefault="00D05958" w:rsidP="00D05958">
      <w:pPr>
        <w:pStyle w:val="Heading2"/>
        <w:keepNext/>
        <w:widowControl/>
        <w:autoSpaceDE/>
        <w:autoSpaceDN/>
        <w:spacing w:before="240" w:after="120" w:line="300" w:lineRule="exact"/>
        <w:ind w:left="0"/>
        <w:rPr>
          <w:rFonts w:asciiTheme="minorHAnsi" w:hAnsiTheme="minorHAnsi" w:cstheme="minorHAnsi"/>
          <w:sz w:val="22"/>
          <w:szCs w:val="22"/>
        </w:rPr>
      </w:pPr>
    </w:p>
    <w:p w:rsidR="00D05958" w:rsidRPr="00B241FE" w:rsidRDefault="00D05958" w:rsidP="00786A1C">
      <w:pPr>
        <w:pStyle w:val="ListParagraph"/>
        <w:numPr>
          <w:ilvl w:val="0"/>
          <w:numId w:val="72"/>
        </w:numPr>
        <w:ind w:left="284" w:hanging="131"/>
        <w:rPr>
          <w:rFonts w:asciiTheme="minorHAnsi" w:eastAsia="Arial" w:hAnsiTheme="minorHAnsi" w:cstheme="minorHAnsi"/>
          <w:b/>
          <w:bCs/>
          <w:sz w:val="28"/>
          <w:szCs w:val="28"/>
        </w:rPr>
      </w:pPr>
      <w:r w:rsidRPr="00B241FE">
        <w:rPr>
          <w:rFonts w:asciiTheme="minorHAnsi" w:eastAsia="Arial" w:hAnsiTheme="minorHAnsi" w:cstheme="minorHAnsi"/>
          <w:b/>
          <w:bCs/>
          <w:sz w:val="28"/>
          <w:szCs w:val="28"/>
        </w:rPr>
        <w:t xml:space="preserve">Protection &amp; regeneration measures: </w:t>
      </w:r>
    </w:p>
    <w:p w:rsidR="00D05958" w:rsidRDefault="00D05958" w:rsidP="00D05958">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62" w:name="_Toc32833245"/>
      <w:r>
        <w:rPr>
          <w:rFonts w:asciiTheme="minorHAnsi" w:hAnsiTheme="minorHAnsi" w:cstheme="minorHAnsi"/>
          <w:sz w:val="22"/>
          <w:szCs w:val="22"/>
        </w:rPr>
        <w:t>Table : 65</w:t>
      </w:r>
      <w:bookmarkEnd w:id="62"/>
    </w:p>
    <w:p w:rsidR="00D05958" w:rsidRPr="00B241FE" w:rsidRDefault="00D05958" w:rsidP="00D05958">
      <w:pPr>
        <w:pStyle w:val="ListParagraph"/>
        <w:ind w:left="993" w:firstLine="0"/>
        <w:rPr>
          <w:rFonts w:cstheme="minorHAnsi"/>
        </w:rPr>
      </w:pPr>
    </w:p>
    <w:tbl>
      <w:tblPr>
        <w:tblStyle w:val="TableGrid"/>
        <w:tblW w:w="0" w:type="auto"/>
        <w:tblLook w:val="04A0"/>
      </w:tblPr>
      <w:tblGrid>
        <w:gridCol w:w="704"/>
        <w:gridCol w:w="3969"/>
        <w:gridCol w:w="3127"/>
        <w:gridCol w:w="2600"/>
      </w:tblGrid>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63" w:name="_Toc32833246"/>
            <w:r>
              <w:rPr>
                <w:rFonts w:asciiTheme="minorHAnsi" w:hAnsiTheme="minorHAnsi" w:cstheme="minorHAnsi"/>
                <w:sz w:val="22"/>
                <w:szCs w:val="22"/>
              </w:rPr>
              <w:t>Sl</w:t>
            </w:r>
            <w:bookmarkEnd w:id="63"/>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64" w:name="_Toc32833247"/>
            <w:r>
              <w:rPr>
                <w:rFonts w:asciiTheme="minorHAnsi" w:hAnsiTheme="minorHAnsi" w:cstheme="minorHAnsi"/>
                <w:sz w:val="22"/>
                <w:szCs w:val="22"/>
              </w:rPr>
              <w:t>Types of Fuel wood</w:t>
            </w:r>
            <w:bookmarkEnd w:id="64"/>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65" w:name="_Toc32833248"/>
            <w:r>
              <w:rPr>
                <w:rFonts w:asciiTheme="minorHAnsi" w:hAnsiTheme="minorHAnsi" w:cstheme="minorHAnsi"/>
                <w:sz w:val="22"/>
                <w:szCs w:val="22"/>
              </w:rPr>
              <w:t>Protection/ Regeneration Plan</w:t>
            </w:r>
            <w:bookmarkEnd w:id="65"/>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66" w:name="_Toc32833249"/>
            <w:r>
              <w:rPr>
                <w:rFonts w:asciiTheme="minorHAnsi" w:hAnsiTheme="minorHAnsi" w:cstheme="minorHAnsi"/>
                <w:sz w:val="22"/>
                <w:szCs w:val="22"/>
              </w:rPr>
              <w:t>Responsibility</w:t>
            </w:r>
            <w:bookmarkEnd w:id="66"/>
          </w:p>
        </w:tc>
      </w:tr>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bl>
    <w:p w:rsidR="00D05958" w:rsidRPr="00477D7C" w:rsidRDefault="00D05958" w:rsidP="00D05958">
      <w:pPr>
        <w:spacing w:after="0"/>
        <w:ind w:firstLine="720"/>
        <w:rPr>
          <w:rFonts w:cstheme="minorHAnsi"/>
        </w:rPr>
      </w:pPr>
    </w:p>
    <w:p w:rsidR="00D05958" w:rsidRDefault="00D05958" w:rsidP="006329CC">
      <w:pPr>
        <w:pStyle w:val="Heading2"/>
        <w:keepNext/>
        <w:widowControl/>
        <w:autoSpaceDE/>
        <w:autoSpaceDN/>
        <w:spacing w:before="240" w:after="120" w:line="300" w:lineRule="exact"/>
        <w:ind w:left="0"/>
        <w:rPr>
          <w:rFonts w:asciiTheme="minorHAnsi" w:hAnsiTheme="minorHAnsi" w:cstheme="minorHAnsi"/>
          <w:sz w:val="22"/>
          <w:szCs w:val="22"/>
        </w:rPr>
      </w:pPr>
    </w:p>
    <w:bookmarkEnd w:id="55"/>
    <w:p w:rsidR="00CB69EA" w:rsidRDefault="00CB69EA" w:rsidP="00D05958">
      <w:pPr>
        <w:pStyle w:val="ListParagraph"/>
        <w:numPr>
          <w:ilvl w:val="0"/>
          <w:numId w:val="72"/>
        </w:numPr>
        <w:tabs>
          <w:tab w:val="left" w:pos="720"/>
        </w:tabs>
        <w:ind w:left="851" w:hanging="709"/>
        <w:rPr>
          <w:rFonts w:asciiTheme="minorHAnsi" w:eastAsia="Arial" w:hAnsiTheme="minorHAnsi" w:cstheme="minorHAnsi"/>
          <w:b/>
          <w:bCs/>
          <w:sz w:val="28"/>
          <w:szCs w:val="28"/>
        </w:rPr>
      </w:pPr>
      <w:r w:rsidRPr="004A0515">
        <w:rPr>
          <w:rFonts w:asciiTheme="minorHAnsi" w:eastAsia="Arial" w:hAnsiTheme="minorHAnsi" w:cstheme="minorHAnsi"/>
          <w:b/>
          <w:bCs/>
          <w:sz w:val="28"/>
          <w:szCs w:val="28"/>
        </w:rPr>
        <w:t xml:space="preserve">Benefit sharing between collector &amp; JFMC: </w:t>
      </w:r>
    </w:p>
    <w:p w:rsidR="00D05958" w:rsidRDefault="00D05958" w:rsidP="00D05958">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67" w:name="_Toc32833250"/>
      <w:r>
        <w:rPr>
          <w:rFonts w:asciiTheme="minorHAnsi" w:hAnsiTheme="minorHAnsi" w:cstheme="minorHAnsi"/>
          <w:sz w:val="22"/>
          <w:szCs w:val="22"/>
        </w:rPr>
        <w:t>Table : 66</w:t>
      </w:r>
      <w:bookmarkEnd w:id="67"/>
    </w:p>
    <w:p w:rsidR="00D05958" w:rsidRPr="004A0515" w:rsidRDefault="00D05958" w:rsidP="004A0515">
      <w:pPr>
        <w:pStyle w:val="ListParagraph"/>
        <w:tabs>
          <w:tab w:val="left" w:pos="720"/>
        </w:tabs>
        <w:ind w:left="851" w:firstLine="0"/>
        <w:rPr>
          <w:rFonts w:eastAsia="Arial" w:cstheme="minorHAnsi"/>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4"/>
        <w:gridCol w:w="1243"/>
        <w:gridCol w:w="967"/>
        <w:gridCol w:w="1647"/>
        <w:gridCol w:w="1521"/>
        <w:gridCol w:w="1379"/>
        <w:gridCol w:w="1522"/>
      </w:tblGrid>
      <w:tr w:rsidR="00CB69EA" w:rsidRPr="00477D7C" w:rsidTr="0043335D">
        <w:tc>
          <w:tcPr>
            <w:tcW w:w="964" w:type="dxa"/>
            <w:shd w:val="clear" w:color="auto" w:fill="D9D9D9"/>
            <w:vAlign w:val="center"/>
          </w:tcPr>
          <w:p w:rsidR="00CB69EA" w:rsidRPr="00477D7C" w:rsidRDefault="00CB69EA" w:rsidP="0043335D">
            <w:pPr>
              <w:spacing w:after="0"/>
              <w:jc w:val="center"/>
              <w:rPr>
                <w:rFonts w:cstheme="minorHAnsi"/>
                <w:b/>
                <w:color w:val="000000"/>
              </w:rPr>
            </w:pPr>
            <w:r w:rsidRPr="00477D7C">
              <w:rPr>
                <w:rFonts w:cstheme="minorHAnsi"/>
                <w:b/>
                <w:color w:val="000000"/>
              </w:rPr>
              <w:t>Year</w:t>
            </w:r>
          </w:p>
        </w:tc>
        <w:tc>
          <w:tcPr>
            <w:tcW w:w="1243" w:type="dxa"/>
            <w:shd w:val="clear" w:color="auto" w:fill="D9D9D9"/>
            <w:vAlign w:val="center"/>
          </w:tcPr>
          <w:p w:rsidR="00CB69EA" w:rsidRPr="00477D7C" w:rsidRDefault="00CB69EA" w:rsidP="0043335D">
            <w:pPr>
              <w:spacing w:after="0"/>
              <w:jc w:val="center"/>
              <w:rPr>
                <w:rFonts w:cstheme="minorHAnsi"/>
                <w:b/>
                <w:color w:val="000000"/>
              </w:rPr>
            </w:pPr>
            <w:r w:rsidRPr="00477D7C">
              <w:rPr>
                <w:rFonts w:cstheme="minorHAnsi"/>
                <w:b/>
                <w:color w:val="000000"/>
              </w:rPr>
              <w:t>Name of forest/ location</w:t>
            </w:r>
          </w:p>
        </w:tc>
        <w:tc>
          <w:tcPr>
            <w:tcW w:w="967" w:type="dxa"/>
            <w:shd w:val="clear" w:color="auto" w:fill="D9D9D9"/>
            <w:vAlign w:val="center"/>
          </w:tcPr>
          <w:p w:rsidR="00CB69EA" w:rsidRPr="00477D7C" w:rsidRDefault="00CB69EA" w:rsidP="0043335D">
            <w:pPr>
              <w:spacing w:after="0"/>
              <w:jc w:val="center"/>
              <w:rPr>
                <w:rFonts w:cstheme="minorHAnsi"/>
                <w:b/>
                <w:color w:val="000000"/>
              </w:rPr>
            </w:pPr>
            <w:r w:rsidRPr="00477D7C">
              <w:rPr>
                <w:rFonts w:cstheme="minorHAnsi"/>
                <w:b/>
                <w:color w:val="000000"/>
              </w:rPr>
              <w:t>Area (ha)</w:t>
            </w:r>
          </w:p>
        </w:tc>
        <w:tc>
          <w:tcPr>
            <w:tcW w:w="1647" w:type="dxa"/>
            <w:shd w:val="clear" w:color="auto" w:fill="D9D9D9"/>
            <w:vAlign w:val="center"/>
          </w:tcPr>
          <w:p w:rsidR="00CB69EA" w:rsidRPr="00477D7C" w:rsidRDefault="00CB69EA" w:rsidP="0043335D">
            <w:pPr>
              <w:spacing w:after="0"/>
              <w:jc w:val="center"/>
              <w:rPr>
                <w:rFonts w:cstheme="minorHAnsi"/>
                <w:b/>
                <w:color w:val="000000"/>
              </w:rPr>
            </w:pPr>
            <w:r w:rsidRPr="00477D7C">
              <w:rPr>
                <w:rFonts w:cstheme="minorHAnsi"/>
                <w:b/>
                <w:color w:val="000000"/>
              </w:rPr>
              <w:t>Source (e.g. branch, bush, pole, etc)</w:t>
            </w:r>
          </w:p>
        </w:tc>
        <w:tc>
          <w:tcPr>
            <w:tcW w:w="1521" w:type="dxa"/>
            <w:shd w:val="clear" w:color="auto" w:fill="D9D9D9"/>
            <w:vAlign w:val="center"/>
          </w:tcPr>
          <w:p w:rsidR="00CB69EA" w:rsidRPr="00477D7C" w:rsidRDefault="00CB69EA" w:rsidP="0043335D">
            <w:pPr>
              <w:spacing w:after="0"/>
              <w:jc w:val="center"/>
              <w:rPr>
                <w:rFonts w:cstheme="minorHAnsi"/>
                <w:b/>
                <w:color w:val="000000"/>
              </w:rPr>
            </w:pPr>
            <w:r w:rsidRPr="00477D7C">
              <w:rPr>
                <w:rFonts w:cstheme="minorHAnsi"/>
                <w:b/>
                <w:color w:val="000000"/>
              </w:rPr>
              <w:t>Annual harvested  amount (Tonnes)</w:t>
            </w:r>
          </w:p>
        </w:tc>
        <w:tc>
          <w:tcPr>
            <w:tcW w:w="1379" w:type="dxa"/>
            <w:shd w:val="clear" w:color="auto" w:fill="D9D9D9"/>
            <w:vAlign w:val="center"/>
          </w:tcPr>
          <w:p w:rsidR="00CB69EA" w:rsidRPr="00477D7C" w:rsidRDefault="00CB69EA" w:rsidP="0043335D">
            <w:pPr>
              <w:spacing w:after="0"/>
              <w:jc w:val="center"/>
              <w:rPr>
                <w:rFonts w:cstheme="minorHAnsi"/>
                <w:b/>
                <w:color w:val="000000"/>
              </w:rPr>
            </w:pPr>
            <w:r w:rsidRPr="00477D7C">
              <w:rPr>
                <w:rFonts w:cstheme="minorHAnsi"/>
                <w:b/>
                <w:color w:val="000000"/>
              </w:rPr>
              <w:t>No. of member to harvest</w:t>
            </w:r>
          </w:p>
        </w:tc>
        <w:tc>
          <w:tcPr>
            <w:tcW w:w="1522" w:type="dxa"/>
            <w:shd w:val="clear" w:color="auto" w:fill="D9D9D9"/>
            <w:vAlign w:val="center"/>
          </w:tcPr>
          <w:p w:rsidR="00CB69EA" w:rsidRPr="00477D7C" w:rsidRDefault="00CB69EA" w:rsidP="0043335D">
            <w:pPr>
              <w:spacing w:after="0"/>
              <w:jc w:val="center"/>
              <w:rPr>
                <w:rFonts w:cstheme="minorHAnsi"/>
                <w:b/>
                <w:color w:val="000000"/>
              </w:rPr>
            </w:pPr>
            <w:r w:rsidRPr="00477D7C">
              <w:rPr>
                <w:rFonts w:cstheme="minorHAnsi"/>
                <w:b/>
                <w:color w:val="000000"/>
              </w:rPr>
              <w:t>Monetary value of harvest per member</w:t>
            </w:r>
          </w:p>
        </w:tc>
      </w:tr>
      <w:tr w:rsidR="00CB69EA" w:rsidRPr="00477D7C" w:rsidTr="0043335D">
        <w:tc>
          <w:tcPr>
            <w:tcW w:w="964" w:type="dxa"/>
            <w:vAlign w:val="center"/>
          </w:tcPr>
          <w:p w:rsidR="00CB69EA" w:rsidRPr="00477D7C" w:rsidRDefault="00CB69EA" w:rsidP="0043335D">
            <w:pPr>
              <w:spacing w:after="0"/>
              <w:jc w:val="center"/>
              <w:rPr>
                <w:rFonts w:cstheme="minorHAnsi"/>
              </w:rPr>
            </w:pPr>
          </w:p>
        </w:tc>
        <w:tc>
          <w:tcPr>
            <w:tcW w:w="1243" w:type="dxa"/>
            <w:vAlign w:val="center"/>
          </w:tcPr>
          <w:p w:rsidR="00CB69EA" w:rsidRPr="00477D7C" w:rsidRDefault="00CB69EA" w:rsidP="0043335D">
            <w:pPr>
              <w:spacing w:after="0"/>
              <w:jc w:val="center"/>
              <w:rPr>
                <w:rFonts w:cstheme="minorHAnsi"/>
              </w:rPr>
            </w:pPr>
          </w:p>
        </w:tc>
        <w:tc>
          <w:tcPr>
            <w:tcW w:w="967" w:type="dxa"/>
            <w:vAlign w:val="center"/>
          </w:tcPr>
          <w:p w:rsidR="00CB69EA" w:rsidRPr="00477D7C" w:rsidRDefault="00CB69EA" w:rsidP="0043335D">
            <w:pPr>
              <w:spacing w:after="0"/>
              <w:jc w:val="center"/>
              <w:rPr>
                <w:rFonts w:cstheme="minorHAnsi"/>
              </w:rPr>
            </w:pPr>
          </w:p>
        </w:tc>
        <w:tc>
          <w:tcPr>
            <w:tcW w:w="1647" w:type="dxa"/>
            <w:vAlign w:val="center"/>
          </w:tcPr>
          <w:p w:rsidR="00CB69EA" w:rsidRPr="00477D7C" w:rsidRDefault="00CB69EA" w:rsidP="0043335D">
            <w:pPr>
              <w:spacing w:after="0"/>
              <w:jc w:val="center"/>
              <w:rPr>
                <w:rFonts w:cstheme="minorHAnsi"/>
              </w:rPr>
            </w:pPr>
          </w:p>
        </w:tc>
        <w:tc>
          <w:tcPr>
            <w:tcW w:w="1521" w:type="dxa"/>
            <w:vAlign w:val="center"/>
          </w:tcPr>
          <w:p w:rsidR="00CB69EA" w:rsidRPr="00477D7C" w:rsidRDefault="00CB69EA" w:rsidP="0043335D">
            <w:pPr>
              <w:spacing w:after="0"/>
              <w:jc w:val="center"/>
              <w:rPr>
                <w:rFonts w:cstheme="minorHAnsi"/>
              </w:rPr>
            </w:pPr>
          </w:p>
        </w:tc>
        <w:tc>
          <w:tcPr>
            <w:tcW w:w="1379" w:type="dxa"/>
            <w:vAlign w:val="center"/>
          </w:tcPr>
          <w:p w:rsidR="00CB69EA" w:rsidRPr="00477D7C" w:rsidRDefault="00CB69EA" w:rsidP="0043335D">
            <w:pPr>
              <w:spacing w:after="0"/>
              <w:jc w:val="center"/>
              <w:rPr>
                <w:rFonts w:cstheme="minorHAnsi"/>
              </w:rPr>
            </w:pPr>
          </w:p>
        </w:tc>
        <w:tc>
          <w:tcPr>
            <w:tcW w:w="1522" w:type="dxa"/>
            <w:vAlign w:val="center"/>
          </w:tcPr>
          <w:p w:rsidR="00CB69EA" w:rsidRPr="00477D7C" w:rsidRDefault="00CB69EA" w:rsidP="0043335D">
            <w:pPr>
              <w:spacing w:after="0"/>
              <w:jc w:val="center"/>
              <w:rPr>
                <w:rFonts w:cstheme="minorHAnsi"/>
              </w:rPr>
            </w:pPr>
          </w:p>
        </w:tc>
      </w:tr>
      <w:tr w:rsidR="00CB69EA" w:rsidRPr="00477D7C" w:rsidTr="0043335D">
        <w:tc>
          <w:tcPr>
            <w:tcW w:w="964" w:type="dxa"/>
            <w:vAlign w:val="center"/>
          </w:tcPr>
          <w:p w:rsidR="00CB69EA" w:rsidRPr="00477D7C" w:rsidRDefault="00CB69EA" w:rsidP="0043335D">
            <w:pPr>
              <w:spacing w:after="0"/>
              <w:jc w:val="center"/>
              <w:rPr>
                <w:rFonts w:cstheme="minorHAnsi"/>
              </w:rPr>
            </w:pPr>
          </w:p>
        </w:tc>
        <w:tc>
          <w:tcPr>
            <w:tcW w:w="1243" w:type="dxa"/>
            <w:vAlign w:val="center"/>
          </w:tcPr>
          <w:p w:rsidR="00CB69EA" w:rsidRPr="00477D7C" w:rsidRDefault="00CB69EA" w:rsidP="0043335D">
            <w:pPr>
              <w:spacing w:after="0"/>
              <w:jc w:val="center"/>
              <w:rPr>
                <w:rFonts w:cstheme="minorHAnsi"/>
              </w:rPr>
            </w:pPr>
          </w:p>
        </w:tc>
        <w:tc>
          <w:tcPr>
            <w:tcW w:w="967" w:type="dxa"/>
            <w:vAlign w:val="center"/>
          </w:tcPr>
          <w:p w:rsidR="00CB69EA" w:rsidRPr="00477D7C" w:rsidRDefault="00CB69EA" w:rsidP="0043335D">
            <w:pPr>
              <w:spacing w:after="0"/>
              <w:jc w:val="center"/>
              <w:rPr>
                <w:rFonts w:cstheme="minorHAnsi"/>
              </w:rPr>
            </w:pPr>
          </w:p>
        </w:tc>
        <w:tc>
          <w:tcPr>
            <w:tcW w:w="1647" w:type="dxa"/>
            <w:vAlign w:val="center"/>
          </w:tcPr>
          <w:p w:rsidR="00CB69EA" w:rsidRPr="00477D7C" w:rsidRDefault="00CB69EA" w:rsidP="0043335D">
            <w:pPr>
              <w:spacing w:after="0"/>
              <w:jc w:val="center"/>
              <w:rPr>
                <w:rFonts w:cstheme="minorHAnsi"/>
              </w:rPr>
            </w:pPr>
          </w:p>
        </w:tc>
        <w:tc>
          <w:tcPr>
            <w:tcW w:w="1521" w:type="dxa"/>
            <w:vAlign w:val="center"/>
          </w:tcPr>
          <w:p w:rsidR="00CB69EA" w:rsidRPr="00477D7C" w:rsidRDefault="00CB69EA" w:rsidP="0043335D">
            <w:pPr>
              <w:spacing w:after="0"/>
              <w:jc w:val="center"/>
              <w:rPr>
                <w:rFonts w:cstheme="minorHAnsi"/>
              </w:rPr>
            </w:pPr>
          </w:p>
        </w:tc>
        <w:tc>
          <w:tcPr>
            <w:tcW w:w="1379" w:type="dxa"/>
          </w:tcPr>
          <w:p w:rsidR="00CB69EA" w:rsidRPr="00477D7C" w:rsidRDefault="00CB69EA" w:rsidP="0043335D">
            <w:pPr>
              <w:jc w:val="center"/>
              <w:rPr>
                <w:rFonts w:cstheme="minorHAnsi"/>
              </w:rPr>
            </w:pPr>
          </w:p>
        </w:tc>
        <w:tc>
          <w:tcPr>
            <w:tcW w:w="1522" w:type="dxa"/>
          </w:tcPr>
          <w:p w:rsidR="00CB69EA" w:rsidRPr="00477D7C" w:rsidRDefault="00CB69EA" w:rsidP="0043335D">
            <w:pPr>
              <w:jc w:val="center"/>
              <w:rPr>
                <w:rFonts w:cstheme="minorHAnsi"/>
              </w:rPr>
            </w:pPr>
          </w:p>
        </w:tc>
      </w:tr>
      <w:tr w:rsidR="00CB69EA" w:rsidRPr="00477D7C" w:rsidTr="0043335D">
        <w:tc>
          <w:tcPr>
            <w:tcW w:w="964" w:type="dxa"/>
            <w:vAlign w:val="center"/>
          </w:tcPr>
          <w:p w:rsidR="00CB69EA" w:rsidRPr="00477D7C" w:rsidRDefault="00CB69EA" w:rsidP="0043335D">
            <w:pPr>
              <w:spacing w:after="0"/>
              <w:jc w:val="center"/>
              <w:rPr>
                <w:rFonts w:cstheme="minorHAnsi"/>
              </w:rPr>
            </w:pPr>
          </w:p>
        </w:tc>
        <w:tc>
          <w:tcPr>
            <w:tcW w:w="1243" w:type="dxa"/>
            <w:vAlign w:val="center"/>
          </w:tcPr>
          <w:p w:rsidR="00CB69EA" w:rsidRPr="00477D7C" w:rsidRDefault="00CB69EA" w:rsidP="0043335D">
            <w:pPr>
              <w:spacing w:after="0"/>
              <w:jc w:val="center"/>
              <w:rPr>
                <w:rFonts w:cstheme="minorHAnsi"/>
              </w:rPr>
            </w:pPr>
          </w:p>
        </w:tc>
        <w:tc>
          <w:tcPr>
            <w:tcW w:w="967" w:type="dxa"/>
            <w:vAlign w:val="center"/>
          </w:tcPr>
          <w:p w:rsidR="00CB69EA" w:rsidRPr="00477D7C" w:rsidRDefault="00CB69EA" w:rsidP="0043335D">
            <w:pPr>
              <w:spacing w:after="0"/>
              <w:jc w:val="center"/>
              <w:rPr>
                <w:rFonts w:cstheme="minorHAnsi"/>
              </w:rPr>
            </w:pPr>
          </w:p>
        </w:tc>
        <w:tc>
          <w:tcPr>
            <w:tcW w:w="1647" w:type="dxa"/>
            <w:vAlign w:val="center"/>
          </w:tcPr>
          <w:p w:rsidR="00CB69EA" w:rsidRPr="00477D7C" w:rsidRDefault="00CB69EA" w:rsidP="0043335D">
            <w:pPr>
              <w:spacing w:after="0"/>
              <w:jc w:val="center"/>
              <w:rPr>
                <w:rFonts w:cstheme="minorHAnsi"/>
              </w:rPr>
            </w:pPr>
          </w:p>
        </w:tc>
        <w:tc>
          <w:tcPr>
            <w:tcW w:w="1521" w:type="dxa"/>
            <w:vAlign w:val="center"/>
          </w:tcPr>
          <w:p w:rsidR="00CB69EA" w:rsidRPr="00477D7C" w:rsidRDefault="00CB69EA" w:rsidP="0043335D">
            <w:pPr>
              <w:spacing w:after="0"/>
              <w:jc w:val="center"/>
              <w:rPr>
                <w:rFonts w:cstheme="minorHAnsi"/>
              </w:rPr>
            </w:pPr>
          </w:p>
        </w:tc>
        <w:tc>
          <w:tcPr>
            <w:tcW w:w="1379" w:type="dxa"/>
          </w:tcPr>
          <w:p w:rsidR="00CB69EA" w:rsidRPr="00477D7C" w:rsidRDefault="00CB69EA" w:rsidP="0043335D">
            <w:pPr>
              <w:jc w:val="center"/>
              <w:rPr>
                <w:rFonts w:cstheme="minorHAnsi"/>
              </w:rPr>
            </w:pPr>
          </w:p>
        </w:tc>
        <w:tc>
          <w:tcPr>
            <w:tcW w:w="1522" w:type="dxa"/>
          </w:tcPr>
          <w:p w:rsidR="00CB69EA" w:rsidRPr="00477D7C" w:rsidRDefault="00CB69EA" w:rsidP="0043335D">
            <w:pPr>
              <w:jc w:val="center"/>
              <w:rPr>
                <w:rFonts w:cstheme="minorHAnsi"/>
              </w:rPr>
            </w:pPr>
          </w:p>
        </w:tc>
      </w:tr>
      <w:tr w:rsidR="00CB69EA" w:rsidRPr="00477D7C" w:rsidTr="0043335D">
        <w:tc>
          <w:tcPr>
            <w:tcW w:w="964" w:type="dxa"/>
            <w:vAlign w:val="center"/>
          </w:tcPr>
          <w:p w:rsidR="00CB69EA" w:rsidRPr="00477D7C" w:rsidRDefault="00CB69EA" w:rsidP="0043335D">
            <w:pPr>
              <w:spacing w:after="0"/>
              <w:jc w:val="center"/>
              <w:rPr>
                <w:rFonts w:cstheme="minorHAnsi"/>
              </w:rPr>
            </w:pPr>
          </w:p>
        </w:tc>
        <w:tc>
          <w:tcPr>
            <w:tcW w:w="1243" w:type="dxa"/>
            <w:vAlign w:val="center"/>
          </w:tcPr>
          <w:p w:rsidR="00CB69EA" w:rsidRPr="00477D7C" w:rsidRDefault="00CB69EA" w:rsidP="0043335D">
            <w:pPr>
              <w:spacing w:after="0"/>
              <w:jc w:val="center"/>
              <w:rPr>
                <w:rFonts w:cstheme="minorHAnsi"/>
              </w:rPr>
            </w:pPr>
          </w:p>
        </w:tc>
        <w:tc>
          <w:tcPr>
            <w:tcW w:w="967" w:type="dxa"/>
            <w:vAlign w:val="center"/>
          </w:tcPr>
          <w:p w:rsidR="00CB69EA" w:rsidRPr="00477D7C" w:rsidRDefault="00CB69EA" w:rsidP="0043335D">
            <w:pPr>
              <w:spacing w:after="0"/>
              <w:jc w:val="center"/>
              <w:rPr>
                <w:rFonts w:cstheme="minorHAnsi"/>
              </w:rPr>
            </w:pPr>
          </w:p>
        </w:tc>
        <w:tc>
          <w:tcPr>
            <w:tcW w:w="1647" w:type="dxa"/>
            <w:vAlign w:val="center"/>
          </w:tcPr>
          <w:p w:rsidR="00CB69EA" w:rsidRPr="00477D7C" w:rsidRDefault="00CB69EA" w:rsidP="0043335D">
            <w:pPr>
              <w:spacing w:after="0"/>
              <w:jc w:val="center"/>
              <w:rPr>
                <w:rFonts w:cstheme="minorHAnsi"/>
              </w:rPr>
            </w:pPr>
          </w:p>
        </w:tc>
        <w:tc>
          <w:tcPr>
            <w:tcW w:w="1521" w:type="dxa"/>
            <w:vAlign w:val="center"/>
          </w:tcPr>
          <w:p w:rsidR="00CB69EA" w:rsidRPr="00477D7C" w:rsidRDefault="00CB69EA" w:rsidP="0043335D">
            <w:pPr>
              <w:spacing w:after="0"/>
              <w:jc w:val="center"/>
              <w:rPr>
                <w:rFonts w:cstheme="minorHAnsi"/>
              </w:rPr>
            </w:pPr>
          </w:p>
        </w:tc>
        <w:tc>
          <w:tcPr>
            <w:tcW w:w="1379" w:type="dxa"/>
          </w:tcPr>
          <w:p w:rsidR="00CB69EA" w:rsidRPr="00477D7C" w:rsidRDefault="00CB69EA" w:rsidP="0043335D">
            <w:pPr>
              <w:jc w:val="center"/>
              <w:rPr>
                <w:rFonts w:cstheme="minorHAnsi"/>
              </w:rPr>
            </w:pPr>
          </w:p>
        </w:tc>
        <w:tc>
          <w:tcPr>
            <w:tcW w:w="1522" w:type="dxa"/>
          </w:tcPr>
          <w:p w:rsidR="00CB69EA" w:rsidRPr="00477D7C" w:rsidRDefault="00CB69EA" w:rsidP="0043335D">
            <w:pPr>
              <w:jc w:val="center"/>
              <w:rPr>
                <w:rFonts w:cstheme="minorHAnsi"/>
              </w:rPr>
            </w:pPr>
          </w:p>
        </w:tc>
      </w:tr>
      <w:tr w:rsidR="00CB69EA" w:rsidRPr="00477D7C" w:rsidTr="0043335D">
        <w:tc>
          <w:tcPr>
            <w:tcW w:w="964" w:type="dxa"/>
            <w:vAlign w:val="center"/>
          </w:tcPr>
          <w:p w:rsidR="00CB69EA" w:rsidRPr="00477D7C" w:rsidRDefault="00CB69EA" w:rsidP="0043335D">
            <w:pPr>
              <w:spacing w:after="0"/>
              <w:jc w:val="center"/>
              <w:rPr>
                <w:rFonts w:cstheme="minorHAnsi"/>
              </w:rPr>
            </w:pPr>
          </w:p>
        </w:tc>
        <w:tc>
          <w:tcPr>
            <w:tcW w:w="1243" w:type="dxa"/>
            <w:vAlign w:val="center"/>
          </w:tcPr>
          <w:p w:rsidR="00CB69EA" w:rsidRPr="00477D7C" w:rsidRDefault="00CB69EA" w:rsidP="0043335D">
            <w:pPr>
              <w:spacing w:after="0"/>
              <w:jc w:val="center"/>
              <w:rPr>
                <w:rFonts w:cstheme="minorHAnsi"/>
              </w:rPr>
            </w:pPr>
          </w:p>
        </w:tc>
        <w:tc>
          <w:tcPr>
            <w:tcW w:w="967" w:type="dxa"/>
            <w:vAlign w:val="center"/>
          </w:tcPr>
          <w:p w:rsidR="00CB69EA" w:rsidRPr="00477D7C" w:rsidRDefault="00CB69EA" w:rsidP="0043335D">
            <w:pPr>
              <w:spacing w:after="0"/>
              <w:jc w:val="center"/>
              <w:rPr>
                <w:rFonts w:cstheme="minorHAnsi"/>
              </w:rPr>
            </w:pPr>
          </w:p>
        </w:tc>
        <w:tc>
          <w:tcPr>
            <w:tcW w:w="1647" w:type="dxa"/>
            <w:vAlign w:val="center"/>
          </w:tcPr>
          <w:p w:rsidR="00CB69EA" w:rsidRPr="00477D7C" w:rsidRDefault="00CB69EA" w:rsidP="0043335D">
            <w:pPr>
              <w:spacing w:after="0"/>
              <w:jc w:val="center"/>
              <w:rPr>
                <w:rFonts w:cstheme="minorHAnsi"/>
              </w:rPr>
            </w:pPr>
          </w:p>
        </w:tc>
        <w:tc>
          <w:tcPr>
            <w:tcW w:w="1521" w:type="dxa"/>
            <w:vAlign w:val="center"/>
          </w:tcPr>
          <w:p w:rsidR="00CB69EA" w:rsidRPr="00477D7C" w:rsidRDefault="00CB69EA" w:rsidP="0043335D">
            <w:pPr>
              <w:spacing w:after="0"/>
              <w:jc w:val="center"/>
              <w:rPr>
                <w:rFonts w:cstheme="minorHAnsi"/>
              </w:rPr>
            </w:pPr>
          </w:p>
        </w:tc>
        <w:tc>
          <w:tcPr>
            <w:tcW w:w="1379" w:type="dxa"/>
          </w:tcPr>
          <w:p w:rsidR="00CB69EA" w:rsidRPr="00477D7C" w:rsidRDefault="00CB69EA" w:rsidP="0043335D">
            <w:pPr>
              <w:jc w:val="center"/>
              <w:rPr>
                <w:rFonts w:cstheme="minorHAnsi"/>
              </w:rPr>
            </w:pPr>
          </w:p>
        </w:tc>
        <w:tc>
          <w:tcPr>
            <w:tcW w:w="1522" w:type="dxa"/>
          </w:tcPr>
          <w:p w:rsidR="00CB69EA" w:rsidRPr="00477D7C" w:rsidRDefault="00CB69EA" w:rsidP="0043335D">
            <w:pPr>
              <w:jc w:val="center"/>
              <w:rPr>
                <w:rFonts w:cstheme="minorHAnsi"/>
              </w:rPr>
            </w:pPr>
          </w:p>
        </w:tc>
      </w:tr>
    </w:tbl>
    <w:p w:rsidR="00D05958" w:rsidRDefault="00D05958" w:rsidP="004A0515">
      <w:pPr>
        <w:pStyle w:val="Heading2"/>
        <w:keepNext/>
        <w:widowControl/>
        <w:numPr>
          <w:ilvl w:val="0"/>
          <w:numId w:val="74"/>
        </w:numPr>
        <w:autoSpaceDE/>
        <w:autoSpaceDN/>
        <w:spacing w:before="240" w:after="120" w:line="300" w:lineRule="exact"/>
        <w:rPr>
          <w:rFonts w:asciiTheme="minorHAnsi" w:hAnsiTheme="minorHAnsi" w:cstheme="minorHAnsi"/>
          <w:sz w:val="22"/>
          <w:szCs w:val="22"/>
        </w:rPr>
      </w:pPr>
      <w:bookmarkStart w:id="68" w:name="_Toc32833251"/>
      <w:r w:rsidRPr="00B241FE">
        <w:rPr>
          <w:rFonts w:asciiTheme="minorHAnsi" w:hAnsiTheme="minorHAnsi" w:cstheme="minorHAnsi"/>
          <w:sz w:val="28"/>
          <w:szCs w:val="28"/>
        </w:rPr>
        <w:lastRenderedPageBreak/>
        <w:t xml:space="preserve">Management for </w:t>
      </w:r>
      <w:r>
        <w:rPr>
          <w:rFonts w:asciiTheme="minorHAnsi" w:hAnsiTheme="minorHAnsi" w:cstheme="minorHAnsi"/>
          <w:sz w:val="28"/>
          <w:szCs w:val="28"/>
        </w:rPr>
        <w:t>Bamboo</w:t>
      </w:r>
      <w:r w:rsidRPr="00B241FE">
        <w:rPr>
          <w:rFonts w:asciiTheme="minorHAnsi" w:hAnsiTheme="minorHAnsi" w:cstheme="minorHAnsi"/>
          <w:sz w:val="28"/>
          <w:szCs w:val="28"/>
        </w:rPr>
        <w:t xml:space="preserve"> and benefits</w:t>
      </w:r>
      <w:bookmarkEnd w:id="68"/>
    </w:p>
    <w:p w:rsidR="00D05958" w:rsidRDefault="00D05958" w:rsidP="00D05958">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69" w:name="_Toc32833252"/>
      <w:r>
        <w:rPr>
          <w:rFonts w:asciiTheme="minorHAnsi" w:hAnsiTheme="minorHAnsi" w:cstheme="minorHAnsi"/>
          <w:sz w:val="22"/>
          <w:szCs w:val="22"/>
        </w:rPr>
        <w:t>Table : 6</w:t>
      </w:r>
      <w:r w:rsidR="00DA2F55">
        <w:rPr>
          <w:rFonts w:asciiTheme="minorHAnsi" w:hAnsiTheme="minorHAnsi" w:cstheme="minorHAnsi"/>
          <w:sz w:val="22"/>
          <w:szCs w:val="22"/>
        </w:rPr>
        <w:t>7</w:t>
      </w:r>
      <w:bookmarkEnd w:id="69"/>
    </w:p>
    <w:tbl>
      <w:tblPr>
        <w:tblStyle w:val="TableGrid"/>
        <w:tblW w:w="0" w:type="auto"/>
        <w:tblLook w:val="04A0"/>
      </w:tblPr>
      <w:tblGrid>
        <w:gridCol w:w="704"/>
        <w:gridCol w:w="3969"/>
        <w:gridCol w:w="3127"/>
        <w:gridCol w:w="2600"/>
      </w:tblGrid>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70" w:name="_Toc32833253"/>
            <w:r>
              <w:rPr>
                <w:rFonts w:asciiTheme="minorHAnsi" w:hAnsiTheme="minorHAnsi" w:cstheme="minorHAnsi"/>
                <w:sz w:val="22"/>
                <w:szCs w:val="22"/>
              </w:rPr>
              <w:t>Sl</w:t>
            </w:r>
            <w:bookmarkEnd w:id="70"/>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71" w:name="_Toc32833254"/>
            <w:r>
              <w:rPr>
                <w:rFonts w:asciiTheme="minorHAnsi" w:hAnsiTheme="minorHAnsi" w:cstheme="minorHAnsi"/>
                <w:sz w:val="22"/>
                <w:szCs w:val="22"/>
              </w:rPr>
              <w:t>Types of Bamboo</w:t>
            </w:r>
            <w:bookmarkEnd w:id="71"/>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72" w:name="_Toc32833255"/>
            <w:r>
              <w:rPr>
                <w:rFonts w:asciiTheme="minorHAnsi" w:hAnsiTheme="minorHAnsi" w:cstheme="minorHAnsi"/>
                <w:sz w:val="22"/>
                <w:szCs w:val="22"/>
              </w:rPr>
              <w:t>Management Plan as per Working Plan</w:t>
            </w:r>
            <w:bookmarkEnd w:id="72"/>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73" w:name="_Toc32833256"/>
            <w:r>
              <w:rPr>
                <w:rFonts w:asciiTheme="minorHAnsi" w:hAnsiTheme="minorHAnsi" w:cstheme="minorHAnsi"/>
                <w:sz w:val="22"/>
                <w:szCs w:val="22"/>
              </w:rPr>
              <w:t>Remarks</w:t>
            </w:r>
            <w:bookmarkEnd w:id="73"/>
          </w:p>
        </w:tc>
      </w:tr>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bl>
    <w:p w:rsidR="00D05958" w:rsidRPr="00477D7C" w:rsidRDefault="00D05958" w:rsidP="00D05958">
      <w:pPr>
        <w:pStyle w:val="Heading2"/>
        <w:keepNext/>
        <w:widowControl/>
        <w:autoSpaceDE/>
        <w:autoSpaceDN/>
        <w:spacing w:before="240" w:after="120" w:line="300" w:lineRule="exact"/>
        <w:ind w:left="0"/>
        <w:rPr>
          <w:rFonts w:asciiTheme="minorHAnsi" w:hAnsiTheme="minorHAnsi" w:cstheme="minorHAnsi"/>
          <w:sz w:val="22"/>
          <w:szCs w:val="22"/>
        </w:rPr>
      </w:pPr>
    </w:p>
    <w:p w:rsidR="00D05958" w:rsidRPr="00B241FE" w:rsidRDefault="00D05958" w:rsidP="00786A1C">
      <w:pPr>
        <w:pStyle w:val="ListParagraph"/>
        <w:numPr>
          <w:ilvl w:val="0"/>
          <w:numId w:val="73"/>
        </w:numPr>
        <w:ind w:left="284" w:firstLine="153"/>
        <w:rPr>
          <w:rFonts w:asciiTheme="minorHAnsi" w:eastAsia="Arial" w:hAnsiTheme="minorHAnsi" w:cstheme="minorHAnsi"/>
          <w:b/>
          <w:bCs/>
          <w:sz w:val="28"/>
          <w:szCs w:val="28"/>
        </w:rPr>
      </w:pPr>
      <w:r w:rsidRPr="00B241FE">
        <w:rPr>
          <w:rFonts w:asciiTheme="minorHAnsi" w:eastAsia="Arial" w:hAnsiTheme="minorHAnsi" w:cstheme="minorHAnsi"/>
          <w:b/>
          <w:bCs/>
          <w:sz w:val="28"/>
          <w:szCs w:val="28"/>
        </w:rPr>
        <w:t xml:space="preserve">Protection &amp; regeneration measures: </w:t>
      </w:r>
    </w:p>
    <w:p w:rsidR="00D05958" w:rsidRDefault="00D05958" w:rsidP="00D05958">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74" w:name="_Toc32833257"/>
      <w:r>
        <w:rPr>
          <w:rFonts w:asciiTheme="minorHAnsi" w:hAnsiTheme="minorHAnsi" w:cstheme="minorHAnsi"/>
          <w:sz w:val="22"/>
          <w:szCs w:val="22"/>
        </w:rPr>
        <w:t>Table : 6</w:t>
      </w:r>
      <w:r w:rsidR="00DA2F55">
        <w:rPr>
          <w:rFonts w:asciiTheme="minorHAnsi" w:hAnsiTheme="minorHAnsi" w:cstheme="minorHAnsi"/>
          <w:sz w:val="22"/>
          <w:szCs w:val="22"/>
        </w:rPr>
        <w:t>8</w:t>
      </w:r>
      <w:bookmarkEnd w:id="74"/>
    </w:p>
    <w:p w:rsidR="00D05958" w:rsidRPr="00B241FE" w:rsidRDefault="00D05958" w:rsidP="00D05958">
      <w:pPr>
        <w:pStyle w:val="ListParagraph"/>
        <w:ind w:left="993" w:firstLine="0"/>
        <w:rPr>
          <w:rFonts w:cstheme="minorHAnsi"/>
        </w:rPr>
      </w:pPr>
    </w:p>
    <w:tbl>
      <w:tblPr>
        <w:tblStyle w:val="TableGrid"/>
        <w:tblW w:w="0" w:type="auto"/>
        <w:tblLook w:val="04A0"/>
      </w:tblPr>
      <w:tblGrid>
        <w:gridCol w:w="704"/>
        <w:gridCol w:w="3969"/>
        <w:gridCol w:w="3127"/>
        <w:gridCol w:w="2600"/>
      </w:tblGrid>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75" w:name="_Toc32833258"/>
            <w:r>
              <w:rPr>
                <w:rFonts w:asciiTheme="minorHAnsi" w:hAnsiTheme="minorHAnsi" w:cstheme="minorHAnsi"/>
                <w:sz w:val="22"/>
                <w:szCs w:val="22"/>
              </w:rPr>
              <w:t>Sl</w:t>
            </w:r>
            <w:bookmarkEnd w:id="75"/>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76" w:name="_Toc32833259"/>
            <w:r>
              <w:rPr>
                <w:rFonts w:asciiTheme="minorHAnsi" w:hAnsiTheme="minorHAnsi" w:cstheme="minorHAnsi"/>
                <w:sz w:val="22"/>
                <w:szCs w:val="22"/>
              </w:rPr>
              <w:t>Types of Banboo</w:t>
            </w:r>
            <w:bookmarkEnd w:id="76"/>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77" w:name="_Toc32833260"/>
            <w:r>
              <w:rPr>
                <w:rFonts w:asciiTheme="minorHAnsi" w:hAnsiTheme="minorHAnsi" w:cstheme="minorHAnsi"/>
                <w:sz w:val="22"/>
                <w:szCs w:val="22"/>
              </w:rPr>
              <w:t>Protection/ Regeneration Plan</w:t>
            </w:r>
            <w:bookmarkEnd w:id="77"/>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78" w:name="_Toc32833261"/>
            <w:r>
              <w:rPr>
                <w:rFonts w:asciiTheme="minorHAnsi" w:hAnsiTheme="minorHAnsi" w:cstheme="minorHAnsi"/>
                <w:sz w:val="22"/>
                <w:szCs w:val="22"/>
              </w:rPr>
              <w:t>Responsibility</w:t>
            </w:r>
            <w:bookmarkEnd w:id="78"/>
          </w:p>
        </w:tc>
      </w:tr>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r w:rsidR="00D05958" w:rsidTr="004A0515">
        <w:tc>
          <w:tcPr>
            <w:tcW w:w="704"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05958" w:rsidRDefault="00D05958"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bl>
    <w:p w:rsidR="00CB69EA" w:rsidRPr="00477D7C" w:rsidRDefault="00CB69EA" w:rsidP="00CB69EA">
      <w:pPr>
        <w:spacing w:after="0"/>
        <w:rPr>
          <w:rFonts w:cstheme="minorHAnsi"/>
        </w:rPr>
      </w:pPr>
    </w:p>
    <w:p w:rsidR="00CB69EA" w:rsidRPr="00477D7C" w:rsidRDefault="00CB69EA" w:rsidP="00CB69EA">
      <w:pPr>
        <w:spacing w:after="0"/>
        <w:rPr>
          <w:rFonts w:cstheme="minorHAnsi"/>
        </w:rPr>
      </w:pPr>
    </w:p>
    <w:p w:rsidR="00CB69EA" w:rsidRPr="00477D7C" w:rsidRDefault="00CB69EA" w:rsidP="00CB69EA">
      <w:pPr>
        <w:jc w:val="both"/>
        <w:rPr>
          <w:rFonts w:cstheme="minorHAnsi"/>
          <w:lang w:val="en-GB" w:eastAsia="ja-JP"/>
        </w:rPr>
      </w:pPr>
    </w:p>
    <w:p w:rsidR="00CB69EA" w:rsidRPr="00786A1C" w:rsidRDefault="00CB69EA" w:rsidP="00786A1C">
      <w:pPr>
        <w:pStyle w:val="ListParagraph"/>
        <w:numPr>
          <w:ilvl w:val="0"/>
          <w:numId w:val="73"/>
        </w:numPr>
        <w:ind w:left="851"/>
        <w:jc w:val="both"/>
        <w:rPr>
          <w:rFonts w:asciiTheme="minorHAnsi" w:eastAsia="Arial" w:hAnsiTheme="minorHAnsi" w:cstheme="minorHAnsi"/>
          <w:b/>
          <w:bCs/>
          <w:sz w:val="28"/>
          <w:szCs w:val="28"/>
        </w:rPr>
      </w:pPr>
      <w:r w:rsidRPr="00786A1C">
        <w:rPr>
          <w:rFonts w:asciiTheme="minorHAnsi" w:eastAsia="Arial" w:hAnsiTheme="minorHAnsi" w:cstheme="minorHAnsi"/>
          <w:b/>
          <w:bCs/>
          <w:sz w:val="28"/>
          <w:szCs w:val="28"/>
        </w:rPr>
        <w:t>Benefit sharing between collector &amp;JFMC:-</w:t>
      </w:r>
    </w:p>
    <w:p w:rsidR="00DA2F55" w:rsidRDefault="00DA2F55" w:rsidP="00DA2F55">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79" w:name="_Toc32833262"/>
      <w:r>
        <w:rPr>
          <w:rFonts w:asciiTheme="minorHAnsi" w:hAnsiTheme="minorHAnsi" w:cstheme="minorHAnsi"/>
          <w:sz w:val="22"/>
          <w:szCs w:val="22"/>
        </w:rPr>
        <w:t>Table : 69</w:t>
      </w:r>
      <w:bookmarkEnd w:id="79"/>
    </w:p>
    <w:p w:rsidR="00DA2F55" w:rsidRPr="004A0515" w:rsidRDefault="00DA2F55" w:rsidP="004A0515">
      <w:pPr>
        <w:ind w:left="720"/>
        <w:jc w:val="both"/>
        <w:rPr>
          <w:rFonts w:cstheme="minorHAnsi"/>
          <w:lang w:eastAsia="ja-JP"/>
        </w:rPr>
      </w:pPr>
    </w:p>
    <w:tbl>
      <w:tblPr>
        <w:tblW w:w="960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8"/>
        <w:gridCol w:w="1699"/>
        <w:gridCol w:w="944"/>
        <w:gridCol w:w="1887"/>
        <w:gridCol w:w="1404"/>
        <w:gridCol w:w="1262"/>
        <w:gridCol w:w="1539"/>
      </w:tblGrid>
      <w:tr w:rsidR="00CB69EA" w:rsidRPr="00477D7C" w:rsidTr="0043335D">
        <w:trPr>
          <w:trHeight w:val="835"/>
        </w:trPr>
        <w:tc>
          <w:tcPr>
            <w:tcW w:w="868" w:type="dxa"/>
            <w:shd w:val="clear" w:color="auto" w:fill="D9D9D9"/>
          </w:tcPr>
          <w:p w:rsidR="00CB69EA" w:rsidRPr="00477D7C" w:rsidRDefault="00CB69EA" w:rsidP="0043335D">
            <w:pPr>
              <w:jc w:val="center"/>
              <w:rPr>
                <w:rFonts w:cstheme="minorHAnsi"/>
                <w:lang w:eastAsia="ja-JP"/>
              </w:rPr>
            </w:pPr>
            <w:r w:rsidRPr="00477D7C">
              <w:rPr>
                <w:rFonts w:cstheme="minorHAnsi"/>
                <w:lang w:eastAsia="ja-JP"/>
              </w:rPr>
              <w:t>Year</w:t>
            </w:r>
          </w:p>
        </w:tc>
        <w:tc>
          <w:tcPr>
            <w:tcW w:w="1699" w:type="dxa"/>
            <w:shd w:val="clear" w:color="auto" w:fill="D9D9D9"/>
          </w:tcPr>
          <w:p w:rsidR="00CB69EA" w:rsidRPr="00477D7C" w:rsidRDefault="00CB69EA" w:rsidP="0043335D">
            <w:pPr>
              <w:jc w:val="center"/>
              <w:rPr>
                <w:rFonts w:cstheme="minorHAnsi"/>
              </w:rPr>
            </w:pPr>
            <w:r w:rsidRPr="00477D7C">
              <w:rPr>
                <w:rFonts w:cstheme="minorHAnsi"/>
              </w:rPr>
              <w:t>Name of forest/ location</w:t>
            </w:r>
          </w:p>
        </w:tc>
        <w:tc>
          <w:tcPr>
            <w:tcW w:w="944" w:type="dxa"/>
            <w:shd w:val="clear" w:color="auto" w:fill="D9D9D9"/>
          </w:tcPr>
          <w:p w:rsidR="00CB69EA" w:rsidRPr="00477D7C" w:rsidRDefault="00CB69EA" w:rsidP="0043335D">
            <w:pPr>
              <w:jc w:val="center"/>
              <w:rPr>
                <w:rFonts w:cstheme="minorHAnsi"/>
              </w:rPr>
            </w:pPr>
            <w:r w:rsidRPr="00477D7C">
              <w:rPr>
                <w:rFonts w:cstheme="minorHAnsi"/>
              </w:rPr>
              <w:t>Area (ha)</w:t>
            </w:r>
          </w:p>
        </w:tc>
        <w:tc>
          <w:tcPr>
            <w:tcW w:w="1887" w:type="dxa"/>
            <w:shd w:val="clear" w:color="auto" w:fill="D9D9D9"/>
          </w:tcPr>
          <w:p w:rsidR="00CB69EA" w:rsidRPr="00477D7C" w:rsidRDefault="00CB69EA" w:rsidP="0043335D">
            <w:pPr>
              <w:jc w:val="center"/>
              <w:rPr>
                <w:rFonts w:cstheme="minorHAnsi"/>
                <w:lang w:eastAsia="ja-JP"/>
              </w:rPr>
            </w:pPr>
            <w:r w:rsidRPr="00477D7C">
              <w:rPr>
                <w:rFonts w:cstheme="minorHAnsi"/>
                <w:lang w:eastAsia="ja-JP"/>
              </w:rPr>
              <w:t>Species</w:t>
            </w:r>
          </w:p>
        </w:tc>
        <w:tc>
          <w:tcPr>
            <w:tcW w:w="1404" w:type="dxa"/>
            <w:shd w:val="clear" w:color="auto" w:fill="D9D9D9"/>
          </w:tcPr>
          <w:p w:rsidR="00CB69EA" w:rsidRPr="00477D7C" w:rsidRDefault="00CB69EA" w:rsidP="0043335D">
            <w:pPr>
              <w:jc w:val="center"/>
              <w:rPr>
                <w:rFonts w:cstheme="minorHAnsi"/>
                <w:lang w:eastAsia="ja-JP"/>
              </w:rPr>
            </w:pPr>
            <w:r w:rsidRPr="00477D7C">
              <w:rPr>
                <w:rFonts w:cstheme="minorHAnsi"/>
                <w:lang w:eastAsia="ja-JP"/>
              </w:rPr>
              <w:t>Annual harvest volume</w:t>
            </w:r>
          </w:p>
        </w:tc>
        <w:tc>
          <w:tcPr>
            <w:tcW w:w="1262" w:type="dxa"/>
            <w:shd w:val="clear" w:color="auto" w:fill="D9D9D9"/>
          </w:tcPr>
          <w:p w:rsidR="00CB69EA" w:rsidRPr="00477D7C" w:rsidRDefault="00CB69EA" w:rsidP="0043335D">
            <w:pPr>
              <w:jc w:val="center"/>
              <w:rPr>
                <w:rFonts w:cstheme="minorHAnsi"/>
                <w:lang w:eastAsia="ja-JP"/>
              </w:rPr>
            </w:pPr>
            <w:r w:rsidRPr="00477D7C">
              <w:rPr>
                <w:rFonts w:cstheme="minorHAnsi"/>
                <w:lang w:eastAsia="ja-JP"/>
              </w:rPr>
              <w:t>No. of member to harvest</w:t>
            </w:r>
          </w:p>
        </w:tc>
        <w:tc>
          <w:tcPr>
            <w:tcW w:w="1539" w:type="dxa"/>
            <w:shd w:val="clear" w:color="auto" w:fill="D9D9D9"/>
          </w:tcPr>
          <w:p w:rsidR="00CB69EA" w:rsidRPr="00477D7C" w:rsidRDefault="00CB69EA" w:rsidP="0043335D">
            <w:pPr>
              <w:jc w:val="center"/>
              <w:rPr>
                <w:rFonts w:cstheme="minorHAnsi"/>
                <w:lang w:eastAsia="ja-JP"/>
              </w:rPr>
            </w:pPr>
            <w:r w:rsidRPr="00477D7C">
              <w:rPr>
                <w:rFonts w:cstheme="minorHAnsi"/>
                <w:lang w:eastAsia="ja-JP"/>
              </w:rPr>
              <w:t>Monetary value of harvest per member</w:t>
            </w:r>
          </w:p>
        </w:tc>
      </w:tr>
      <w:tr w:rsidR="00CB69EA" w:rsidRPr="00477D7C" w:rsidTr="0043335D">
        <w:tc>
          <w:tcPr>
            <w:tcW w:w="868" w:type="dxa"/>
          </w:tcPr>
          <w:p w:rsidR="00CB69EA" w:rsidRPr="00477D7C" w:rsidRDefault="00CB69EA" w:rsidP="0043335D">
            <w:pPr>
              <w:rPr>
                <w:rFonts w:cstheme="minorHAnsi"/>
              </w:rPr>
            </w:pPr>
          </w:p>
        </w:tc>
        <w:tc>
          <w:tcPr>
            <w:tcW w:w="1699" w:type="dxa"/>
          </w:tcPr>
          <w:p w:rsidR="00CB69EA" w:rsidRPr="00477D7C" w:rsidRDefault="00CB69EA" w:rsidP="0043335D">
            <w:pPr>
              <w:rPr>
                <w:rFonts w:cstheme="minorHAnsi"/>
              </w:rPr>
            </w:pPr>
          </w:p>
        </w:tc>
        <w:tc>
          <w:tcPr>
            <w:tcW w:w="944" w:type="dxa"/>
          </w:tcPr>
          <w:p w:rsidR="00CB69EA" w:rsidRPr="00477D7C" w:rsidRDefault="00CB69EA" w:rsidP="0043335D">
            <w:pPr>
              <w:rPr>
                <w:rFonts w:cstheme="minorHAnsi"/>
              </w:rPr>
            </w:pPr>
          </w:p>
        </w:tc>
        <w:tc>
          <w:tcPr>
            <w:tcW w:w="1887" w:type="dxa"/>
          </w:tcPr>
          <w:p w:rsidR="00CB69EA" w:rsidRPr="00477D7C" w:rsidRDefault="00CB69EA" w:rsidP="0043335D">
            <w:pPr>
              <w:rPr>
                <w:rFonts w:cstheme="minorHAnsi"/>
              </w:rPr>
            </w:pPr>
          </w:p>
        </w:tc>
        <w:tc>
          <w:tcPr>
            <w:tcW w:w="1404" w:type="dxa"/>
          </w:tcPr>
          <w:p w:rsidR="00CB69EA" w:rsidRPr="00477D7C" w:rsidRDefault="00CB69EA" w:rsidP="0043335D">
            <w:pPr>
              <w:jc w:val="center"/>
              <w:rPr>
                <w:rFonts w:cstheme="minorHAnsi"/>
              </w:rPr>
            </w:pPr>
          </w:p>
        </w:tc>
        <w:tc>
          <w:tcPr>
            <w:tcW w:w="1262" w:type="dxa"/>
          </w:tcPr>
          <w:p w:rsidR="00CB69EA" w:rsidRPr="00477D7C" w:rsidRDefault="00CB69EA" w:rsidP="0043335D">
            <w:pPr>
              <w:jc w:val="center"/>
              <w:rPr>
                <w:rFonts w:cstheme="minorHAnsi"/>
              </w:rPr>
            </w:pPr>
          </w:p>
        </w:tc>
        <w:tc>
          <w:tcPr>
            <w:tcW w:w="1539" w:type="dxa"/>
          </w:tcPr>
          <w:p w:rsidR="00CB69EA" w:rsidRPr="00477D7C" w:rsidRDefault="00CB69EA" w:rsidP="0043335D">
            <w:pPr>
              <w:jc w:val="center"/>
              <w:rPr>
                <w:rFonts w:cstheme="minorHAnsi"/>
              </w:rPr>
            </w:pPr>
          </w:p>
        </w:tc>
      </w:tr>
      <w:tr w:rsidR="00CB69EA" w:rsidRPr="00477D7C" w:rsidTr="0043335D">
        <w:tc>
          <w:tcPr>
            <w:tcW w:w="868" w:type="dxa"/>
          </w:tcPr>
          <w:p w:rsidR="00CB69EA" w:rsidRPr="00477D7C" w:rsidRDefault="00CB69EA" w:rsidP="0043335D">
            <w:pPr>
              <w:rPr>
                <w:rFonts w:cstheme="minorHAnsi"/>
              </w:rPr>
            </w:pPr>
          </w:p>
        </w:tc>
        <w:tc>
          <w:tcPr>
            <w:tcW w:w="1699" w:type="dxa"/>
          </w:tcPr>
          <w:p w:rsidR="00CB69EA" w:rsidRPr="00477D7C" w:rsidRDefault="00CB69EA" w:rsidP="0043335D">
            <w:pPr>
              <w:rPr>
                <w:rFonts w:cstheme="minorHAnsi"/>
              </w:rPr>
            </w:pPr>
          </w:p>
        </w:tc>
        <w:tc>
          <w:tcPr>
            <w:tcW w:w="944" w:type="dxa"/>
          </w:tcPr>
          <w:p w:rsidR="00CB69EA" w:rsidRPr="00477D7C" w:rsidRDefault="00CB69EA" w:rsidP="0043335D">
            <w:pPr>
              <w:rPr>
                <w:rFonts w:cstheme="minorHAnsi"/>
              </w:rPr>
            </w:pPr>
          </w:p>
        </w:tc>
        <w:tc>
          <w:tcPr>
            <w:tcW w:w="1887" w:type="dxa"/>
          </w:tcPr>
          <w:p w:rsidR="00CB69EA" w:rsidRPr="00477D7C" w:rsidRDefault="00CB69EA" w:rsidP="0043335D">
            <w:pPr>
              <w:rPr>
                <w:rFonts w:cstheme="minorHAnsi"/>
              </w:rPr>
            </w:pPr>
          </w:p>
        </w:tc>
        <w:tc>
          <w:tcPr>
            <w:tcW w:w="1404" w:type="dxa"/>
          </w:tcPr>
          <w:p w:rsidR="00CB69EA" w:rsidRPr="00477D7C" w:rsidRDefault="00CB69EA" w:rsidP="0043335D">
            <w:pPr>
              <w:jc w:val="center"/>
              <w:rPr>
                <w:rFonts w:cstheme="minorHAnsi"/>
              </w:rPr>
            </w:pPr>
          </w:p>
        </w:tc>
        <w:tc>
          <w:tcPr>
            <w:tcW w:w="1262" w:type="dxa"/>
          </w:tcPr>
          <w:p w:rsidR="00CB69EA" w:rsidRPr="00477D7C" w:rsidRDefault="00CB69EA" w:rsidP="0043335D">
            <w:pPr>
              <w:jc w:val="center"/>
              <w:rPr>
                <w:rFonts w:cstheme="minorHAnsi"/>
              </w:rPr>
            </w:pPr>
          </w:p>
        </w:tc>
        <w:tc>
          <w:tcPr>
            <w:tcW w:w="1539" w:type="dxa"/>
          </w:tcPr>
          <w:p w:rsidR="00CB69EA" w:rsidRPr="00477D7C" w:rsidRDefault="00CB69EA" w:rsidP="0043335D">
            <w:pPr>
              <w:jc w:val="center"/>
              <w:rPr>
                <w:rFonts w:cstheme="minorHAnsi"/>
              </w:rPr>
            </w:pPr>
          </w:p>
        </w:tc>
      </w:tr>
      <w:tr w:rsidR="00CB69EA" w:rsidRPr="00477D7C" w:rsidTr="0043335D">
        <w:tc>
          <w:tcPr>
            <w:tcW w:w="868" w:type="dxa"/>
          </w:tcPr>
          <w:p w:rsidR="00CB69EA" w:rsidRPr="00477D7C" w:rsidRDefault="00CB69EA" w:rsidP="0043335D">
            <w:pPr>
              <w:rPr>
                <w:rFonts w:cstheme="minorHAnsi"/>
              </w:rPr>
            </w:pPr>
          </w:p>
        </w:tc>
        <w:tc>
          <w:tcPr>
            <w:tcW w:w="1699" w:type="dxa"/>
          </w:tcPr>
          <w:p w:rsidR="00CB69EA" w:rsidRPr="00477D7C" w:rsidRDefault="00CB69EA" w:rsidP="0043335D">
            <w:pPr>
              <w:rPr>
                <w:rFonts w:cstheme="minorHAnsi"/>
              </w:rPr>
            </w:pPr>
          </w:p>
        </w:tc>
        <w:tc>
          <w:tcPr>
            <w:tcW w:w="944" w:type="dxa"/>
          </w:tcPr>
          <w:p w:rsidR="00CB69EA" w:rsidRPr="00477D7C" w:rsidRDefault="00CB69EA" w:rsidP="0043335D">
            <w:pPr>
              <w:rPr>
                <w:rFonts w:cstheme="minorHAnsi"/>
              </w:rPr>
            </w:pPr>
          </w:p>
        </w:tc>
        <w:tc>
          <w:tcPr>
            <w:tcW w:w="1887" w:type="dxa"/>
          </w:tcPr>
          <w:p w:rsidR="00CB69EA" w:rsidRPr="00477D7C" w:rsidRDefault="00CB69EA" w:rsidP="0043335D">
            <w:pPr>
              <w:rPr>
                <w:rFonts w:cstheme="minorHAnsi"/>
              </w:rPr>
            </w:pPr>
          </w:p>
        </w:tc>
        <w:tc>
          <w:tcPr>
            <w:tcW w:w="1404" w:type="dxa"/>
          </w:tcPr>
          <w:p w:rsidR="00CB69EA" w:rsidRPr="00477D7C" w:rsidRDefault="00CB69EA" w:rsidP="0043335D">
            <w:pPr>
              <w:jc w:val="center"/>
              <w:rPr>
                <w:rFonts w:cstheme="minorHAnsi"/>
              </w:rPr>
            </w:pPr>
          </w:p>
        </w:tc>
        <w:tc>
          <w:tcPr>
            <w:tcW w:w="1262" w:type="dxa"/>
          </w:tcPr>
          <w:p w:rsidR="00CB69EA" w:rsidRPr="00477D7C" w:rsidRDefault="00CB69EA" w:rsidP="0043335D">
            <w:pPr>
              <w:jc w:val="center"/>
              <w:rPr>
                <w:rFonts w:cstheme="minorHAnsi"/>
              </w:rPr>
            </w:pPr>
          </w:p>
        </w:tc>
        <w:tc>
          <w:tcPr>
            <w:tcW w:w="1539" w:type="dxa"/>
          </w:tcPr>
          <w:p w:rsidR="00CB69EA" w:rsidRPr="00477D7C" w:rsidRDefault="00CB69EA" w:rsidP="0043335D">
            <w:pPr>
              <w:jc w:val="center"/>
              <w:rPr>
                <w:rFonts w:cstheme="minorHAnsi"/>
              </w:rPr>
            </w:pPr>
          </w:p>
        </w:tc>
      </w:tr>
      <w:tr w:rsidR="00CB69EA" w:rsidRPr="00477D7C" w:rsidTr="0043335D">
        <w:tc>
          <w:tcPr>
            <w:tcW w:w="868" w:type="dxa"/>
          </w:tcPr>
          <w:p w:rsidR="00CB69EA" w:rsidRPr="00477D7C" w:rsidRDefault="00CB69EA" w:rsidP="0043335D">
            <w:pPr>
              <w:rPr>
                <w:rFonts w:cstheme="minorHAnsi"/>
              </w:rPr>
            </w:pPr>
          </w:p>
        </w:tc>
        <w:tc>
          <w:tcPr>
            <w:tcW w:w="1699" w:type="dxa"/>
          </w:tcPr>
          <w:p w:rsidR="00CB69EA" w:rsidRPr="00477D7C" w:rsidRDefault="00CB69EA" w:rsidP="0043335D">
            <w:pPr>
              <w:rPr>
                <w:rFonts w:cstheme="minorHAnsi"/>
              </w:rPr>
            </w:pPr>
          </w:p>
        </w:tc>
        <w:tc>
          <w:tcPr>
            <w:tcW w:w="944" w:type="dxa"/>
          </w:tcPr>
          <w:p w:rsidR="00CB69EA" w:rsidRPr="00477D7C" w:rsidRDefault="00CB69EA" w:rsidP="0043335D">
            <w:pPr>
              <w:rPr>
                <w:rFonts w:cstheme="minorHAnsi"/>
              </w:rPr>
            </w:pPr>
          </w:p>
        </w:tc>
        <w:tc>
          <w:tcPr>
            <w:tcW w:w="1887" w:type="dxa"/>
          </w:tcPr>
          <w:p w:rsidR="00CB69EA" w:rsidRPr="00477D7C" w:rsidRDefault="00CB69EA" w:rsidP="0043335D">
            <w:pPr>
              <w:rPr>
                <w:rFonts w:cstheme="minorHAnsi"/>
              </w:rPr>
            </w:pPr>
          </w:p>
        </w:tc>
        <w:tc>
          <w:tcPr>
            <w:tcW w:w="1404" w:type="dxa"/>
          </w:tcPr>
          <w:p w:rsidR="00CB69EA" w:rsidRPr="00477D7C" w:rsidRDefault="00CB69EA" w:rsidP="0043335D">
            <w:pPr>
              <w:jc w:val="center"/>
              <w:rPr>
                <w:rFonts w:cstheme="minorHAnsi"/>
              </w:rPr>
            </w:pPr>
          </w:p>
        </w:tc>
        <w:tc>
          <w:tcPr>
            <w:tcW w:w="1262" w:type="dxa"/>
          </w:tcPr>
          <w:p w:rsidR="00CB69EA" w:rsidRPr="00477D7C" w:rsidRDefault="00CB69EA" w:rsidP="0043335D">
            <w:pPr>
              <w:jc w:val="center"/>
              <w:rPr>
                <w:rFonts w:cstheme="minorHAnsi"/>
              </w:rPr>
            </w:pPr>
          </w:p>
        </w:tc>
        <w:tc>
          <w:tcPr>
            <w:tcW w:w="1539" w:type="dxa"/>
          </w:tcPr>
          <w:p w:rsidR="00CB69EA" w:rsidRPr="00477D7C" w:rsidRDefault="00CB69EA" w:rsidP="0043335D">
            <w:pPr>
              <w:jc w:val="center"/>
              <w:rPr>
                <w:rFonts w:cstheme="minorHAnsi"/>
              </w:rPr>
            </w:pPr>
          </w:p>
        </w:tc>
      </w:tr>
    </w:tbl>
    <w:p w:rsidR="006329CC" w:rsidRDefault="006329CC" w:rsidP="006329CC">
      <w:pPr>
        <w:spacing w:after="0"/>
        <w:rPr>
          <w:rFonts w:cstheme="minorHAnsi"/>
        </w:rPr>
      </w:pPr>
      <w:bookmarkStart w:id="80" w:name="_Toc243199649"/>
    </w:p>
    <w:p w:rsidR="00DA2F55" w:rsidRDefault="00DA2F55" w:rsidP="00786A1C">
      <w:pPr>
        <w:pStyle w:val="Heading2"/>
        <w:keepNext/>
        <w:widowControl/>
        <w:numPr>
          <w:ilvl w:val="0"/>
          <w:numId w:val="76"/>
        </w:numPr>
        <w:autoSpaceDE/>
        <w:autoSpaceDN/>
        <w:spacing w:before="240" w:after="120" w:line="300" w:lineRule="exact"/>
        <w:rPr>
          <w:rFonts w:asciiTheme="minorHAnsi" w:hAnsiTheme="minorHAnsi" w:cstheme="minorHAnsi"/>
          <w:sz w:val="22"/>
          <w:szCs w:val="22"/>
        </w:rPr>
      </w:pPr>
      <w:bookmarkStart w:id="81" w:name="_Toc32833263"/>
      <w:r w:rsidRPr="00B241FE">
        <w:rPr>
          <w:rFonts w:asciiTheme="minorHAnsi" w:hAnsiTheme="minorHAnsi" w:cstheme="minorHAnsi"/>
          <w:sz w:val="28"/>
          <w:szCs w:val="28"/>
        </w:rPr>
        <w:lastRenderedPageBreak/>
        <w:t xml:space="preserve">Management for </w:t>
      </w:r>
      <w:r>
        <w:rPr>
          <w:rFonts w:asciiTheme="minorHAnsi" w:hAnsiTheme="minorHAnsi" w:cstheme="minorHAnsi"/>
          <w:sz w:val="28"/>
          <w:szCs w:val="28"/>
        </w:rPr>
        <w:t xml:space="preserve">Fodder </w:t>
      </w:r>
      <w:r w:rsidRPr="00B241FE">
        <w:rPr>
          <w:rFonts w:asciiTheme="minorHAnsi" w:hAnsiTheme="minorHAnsi" w:cstheme="minorHAnsi"/>
          <w:sz w:val="28"/>
          <w:szCs w:val="28"/>
        </w:rPr>
        <w:t xml:space="preserve"> and benefits</w:t>
      </w:r>
      <w:bookmarkEnd w:id="81"/>
    </w:p>
    <w:p w:rsidR="00DA2F55" w:rsidRDefault="00DA2F55" w:rsidP="00DA2F55">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82" w:name="_Toc32833264"/>
      <w:r>
        <w:rPr>
          <w:rFonts w:asciiTheme="minorHAnsi" w:hAnsiTheme="minorHAnsi" w:cstheme="minorHAnsi"/>
          <w:sz w:val="22"/>
          <w:szCs w:val="22"/>
        </w:rPr>
        <w:t>Table : 70</w:t>
      </w:r>
      <w:bookmarkEnd w:id="82"/>
    </w:p>
    <w:tbl>
      <w:tblPr>
        <w:tblStyle w:val="TableGrid"/>
        <w:tblW w:w="0" w:type="auto"/>
        <w:tblLook w:val="04A0"/>
      </w:tblPr>
      <w:tblGrid>
        <w:gridCol w:w="704"/>
        <w:gridCol w:w="3969"/>
        <w:gridCol w:w="3127"/>
        <w:gridCol w:w="2600"/>
      </w:tblGrid>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83" w:name="_Toc32833265"/>
            <w:r>
              <w:rPr>
                <w:rFonts w:asciiTheme="minorHAnsi" w:hAnsiTheme="minorHAnsi" w:cstheme="minorHAnsi"/>
                <w:sz w:val="22"/>
                <w:szCs w:val="22"/>
              </w:rPr>
              <w:t>Sl</w:t>
            </w:r>
            <w:bookmarkEnd w:id="83"/>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84" w:name="_Toc32833266"/>
            <w:r>
              <w:rPr>
                <w:rFonts w:asciiTheme="minorHAnsi" w:hAnsiTheme="minorHAnsi" w:cstheme="minorHAnsi"/>
                <w:sz w:val="22"/>
                <w:szCs w:val="22"/>
              </w:rPr>
              <w:t>Types of Fodder</w:t>
            </w:r>
            <w:bookmarkEnd w:id="84"/>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85" w:name="_Toc32833267"/>
            <w:r>
              <w:rPr>
                <w:rFonts w:asciiTheme="minorHAnsi" w:hAnsiTheme="minorHAnsi" w:cstheme="minorHAnsi"/>
                <w:sz w:val="22"/>
                <w:szCs w:val="22"/>
              </w:rPr>
              <w:t>Management Plan</w:t>
            </w:r>
            <w:bookmarkEnd w:id="85"/>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86" w:name="_Toc32833268"/>
            <w:r>
              <w:rPr>
                <w:rFonts w:asciiTheme="minorHAnsi" w:hAnsiTheme="minorHAnsi" w:cstheme="minorHAnsi"/>
                <w:sz w:val="22"/>
                <w:szCs w:val="22"/>
              </w:rPr>
              <w:t>Remarks</w:t>
            </w:r>
            <w:bookmarkEnd w:id="86"/>
          </w:p>
        </w:tc>
      </w:tr>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bl>
    <w:p w:rsidR="00DA2F55" w:rsidRPr="00477D7C" w:rsidRDefault="00DA2F55" w:rsidP="00DA2F55">
      <w:pPr>
        <w:pStyle w:val="Heading2"/>
        <w:keepNext/>
        <w:widowControl/>
        <w:autoSpaceDE/>
        <w:autoSpaceDN/>
        <w:spacing w:before="240" w:after="120" w:line="300" w:lineRule="exact"/>
        <w:ind w:left="0"/>
        <w:rPr>
          <w:rFonts w:asciiTheme="minorHAnsi" w:hAnsiTheme="minorHAnsi" w:cstheme="minorHAnsi"/>
          <w:sz w:val="22"/>
          <w:szCs w:val="22"/>
        </w:rPr>
      </w:pPr>
    </w:p>
    <w:p w:rsidR="00DA2F55" w:rsidRPr="00B241FE" w:rsidRDefault="00DA2F55" w:rsidP="00786A1C">
      <w:pPr>
        <w:pStyle w:val="ListParagraph"/>
        <w:numPr>
          <w:ilvl w:val="0"/>
          <w:numId w:val="76"/>
        </w:numPr>
        <w:ind w:left="426" w:hanging="66"/>
        <w:rPr>
          <w:rFonts w:asciiTheme="minorHAnsi" w:eastAsia="Arial" w:hAnsiTheme="minorHAnsi" w:cstheme="minorHAnsi"/>
          <w:b/>
          <w:bCs/>
          <w:sz w:val="28"/>
          <w:szCs w:val="28"/>
        </w:rPr>
      </w:pPr>
      <w:r w:rsidRPr="00B241FE">
        <w:rPr>
          <w:rFonts w:asciiTheme="minorHAnsi" w:eastAsia="Arial" w:hAnsiTheme="minorHAnsi" w:cstheme="minorHAnsi"/>
          <w:b/>
          <w:bCs/>
          <w:sz w:val="28"/>
          <w:szCs w:val="28"/>
        </w:rPr>
        <w:t xml:space="preserve">Protection &amp; regeneration measures: </w:t>
      </w:r>
    </w:p>
    <w:p w:rsidR="00DA2F55" w:rsidRDefault="00DA2F55" w:rsidP="00DA2F55">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87" w:name="_Toc32833269"/>
      <w:r>
        <w:rPr>
          <w:rFonts w:asciiTheme="minorHAnsi" w:hAnsiTheme="minorHAnsi" w:cstheme="minorHAnsi"/>
          <w:sz w:val="22"/>
          <w:szCs w:val="22"/>
        </w:rPr>
        <w:t>Table : 71</w:t>
      </w:r>
      <w:bookmarkEnd w:id="87"/>
    </w:p>
    <w:p w:rsidR="00DA2F55" w:rsidRPr="00B241FE" w:rsidRDefault="00DA2F55" w:rsidP="00DA2F55">
      <w:pPr>
        <w:pStyle w:val="ListParagraph"/>
        <w:ind w:left="993" w:firstLine="0"/>
        <w:rPr>
          <w:rFonts w:cstheme="minorHAnsi"/>
        </w:rPr>
      </w:pPr>
    </w:p>
    <w:tbl>
      <w:tblPr>
        <w:tblStyle w:val="TableGrid"/>
        <w:tblW w:w="0" w:type="auto"/>
        <w:tblLook w:val="04A0"/>
      </w:tblPr>
      <w:tblGrid>
        <w:gridCol w:w="704"/>
        <w:gridCol w:w="3969"/>
        <w:gridCol w:w="3127"/>
        <w:gridCol w:w="2600"/>
      </w:tblGrid>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88" w:name="_Toc32833270"/>
            <w:r>
              <w:rPr>
                <w:rFonts w:asciiTheme="minorHAnsi" w:hAnsiTheme="minorHAnsi" w:cstheme="minorHAnsi"/>
                <w:sz w:val="22"/>
                <w:szCs w:val="22"/>
              </w:rPr>
              <w:t>Sl</w:t>
            </w:r>
            <w:bookmarkEnd w:id="88"/>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89" w:name="_Toc32833271"/>
            <w:r>
              <w:rPr>
                <w:rFonts w:asciiTheme="minorHAnsi" w:hAnsiTheme="minorHAnsi" w:cstheme="minorHAnsi"/>
                <w:sz w:val="22"/>
                <w:szCs w:val="22"/>
              </w:rPr>
              <w:t>Types of Fodder</w:t>
            </w:r>
            <w:bookmarkEnd w:id="89"/>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90" w:name="_Toc32833272"/>
            <w:r>
              <w:rPr>
                <w:rFonts w:asciiTheme="minorHAnsi" w:hAnsiTheme="minorHAnsi" w:cstheme="minorHAnsi"/>
                <w:sz w:val="22"/>
                <w:szCs w:val="22"/>
              </w:rPr>
              <w:t>Protection/ Regeneration Plan</w:t>
            </w:r>
            <w:bookmarkEnd w:id="90"/>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91" w:name="_Toc32833273"/>
            <w:r>
              <w:rPr>
                <w:rFonts w:asciiTheme="minorHAnsi" w:hAnsiTheme="minorHAnsi" w:cstheme="minorHAnsi"/>
                <w:sz w:val="22"/>
                <w:szCs w:val="22"/>
              </w:rPr>
              <w:t>Responsibility</w:t>
            </w:r>
            <w:bookmarkEnd w:id="91"/>
          </w:p>
        </w:tc>
      </w:tr>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bl>
    <w:p w:rsidR="006329CC" w:rsidRDefault="006329CC" w:rsidP="006329CC">
      <w:pPr>
        <w:spacing w:after="0"/>
        <w:rPr>
          <w:rFonts w:cstheme="minorHAnsi"/>
        </w:rPr>
      </w:pPr>
    </w:p>
    <w:bookmarkEnd w:id="80"/>
    <w:p w:rsidR="00CB69EA" w:rsidRPr="006329CC" w:rsidRDefault="00CB69EA" w:rsidP="00CB69EA">
      <w:pPr>
        <w:spacing w:after="0"/>
        <w:rPr>
          <w:rFonts w:cstheme="minorHAnsi"/>
          <w:b/>
          <w:u w:val="single"/>
        </w:rPr>
      </w:pPr>
    </w:p>
    <w:p w:rsidR="00CB69EA" w:rsidRPr="00786A1C" w:rsidRDefault="00CB69EA" w:rsidP="00786A1C">
      <w:pPr>
        <w:pStyle w:val="ListParagraph"/>
        <w:numPr>
          <w:ilvl w:val="0"/>
          <w:numId w:val="76"/>
        </w:numPr>
        <w:rPr>
          <w:rFonts w:eastAsia="Arial" w:cstheme="minorHAnsi"/>
          <w:b/>
          <w:bCs/>
          <w:sz w:val="28"/>
          <w:szCs w:val="28"/>
        </w:rPr>
      </w:pPr>
      <w:r w:rsidRPr="00786A1C">
        <w:rPr>
          <w:rFonts w:eastAsia="Arial" w:cstheme="minorHAnsi"/>
          <w:b/>
          <w:bCs/>
          <w:sz w:val="28"/>
          <w:szCs w:val="28"/>
        </w:rPr>
        <w:t>Benefit sharing between collector &amp; JFMC:</w:t>
      </w:r>
    </w:p>
    <w:p w:rsidR="00DA2F55" w:rsidRDefault="00CB69EA" w:rsidP="00DA2F55">
      <w:pPr>
        <w:pStyle w:val="Heading2"/>
        <w:keepNext/>
        <w:widowControl/>
        <w:autoSpaceDE/>
        <w:autoSpaceDN/>
        <w:spacing w:before="240" w:after="120" w:line="300" w:lineRule="exact"/>
        <w:ind w:left="0"/>
        <w:jc w:val="center"/>
        <w:rPr>
          <w:rFonts w:asciiTheme="minorHAnsi" w:hAnsiTheme="minorHAnsi" w:cstheme="minorHAnsi"/>
          <w:sz w:val="22"/>
          <w:szCs w:val="22"/>
        </w:rPr>
      </w:pPr>
      <w:r w:rsidRPr="00477D7C">
        <w:rPr>
          <w:rFonts w:cstheme="minorHAnsi"/>
          <w:b w:val="0"/>
        </w:rPr>
        <w:tab/>
      </w:r>
      <w:bookmarkStart w:id="92" w:name="_Toc32833274"/>
      <w:r w:rsidR="00DA2F55">
        <w:rPr>
          <w:rFonts w:asciiTheme="minorHAnsi" w:hAnsiTheme="minorHAnsi" w:cstheme="minorHAnsi"/>
          <w:sz w:val="22"/>
          <w:szCs w:val="22"/>
        </w:rPr>
        <w:t>Table : 72</w:t>
      </w:r>
      <w:bookmarkEnd w:id="92"/>
    </w:p>
    <w:p w:rsidR="00DA2F55" w:rsidRPr="00477D7C" w:rsidRDefault="00DA2F55" w:rsidP="00CB69EA">
      <w:pPr>
        <w:spacing w:after="0"/>
        <w:rPr>
          <w:rFonts w:cstheme="minorHAnsi"/>
          <w:b/>
        </w:rPr>
      </w:pPr>
    </w:p>
    <w:tbl>
      <w:tblPr>
        <w:tblW w:w="96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8"/>
        <w:gridCol w:w="1699"/>
        <w:gridCol w:w="944"/>
        <w:gridCol w:w="1887"/>
        <w:gridCol w:w="1404"/>
        <w:gridCol w:w="1262"/>
        <w:gridCol w:w="1539"/>
      </w:tblGrid>
      <w:tr w:rsidR="00DA2F55" w:rsidRPr="00477D7C" w:rsidTr="004A0515">
        <w:trPr>
          <w:trHeight w:val="835"/>
        </w:trPr>
        <w:tc>
          <w:tcPr>
            <w:tcW w:w="868" w:type="dxa"/>
            <w:shd w:val="clear" w:color="auto" w:fill="D9D9D9"/>
          </w:tcPr>
          <w:p w:rsidR="00DA2F55" w:rsidRPr="00477D7C" w:rsidRDefault="00DA2F55" w:rsidP="004A0515">
            <w:pPr>
              <w:jc w:val="center"/>
              <w:rPr>
                <w:rFonts w:cstheme="minorHAnsi"/>
                <w:lang w:eastAsia="ja-JP"/>
              </w:rPr>
            </w:pPr>
            <w:r w:rsidRPr="00477D7C">
              <w:rPr>
                <w:rFonts w:cstheme="minorHAnsi"/>
                <w:lang w:eastAsia="ja-JP"/>
              </w:rPr>
              <w:t>Year</w:t>
            </w:r>
          </w:p>
        </w:tc>
        <w:tc>
          <w:tcPr>
            <w:tcW w:w="1699" w:type="dxa"/>
            <w:shd w:val="clear" w:color="auto" w:fill="D9D9D9"/>
          </w:tcPr>
          <w:p w:rsidR="00DA2F55" w:rsidRPr="00477D7C" w:rsidRDefault="00DA2F55" w:rsidP="004A0515">
            <w:pPr>
              <w:jc w:val="center"/>
              <w:rPr>
                <w:rFonts w:cstheme="minorHAnsi"/>
              </w:rPr>
            </w:pPr>
            <w:r w:rsidRPr="00477D7C">
              <w:rPr>
                <w:rFonts w:cstheme="minorHAnsi"/>
              </w:rPr>
              <w:t>Name of forest/ location</w:t>
            </w:r>
          </w:p>
        </w:tc>
        <w:tc>
          <w:tcPr>
            <w:tcW w:w="944" w:type="dxa"/>
            <w:shd w:val="clear" w:color="auto" w:fill="D9D9D9"/>
          </w:tcPr>
          <w:p w:rsidR="00DA2F55" w:rsidRPr="00477D7C" w:rsidRDefault="00DA2F55" w:rsidP="004A0515">
            <w:pPr>
              <w:jc w:val="center"/>
              <w:rPr>
                <w:rFonts w:cstheme="minorHAnsi"/>
              </w:rPr>
            </w:pPr>
            <w:r w:rsidRPr="00477D7C">
              <w:rPr>
                <w:rFonts w:cstheme="minorHAnsi"/>
              </w:rPr>
              <w:t>Area (ha)</w:t>
            </w:r>
          </w:p>
        </w:tc>
        <w:tc>
          <w:tcPr>
            <w:tcW w:w="1887" w:type="dxa"/>
            <w:shd w:val="clear" w:color="auto" w:fill="D9D9D9"/>
          </w:tcPr>
          <w:p w:rsidR="00DA2F55" w:rsidRPr="00477D7C" w:rsidRDefault="00DA2F55" w:rsidP="004A0515">
            <w:pPr>
              <w:jc w:val="center"/>
              <w:rPr>
                <w:rFonts w:cstheme="minorHAnsi"/>
                <w:lang w:eastAsia="ja-JP"/>
              </w:rPr>
            </w:pPr>
            <w:r w:rsidRPr="00477D7C">
              <w:rPr>
                <w:rFonts w:cstheme="minorHAnsi"/>
                <w:lang w:eastAsia="ja-JP"/>
              </w:rPr>
              <w:t>Species</w:t>
            </w:r>
          </w:p>
        </w:tc>
        <w:tc>
          <w:tcPr>
            <w:tcW w:w="1404" w:type="dxa"/>
            <w:shd w:val="clear" w:color="auto" w:fill="D9D9D9"/>
          </w:tcPr>
          <w:p w:rsidR="00DA2F55" w:rsidRPr="00477D7C" w:rsidRDefault="00DA2F55" w:rsidP="004A0515">
            <w:pPr>
              <w:jc w:val="center"/>
              <w:rPr>
                <w:rFonts w:cstheme="minorHAnsi"/>
                <w:lang w:eastAsia="ja-JP"/>
              </w:rPr>
            </w:pPr>
            <w:r w:rsidRPr="00477D7C">
              <w:rPr>
                <w:rFonts w:cstheme="minorHAnsi"/>
                <w:lang w:eastAsia="ja-JP"/>
              </w:rPr>
              <w:t>Annual harvest volume</w:t>
            </w:r>
          </w:p>
        </w:tc>
        <w:tc>
          <w:tcPr>
            <w:tcW w:w="1262" w:type="dxa"/>
            <w:shd w:val="clear" w:color="auto" w:fill="D9D9D9"/>
          </w:tcPr>
          <w:p w:rsidR="00DA2F55" w:rsidRPr="00477D7C" w:rsidRDefault="00DA2F55" w:rsidP="004A0515">
            <w:pPr>
              <w:jc w:val="center"/>
              <w:rPr>
                <w:rFonts w:cstheme="minorHAnsi"/>
                <w:lang w:eastAsia="ja-JP"/>
              </w:rPr>
            </w:pPr>
            <w:r w:rsidRPr="00477D7C">
              <w:rPr>
                <w:rFonts w:cstheme="minorHAnsi"/>
                <w:lang w:eastAsia="ja-JP"/>
              </w:rPr>
              <w:t>No. of member to harvest</w:t>
            </w:r>
          </w:p>
        </w:tc>
        <w:tc>
          <w:tcPr>
            <w:tcW w:w="1539" w:type="dxa"/>
            <w:shd w:val="clear" w:color="auto" w:fill="D9D9D9"/>
          </w:tcPr>
          <w:p w:rsidR="00DA2F55" w:rsidRPr="00477D7C" w:rsidRDefault="00DA2F55" w:rsidP="004A0515">
            <w:pPr>
              <w:jc w:val="center"/>
              <w:rPr>
                <w:rFonts w:cstheme="minorHAnsi"/>
                <w:lang w:eastAsia="ja-JP"/>
              </w:rPr>
            </w:pPr>
            <w:r w:rsidRPr="00477D7C">
              <w:rPr>
                <w:rFonts w:cstheme="minorHAnsi"/>
                <w:lang w:eastAsia="ja-JP"/>
              </w:rPr>
              <w:t>Monetary value of harvest per member</w:t>
            </w:r>
          </w:p>
        </w:tc>
      </w:tr>
      <w:tr w:rsidR="00DA2F55" w:rsidRPr="00477D7C" w:rsidTr="004A0515">
        <w:tc>
          <w:tcPr>
            <w:tcW w:w="868" w:type="dxa"/>
          </w:tcPr>
          <w:p w:rsidR="00DA2F55" w:rsidRPr="00477D7C" w:rsidRDefault="00DA2F55" w:rsidP="004A0515">
            <w:pPr>
              <w:rPr>
                <w:rFonts w:cstheme="minorHAnsi"/>
              </w:rPr>
            </w:pPr>
          </w:p>
        </w:tc>
        <w:tc>
          <w:tcPr>
            <w:tcW w:w="1699" w:type="dxa"/>
          </w:tcPr>
          <w:p w:rsidR="00DA2F55" w:rsidRPr="00477D7C" w:rsidRDefault="00DA2F55" w:rsidP="004A0515">
            <w:pPr>
              <w:rPr>
                <w:rFonts w:cstheme="minorHAnsi"/>
              </w:rPr>
            </w:pPr>
          </w:p>
        </w:tc>
        <w:tc>
          <w:tcPr>
            <w:tcW w:w="944" w:type="dxa"/>
          </w:tcPr>
          <w:p w:rsidR="00DA2F55" w:rsidRPr="00477D7C" w:rsidRDefault="00DA2F55" w:rsidP="004A0515">
            <w:pPr>
              <w:rPr>
                <w:rFonts w:cstheme="minorHAnsi"/>
              </w:rPr>
            </w:pPr>
          </w:p>
        </w:tc>
        <w:tc>
          <w:tcPr>
            <w:tcW w:w="1887" w:type="dxa"/>
          </w:tcPr>
          <w:p w:rsidR="00DA2F55" w:rsidRPr="00477D7C" w:rsidRDefault="00DA2F55" w:rsidP="004A0515">
            <w:pPr>
              <w:rPr>
                <w:rFonts w:cstheme="minorHAnsi"/>
              </w:rPr>
            </w:pPr>
          </w:p>
        </w:tc>
        <w:tc>
          <w:tcPr>
            <w:tcW w:w="1404" w:type="dxa"/>
          </w:tcPr>
          <w:p w:rsidR="00DA2F55" w:rsidRPr="00477D7C" w:rsidRDefault="00DA2F55" w:rsidP="004A0515">
            <w:pPr>
              <w:jc w:val="center"/>
              <w:rPr>
                <w:rFonts w:cstheme="minorHAnsi"/>
              </w:rPr>
            </w:pPr>
          </w:p>
        </w:tc>
        <w:tc>
          <w:tcPr>
            <w:tcW w:w="1262" w:type="dxa"/>
          </w:tcPr>
          <w:p w:rsidR="00DA2F55" w:rsidRPr="00477D7C" w:rsidRDefault="00DA2F55" w:rsidP="004A0515">
            <w:pPr>
              <w:jc w:val="center"/>
              <w:rPr>
                <w:rFonts w:cstheme="minorHAnsi"/>
              </w:rPr>
            </w:pPr>
          </w:p>
        </w:tc>
        <w:tc>
          <w:tcPr>
            <w:tcW w:w="1539" w:type="dxa"/>
          </w:tcPr>
          <w:p w:rsidR="00DA2F55" w:rsidRPr="00477D7C" w:rsidRDefault="00DA2F55" w:rsidP="004A0515">
            <w:pPr>
              <w:jc w:val="center"/>
              <w:rPr>
                <w:rFonts w:cstheme="minorHAnsi"/>
              </w:rPr>
            </w:pPr>
          </w:p>
        </w:tc>
      </w:tr>
      <w:tr w:rsidR="00DA2F55" w:rsidRPr="00477D7C" w:rsidTr="004A0515">
        <w:tc>
          <w:tcPr>
            <w:tcW w:w="868" w:type="dxa"/>
          </w:tcPr>
          <w:p w:rsidR="00DA2F55" w:rsidRPr="00477D7C" w:rsidRDefault="00DA2F55" w:rsidP="004A0515">
            <w:pPr>
              <w:rPr>
                <w:rFonts w:cstheme="minorHAnsi"/>
              </w:rPr>
            </w:pPr>
          </w:p>
        </w:tc>
        <w:tc>
          <w:tcPr>
            <w:tcW w:w="1699" w:type="dxa"/>
          </w:tcPr>
          <w:p w:rsidR="00DA2F55" w:rsidRPr="00477D7C" w:rsidRDefault="00DA2F55" w:rsidP="004A0515">
            <w:pPr>
              <w:rPr>
                <w:rFonts w:cstheme="minorHAnsi"/>
              </w:rPr>
            </w:pPr>
          </w:p>
        </w:tc>
        <w:tc>
          <w:tcPr>
            <w:tcW w:w="944" w:type="dxa"/>
          </w:tcPr>
          <w:p w:rsidR="00DA2F55" w:rsidRPr="00477D7C" w:rsidRDefault="00DA2F55" w:rsidP="004A0515">
            <w:pPr>
              <w:rPr>
                <w:rFonts w:cstheme="minorHAnsi"/>
              </w:rPr>
            </w:pPr>
          </w:p>
        </w:tc>
        <w:tc>
          <w:tcPr>
            <w:tcW w:w="1887" w:type="dxa"/>
          </w:tcPr>
          <w:p w:rsidR="00DA2F55" w:rsidRPr="00477D7C" w:rsidRDefault="00DA2F55" w:rsidP="004A0515">
            <w:pPr>
              <w:rPr>
                <w:rFonts w:cstheme="minorHAnsi"/>
              </w:rPr>
            </w:pPr>
          </w:p>
        </w:tc>
        <w:tc>
          <w:tcPr>
            <w:tcW w:w="1404" w:type="dxa"/>
          </w:tcPr>
          <w:p w:rsidR="00DA2F55" w:rsidRPr="00477D7C" w:rsidRDefault="00DA2F55" w:rsidP="004A0515">
            <w:pPr>
              <w:jc w:val="center"/>
              <w:rPr>
                <w:rFonts w:cstheme="minorHAnsi"/>
              </w:rPr>
            </w:pPr>
          </w:p>
        </w:tc>
        <w:tc>
          <w:tcPr>
            <w:tcW w:w="1262" w:type="dxa"/>
          </w:tcPr>
          <w:p w:rsidR="00DA2F55" w:rsidRPr="00477D7C" w:rsidRDefault="00DA2F55" w:rsidP="004A0515">
            <w:pPr>
              <w:jc w:val="center"/>
              <w:rPr>
                <w:rFonts w:cstheme="minorHAnsi"/>
              </w:rPr>
            </w:pPr>
          </w:p>
        </w:tc>
        <w:tc>
          <w:tcPr>
            <w:tcW w:w="1539" w:type="dxa"/>
          </w:tcPr>
          <w:p w:rsidR="00DA2F55" w:rsidRPr="00477D7C" w:rsidRDefault="00DA2F55" w:rsidP="004A0515">
            <w:pPr>
              <w:jc w:val="center"/>
              <w:rPr>
                <w:rFonts w:cstheme="minorHAnsi"/>
              </w:rPr>
            </w:pPr>
          </w:p>
        </w:tc>
      </w:tr>
      <w:tr w:rsidR="00DA2F55" w:rsidRPr="00477D7C" w:rsidTr="004A0515">
        <w:tc>
          <w:tcPr>
            <w:tcW w:w="868" w:type="dxa"/>
          </w:tcPr>
          <w:p w:rsidR="00DA2F55" w:rsidRPr="00477D7C" w:rsidRDefault="00DA2F55" w:rsidP="004A0515">
            <w:pPr>
              <w:rPr>
                <w:rFonts w:cstheme="minorHAnsi"/>
              </w:rPr>
            </w:pPr>
          </w:p>
        </w:tc>
        <w:tc>
          <w:tcPr>
            <w:tcW w:w="1699" w:type="dxa"/>
          </w:tcPr>
          <w:p w:rsidR="00DA2F55" w:rsidRPr="00477D7C" w:rsidRDefault="00DA2F55" w:rsidP="004A0515">
            <w:pPr>
              <w:rPr>
                <w:rFonts w:cstheme="minorHAnsi"/>
              </w:rPr>
            </w:pPr>
          </w:p>
        </w:tc>
        <w:tc>
          <w:tcPr>
            <w:tcW w:w="944" w:type="dxa"/>
          </w:tcPr>
          <w:p w:rsidR="00DA2F55" w:rsidRPr="00477D7C" w:rsidRDefault="00DA2F55" w:rsidP="004A0515">
            <w:pPr>
              <w:rPr>
                <w:rFonts w:cstheme="minorHAnsi"/>
              </w:rPr>
            </w:pPr>
          </w:p>
        </w:tc>
        <w:tc>
          <w:tcPr>
            <w:tcW w:w="1887" w:type="dxa"/>
          </w:tcPr>
          <w:p w:rsidR="00DA2F55" w:rsidRPr="00477D7C" w:rsidRDefault="00DA2F55" w:rsidP="004A0515">
            <w:pPr>
              <w:rPr>
                <w:rFonts w:cstheme="minorHAnsi"/>
              </w:rPr>
            </w:pPr>
          </w:p>
        </w:tc>
        <w:tc>
          <w:tcPr>
            <w:tcW w:w="1404" w:type="dxa"/>
          </w:tcPr>
          <w:p w:rsidR="00DA2F55" w:rsidRPr="00477D7C" w:rsidRDefault="00DA2F55" w:rsidP="004A0515">
            <w:pPr>
              <w:jc w:val="center"/>
              <w:rPr>
                <w:rFonts w:cstheme="minorHAnsi"/>
              </w:rPr>
            </w:pPr>
          </w:p>
        </w:tc>
        <w:tc>
          <w:tcPr>
            <w:tcW w:w="1262" w:type="dxa"/>
          </w:tcPr>
          <w:p w:rsidR="00DA2F55" w:rsidRPr="00477D7C" w:rsidRDefault="00DA2F55" w:rsidP="004A0515">
            <w:pPr>
              <w:jc w:val="center"/>
              <w:rPr>
                <w:rFonts w:cstheme="minorHAnsi"/>
              </w:rPr>
            </w:pPr>
          </w:p>
        </w:tc>
        <w:tc>
          <w:tcPr>
            <w:tcW w:w="1539" w:type="dxa"/>
          </w:tcPr>
          <w:p w:rsidR="00DA2F55" w:rsidRPr="00477D7C" w:rsidRDefault="00DA2F55" w:rsidP="004A0515">
            <w:pPr>
              <w:jc w:val="center"/>
              <w:rPr>
                <w:rFonts w:cstheme="minorHAnsi"/>
              </w:rPr>
            </w:pPr>
          </w:p>
        </w:tc>
      </w:tr>
      <w:tr w:rsidR="00DA2F55" w:rsidRPr="00477D7C" w:rsidTr="004A0515">
        <w:tc>
          <w:tcPr>
            <w:tcW w:w="868" w:type="dxa"/>
          </w:tcPr>
          <w:p w:rsidR="00DA2F55" w:rsidRPr="00477D7C" w:rsidRDefault="00DA2F55" w:rsidP="004A0515">
            <w:pPr>
              <w:rPr>
                <w:rFonts w:cstheme="minorHAnsi"/>
              </w:rPr>
            </w:pPr>
          </w:p>
        </w:tc>
        <w:tc>
          <w:tcPr>
            <w:tcW w:w="1699" w:type="dxa"/>
          </w:tcPr>
          <w:p w:rsidR="00DA2F55" w:rsidRPr="00477D7C" w:rsidRDefault="00DA2F55" w:rsidP="004A0515">
            <w:pPr>
              <w:rPr>
                <w:rFonts w:cstheme="minorHAnsi"/>
              </w:rPr>
            </w:pPr>
          </w:p>
        </w:tc>
        <w:tc>
          <w:tcPr>
            <w:tcW w:w="944" w:type="dxa"/>
          </w:tcPr>
          <w:p w:rsidR="00DA2F55" w:rsidRPr="00477D7C" w:rsidRDefault="00DA2F55" w:rsidP="004A0515">
            <w:pPr>
              <w:rPr>
                <w:rFonts w:cstheme="minorHAnsi"/>
              </w:rPr>
            </w:pPr>
          </w:p>
        </w:tc>
        <w:tc>
          <w:tcPr>
            <w:tcW w:w="1887" w:type="dxa"/>
          </w:tcPr>
          <w:p w:rsidR="00DA2F55" w:rsidRPr="00477D7C" w:rsidRDefault="00DA2F55" w:rsidP="004A0515">
            <w:pPr>
              <w:rPr>
                <w:rFonts w:cstheme="minorHAnsi"/>
              </w:rPr>
            </w:pPr>
          </w:p>
        </w:tc>
        <w:tc>
          <w:tcPr>
            <w:tcW w:w="1404" w:type="dxa"/>
          </w:tcPr>
          <w:p w:rsidR="00DA2F55" w:rsidRPr="00477D7C" w:rsidRDefault="00DA2F55" w:rsidP="004A0515">
            <w:pPr>
              <w:jc w:val="center"/>
              <w:rPr>
                <w:rFonts w:cstheme="minorHAnsi"/>
              </w:rPr>
            </w:pPr>
          </w:p>
        </w:tc>
        <w:tc>
          <w:tcPr>
            <w:tcW w:w="1262" w:type="dxa"/>
          </w:tcPr>
          <w:p w:rsidR="00DA2F55" w:rsidRPr="00477D7C" w:rsidRDefault="00DA2F55" w:rsidP="004A0515">
            <w:pPr>
              <w:jc w:val="center"/>
              <w:rPr>
                <w:rFonts w:cstheme="minorHAnsi"/>
              </w:rPr>
            </w:pPr>
          </w:p>
        </w:tc>
        <w:tc>
          <w:tcPr>
            <w:tcW w:w="1539" w:type="dxa"/>
          </w:tcPr>
          <w:p w:rsidR="00DA2F55" w:rsidRPr="00477D7C" w:rsidRDefault="00DA2F55" w:rsidP="004A0515">
            <w:pPr>
              <w:jc w:val="center"/>
              <w:rPr>
                <w:rFonts w:cstheme="minorHAnsi"/>
              </w:rPr>
            </w:pPr>
          </w:p>
        </w:tc>
      </w:tr>
    </w:tbl>
    <w:p w:rsidR="00CB69EA" w:rsidRPr="00477D7C" w:rsidRDefault="00CB69EA" w:rsidP="00CB69EA">
      <w:pPr>
        <w:spacing w:after="0"/>
        <w:rPr>
          <w:rFonts w:cstheme="minorHAnsi"/>
          <w:b/>
        </w:rPr>
      </w:pPr>
    </w:p>
    <w:p w:rsidR="006329CC" w:rsidRPr="006329CC" w:rsidRDefault="006329CC" w:rsidP="00CB69EA">
      <w:pPr>
        <w:spacing w:after="0"/>
        <w:rPr>
          <w:rFonts w:cstheme="minorHAnsi"/>
          <w:u w:val="single"/>
        </w:rPr>
      </w:pPr>
      <w:bookmarkStart w:id="93" w:name="_Toc243199650"/>
      <w:bookmarkEnd w:id="93"/>
    </w:p>
    <w:p w:rsidR="00DA2F55" w:rsidRDefault="00DA2F55" w:rsidP="004A0515">
      <w:pPr>
        <w:pStyle w:val="Heading2"/>
        <w:keepNext/>
        <w:widowControl/>
        <w:numPr>
          <w:ilvl w:val="0"/>
          <w:numId w:val="75"/>
        </w:numPr>
        <w:autoSpaceDE/>
        <w:autoSpaceDN/>
        <w:spacing w:before="240" w:after="120" w:line="300" w:lineRule="exact"/>
        <w:rPr>
          <w:rFonts w:asciiTheme="minorHAnsi" w:hAnsiTheme="minorHAnsi" w:cstheme="minorHAnsi"/>
          <w:sz w:val="22"/>
          <w:szCs w:val="22"/>
        </w:rPr>
      </w:pPr>
      <w:bookmarkStart w:id="94" w:name="_Toc32833275"/>
      <w:r w:rsidRPr="00B241FE">
        <w:rPr>
          <w:rFonts w:asciiTheme="minorHAnsi" w:hAnsiTheme="minorHAnsi" w:cstheme="minorHAnsi"/>
          <w:sz w:val="28"/>
          <w:szCs w:val="28"/>
        </w:rPr>
        <w:lastRenderedPageBreak/>
        <w:t xml:space="preserve">Management for </w:t>
      </w:r>
      <w:r>
        <w:rPr>
          <w:rFonts w:asciiTheme="minorHAnsi" w:hAnsiTheme="minorHAnsi" w:cstheme="minorHAnsi"/>
          <w:sz w:val="28"/>
          <w:szCs w:val="28"/>
        </w:rPr>
        <w:t>NTFP</w:t>
      </w:r>
      <w:r w:rsidRPr="00B241FE">
        <w:rPr>
          <w:rFonts w:asciiTheme="minorHAnsi" w:hAnsiTheme="minorHAnsi" w:cstheme="minorHAnsi"/>
          <w:sz w:val="28"/>
          <w:szCs w:val="28"/>
        </w:rPr>
        <w:t xml:space="preserve"> and benefits</w:t>
      </w:r>
      <w:bookmarkEnd w:id="94"/>
    </w:p>
    <w:p w:rsidR="00DA2F55" w:rsidRDefault="00DA2F55" w:rsidP="00DA2F55">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95" w:name="_Toc32833276"/>
      <w:r>
        <w:rPr>
          <w:rFonts w:asciiTheme="minorHAnsi" w:hAnsiTheme="minorHAnsi" w:cstheme="minorHAnsi"/>
          <w:sz w:val="22"/>
          <w:szCs w:val="22"/>
        </w:rPr>
        <w:t>Table : 73</w:t>
      </w:r>
      <w:bookmarkEnd w:id="95"/>
    </w:p>
    <w:tbl>
      <w:tblPr>
        <w:tblStyle w:val="TableGrid"/>
        <w:tblW w:w="0" w:type="auto"/>
        <w:tblLook w:val="04A0"/>
      </w:tblPr>
      <w:tblGrid>
        <w:gridCol w:w="704"/>
        <w:gridCol w:w="3969"/>
        <w:gridCol w:w="3127"/>
        <w:gridCol w:w="2600"/>
      </w:tblGrid>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96" w:name="_Toc32833277"/>
            <w:r>
              <w:rPr>
                <w:rFonts w:asciiTheme="minorHAnsi" w:hAnsiTheme="minorHAnsi" w:cstheme="minorHAnsi"/>
                <w:sz w:val="22"/>
                <w:szCs w:val="22"/>
              </w:rPr>
              <w:t>Sl</w:t>
            </w:r>
            <w:bookmarkEnd w:id="96"/>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97" w:name="_Toc32833278"/>
            <w:r>
              <w:rPr>
                <w:rFonts w:asciiTheme="minorHAnsi" w:hAnsiTheme="minorHAnsi" w:cstheme="minorHAnsi"/>
                <w:sz w:val="22"/>
                <w:szCs w:val="22"/>
              </w:rPr>
              <w:t>Types of NTFP</w:t>
            </w:r>
            <w:bookmarkEnd w:id="97"/>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98" w:name="_Toc32833279"/>
            <w:r>
              <w:rPr>
                <w:rFonts w:asciiTheme="minorHAnsi" w:hAnsiTheme="minorHAnsi" w:cstheme="minorHAnsi"/>
                <w:sz w:val="22"/>
                <w:szCs w:val="22"/>
              </w:rPr>
              <w:t>Management Plan as per Working Plan</w:t>
            </w:r>
            <w:bookmarkEnd w:id="98"/>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99" w:name="_Toc32833280"/>
            <w:r>
              <w:rPr>
                <w:rFonts w:asciiTheme="minorHAnsi" w:hAnsiTheme="minorHAnsi" w:cstheme="minorHAnsi"/>
                <w:sz w:val="22"/>
                <w:szCs w:val="22"/>
              </w:rPr>
              <w:t>Remarks</w:t>
            </w:r>
            <w:bookmarkEnd w:id="99"/>
          </w:p>
        </w:tc>
      </w:tr>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bl>
    <w:p w:rsidR="00DA2F55" w:rsidRPr="00477D7C" w:rsidRDefault="00DA2F55" w:rsidP="00DA2F55">
      <w:pPr>
        <w:pStyle w:val="Heading2"/>
        <w:keepNext/>
        <w:widowControl/>
        <w:autoSpaceDE/>
        <w:autoSpaceDN/>
        <w:spacing w:before="240" w:after="120" w:line="300" w:lineRule="exact"/>
        <w:ind w:left="0"/>
        <w:rPr>
          <w:rFonts w:asciiTheme="minorHAnsi" w:hAnsiTheme="minorHAnsi" w:cstheme="minorHAnsi"/>
          <w:sz w:val="22"/>
          <w:szCs w:val="22"/>
        </w:rPr>
      </w:pPr>
    </w:p>
    <w:p w:rsidR="00DA2F55" w:rsidRPr="004A0515" w:rsidRDefault="00DA2F55" w:rsidP="004A0515">
      <w:pPr>
        <w:pStyle w:val="ListParagraph"/>
        <w:numPr>
          <w:ilvl w:val="0"/>
          <w:numId w:val="75"/>
        </w:numPr>
        <w:rPr>
          <w:rFonts w:eastAsia="Arial" w:cstheme="minorHAnsi"/>
          <w:b/>
          <w:bCs/>
          <w:sz w:val="28"/>
          <w:szCs w:val="28"/>
        </w:rPr>
      </w:pPr>
      <w:r w:rsidRPr="004A0515">
        <w:rPr>
          <w:rFonts w:eastAsia="Arial" w:cstheme="minorHAnsi"/>
          <w:b/>
          <w:bCs/>
          <w:sz w:val="28"/>
          <w:szCs w:val="28"/>
        </w:rPr>
        <w:t xml:space="preserve">Protection &amp; regeneration measures: </w:t>
      </w:r>
    </w:p>
    <w:p w:rsidR="00DA2F55" w:rsidRDefault="00DA2F55" w:rsidP="00DA2F55">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100" w:name="_Toc32833281"/>
      <w:r>
        <w:rPr>
          <w:rFonts w:asciiTheme="minorHAnsi" w:hAnsiTheme="minorHAnsi" w:cstheme="minorHAnsi"/>
          <w:sz w:val="22"/>
          <w:szCs w:val="22"/>
        </w:rPr>
        <w:t>Table : 74</w:t>
      </w:r>
      <w:bookmarkEnd w:id="100"/>
    </w:p>
    <w:p w:rsidR="00DA2F55" w:rsidRPr="00B241FE" w:rsidRDefault="00DA2F55" w:rsidP="00DA2F55">
      <w:pPr>
        <w:pStyle w:val="ListParagraph"/>
        <w:ind w:left="993" w:firstLine="0"/>
        <w:rPr>
          <w:rFonts w:cstheme="minorHAnsi"/>
        </w:rPr>
      </w:pPr>
    </w:p>
    <w:tbl>
      <w:tblPr>
        <w:tblStyle w:val="TableGrid"/>
        <w:tblW w:w="0" w:type="auto"/>
        <w:tblLook w:val="04A0"/>
      </w:tblPr>
      <w:tblGrid>
        <w:gridCol w:w="704"/>
        <w:gridCol w:w="3969"/>
        <w:gridCol w:w="3127"/>
        <w:gridCol w:w="2600"/>
      </w:tblGrid>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101" w:name="_Toc32833282"/>
            <w:r>
              <w:rPr>
                <w:rFonts w:asciiTheme="minorHAnsi" w:hAnsiTheme="minorHAnsi" w:cstheme="minorHAnsi"/>
                <w:sz w:val="22"/>
                <w:szCs w:val="22"/>
              </w:rPr>
              <w:t>Sl</w:t>
            </w:r>
            <w:bookmarkEnd w:id="101"/>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102" w:name="_Toc32833283"/>
            <w:r>
              <w:rPr>
                <w:rFonts w:asciiTheme="minorHAnsi" w:hAnsiTheme="minorHAnsi" w:cstheme="minorHAnsi"/>
                <w:sz w:val="22"/>
                <w:szCs w:val="22"/>
              </w:rPr>
              <w:t>Types of NTFP</w:t>
            </w:r>
            <w:bookmarkEnd w:id="102"/>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103" w:name="_Toc32833284"/>
            <w:r>
              <w:rPr>
                <w:rFonts w:asciiTheme="minorHAnsi" w:hAnsiTheme="minorHAnsi" w:cstheme="minorHAnsi"/>
                <w:sz w:val="22"/>
                <w:szCs w:val="22"/>
              </w:rPr>
              <w:t>Protection/ Regeneration Plan</w:t>
            </w:r>
            <w:bookmarkEnd w:id="103"/>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bookmarkStart w:id="104" w:name="_Toc32833285"/>
            <w:r>
              <w:rPr>
                <w:rFonts w:asciiTheme="minorHAnsi" w:hAnsiTheme="minorHAnsi" w:cstheme="minorHAnsi"/>
                <w:sz w:val="22"/>
                <w:szCs w:val="22"/>
              </w:rPr>
              <w:t>Responsibility</w:t>
            </w:r>
            <w:bookmarkEnd w:id="104"/>
          </w:p>
        </w:tc>
      </w:tr>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r w:rsidR="00DA2F55" w:rsidTr="004A0515">
        <w:tc>
          <w:tcPr>
            <w:tcW w:w="704"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969"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3127"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c>
          <w:tcPr>
            <w:tcW w:w="2600" w:type="dxa"/>
          </w:tcPr>
          <w:p w:rsidR="00DA2F55" w:rsidRDefault="00DA2F55" w:rsidP="004A0515">
            <w:pPr>
              <w:pStyle w:val="Heading2"/>
              <w:keepNext/>
              <w:widowControl/>
              <w:autoSpaceDE/>
              <w:autoSpaceDN/>
              <w:spacing w:before="240" w:after="120" w:line="300" w:lineRule="exact"/>
              <w:ind w:left="0"/>
              <w:outlineLvl w:val="1"/>
              <w:rPr>
                <w:rFonts w:asciiTheme="minorHAnsi" w:hAnsiTheme="minorHAnsi" w:cstheme="minorHAnsi"/>
                <w:sz w:val="22"/>
                <w:szCs w:val="22"/>
              </w:rPr>
            </w:pPr>
          </w:p>
        </w:tc>
      </w:tr>
    </w:tbl>
    <w:p w:rsidR="00DA2F55" w:rsidRDefault="00DA2F55" w:rsidP="006329CC">
      <w:pPr>
        <w:spacing w:after="0"/>
        <w:rPr>
          <w:rFonts w:cstheme="minorHAnsi"/>
          <w:b/>
          <w:u w:val="single"/>
        </w:rPr>
      </w:pPr>
    </w:p>
    <w:p w:rsidR="005E46FD" w:rsidRPr="00786A1C" w:rsidRDefault="00CB69EA" w:rsidP="004A0515">
      <w:pPr>
        <w:pStyle w:val="ListParagraph"/>
        <w:numPr>
          <w:ilvl w:val="0"/>
          <w:numId w:val="75"/>
        </w:numPr>
        <w:rPr>
          <w:rFonts w:eastAsia="Arial" w:cstheme="minorHAnsi"/>
          <w:b/>
          <w:bCs/>
          <w:sz w:val="28"/>
          <w:szCs w:val="28"/>
        </w:rPr>
      </w:pPr>
      <w:r w:rsidRPr="00786A1C">
        <w:rPr>
          <w:rFonts w:eastAsia="Arial" w:cstheme="minorHAnsi"/>
          <w:b/>
          <w:bCs/>
          <w:sz w:val="28"/>
          <w:szCs w:val="28"/>
        </w:rPr>
        <w:t>Benefit sharing between collector &amp; JFMC:</w:t>
      </w:r>
    </w:p>
    <w:p w:rsidR="006329CC" w:rsidRDefault="006329CC" w:rsidP="006329CC">
      <w:pPr>
        <w:spacing w:after="0"/>
        <w:rPr>
          <w:rFonts w:cstheme="minorHAnsi"/>
          <w:b/>
        </w:rPr>
      </w:pPr>
    </w:p>
    <w:p w:rsidR="00DA2F55" w:rsidRDefault="00DA2F55" w:rsidP="00DA2F55">
      <w:pPr>
        <w:pStyle w:val="Heading2"/>
        <w:keepNext/>
        <w:widowControl/>
        <w:autoSpaceDE/>
        <w:autoSpaceDN/>
        <w:spacing w:before="240" w:after="120" w:line="300" w:lineRule="exact"/>
        <w:ind w:left="0"/>
        <w:jc w:val="center"/>
        <w:rPr>
          <w:rFonts w:asciiTheme="minorHAnsi" w:hAnsiTheme="minorHAnsi" w:cstheme="minorHAnsi"/>
          <w:sz w:val="22"/>
          <w:szCs w:val="22"/>
        </w:rPr>
      </w:pPr>
      <w:bookmarkStart w:id="105" w:name="_Toc32833286"/>
      <w:r>
        <w:rPr>
          <w:rFonts w:asciiTheme="minorHAnsi" w:hAnsiTheme="minorHAnsi" w:cstheme="minorHAnsi"/>
          <w:sz w:val="22"/>
          <w:szCs w:val="22"/>
        </w:rPr>
        <w:t>Table : 75</w:t>
      </w:r>
      <w:bookmarkEnd w:id="105"/>
    </w:p>
    <w:p w:rsidR="006329CC" w:rsidRDefault="006329CC" w:rsidP="006329CC">
      <w:pPr>
        <w:spacing w:after="0"/>
        <w:rPr>
          <w:rFonts w:cstheme="minorHAnsi"/>
          <w:b/>
        </w:rPr>
      </w:pPr>
    </w:p>
    <w:tbl>
      <w:tblPr>
        <w:tblW w:w="96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8"/>
        <w:gridCol w:w="1699"/>
        <w:gridCol w:w="944"/>
        <w:gridCol w:w="1887"/>
        <w:gridCol w:w="1404"/>
        <w:gridCol w:w="1262"/>
        <w:gridCol w:w="1539"/>
      </w:tblGrid>
      <w:tr w:rsidR="00DA2F55" w:rsidRPr="00477D7C" w:rsidTr="004A0515">
        <w:trPr>
          <w:trHeight w:val="835"/>
        </w:trPr>
        <w:tc>
          <w:tcPr>
            <w:tcW w:w="868" w:type="dxa"/>
            <w:shd w:val="clear" w:color="auto" w:fill="D9D9D9"/>
          </w:tcPr>
          <w:p w:rsidR="00DA2F55" w:rsidRPr="00477D7C" w:rsidRDefault="00DA2F55" w:rsidP="004A0515">
            <w:pPr>
              <w:jc w:val="center"/>
              <w:rPr>
                <w:rFonts w:cstheme="minorHAnsi"/>
                <w:lang w:eastAsia="ja-JP"/>
              </w:rPr>
            </w:pPr>
            <w:r w:rsidRPr="00477D7C">
              <w:rPr>
                <w:rFonts w:cstheme="minorHAnsi"/>
                <w:lang w:eastAsia="ja-JP"/>
              </w:rPr>
              <w:t>Year</w:t>
            </w:r>
          </w:p>
        </w:tc>
        <w:tc>
          <w:tcPr>
            <w:tcW w:w="1699" w:type="dxa"/>
            <w:shd w:val="clear" w:color="auto" w:fill="D9D9D9"/>
          </w:tcPr>
          <w:p w:rsidR="00DA2F55" w:rsidRPr="00477D7C" w:rsidRDefault="00DA2F55" w:rsidP="004A0515">
            <w:pPr>
              <w:jc w:val="center"/>
              <w:rPr>
                <w:rFonts w:cstheme="minorHAnsi"/>
              </w:rPr>
            </w:pPr>
            <w:r w:rsidRPr="00477D7C">
              <w:rPr>
                <w:rFonts w:cstheme="minorHAnsi"/>
              </w:rPr>
              <w:t>Name of forest/ location</w:t>
            </w:r>
          </w:p>
        </w:tc>
        <w:tc>
          <w:tcPr>
            <w:tcW w:w="944" w:type="dxa"/>
            <w:shd w:val="clear" w:color="auto" w:fill="D9D9D9"/>
          </w:tcPr>
          <w:p w:rsidR="00DA2F55" w:rsidRPr="00477D7C" w:rsidRDefault="00DA2F55" w:rsidP="004A0515">
            <w:pPr>
              <w:jc w:val="center"/>
              <w:rPr>
                <w:rFonts w:cstheme="minorHAnsi"/>
              </w:rPr>
            </w:pPr>
            <w:r w:rsidRPr="00477D7C">
              <w:rPr>
                <w:rFonts w:cstheme="minorHAnsi"/>
              </w:rPr>
              <w:t>Area (ha)</w:t>
            </w:r>
          </w:p>
        </w:tc>
        <w:tc>
          <w:tcPr>
            <w:tcW w:w="1887" w:type="dxa"/>
            <w:shd w:val="clear" w:color="auto" w:fill="D9D9D9"/>
          </w:tcPr>
          <w:p w:rsidR="00DA2F55" w:rsidRPr="00477D7C" w:rsidRDefault="00DA2F55" w:rsidP="004A0515">
            <w:pPr>
              <w:jc w:val="center"/>
              <w:rPr>
                <w:rFonts w:cstheme="minorHAnsi"/>
                <w:lang w:eastAsia="ja-JP"/>
              </w:rPr>
            </w:pPr>
            <w:r w:rsidRPr="00477D7C">
              <w:rPr>
                <w:rFonts w:cstheme="minorHAnsi"/>
                <w:lang w:eastAsia="ja-JP"/>
              </w:rPr>
              <w:t>Species</w:t>
            </w:r>
          </w:p>
        </w:tc>
        <w:tc>
          <w:tcPr>
            <w:tcW w:w="1404" w:type="dxa"/>
            <w:shd w:val="clear" w:color="auto" w:fill="D9D9D9"/>
          </w:tcPr>
          <w:p w:rsidR="00DA2F55" w:rsidRPr="00477D7C" w:rsidRDefault="00DA2F55" w:rsidP="004A0515">
            <w:pPr>
              <w:jc w:val="center"/>
              <w:rPr>
                <w:rFonts w:cstheme="minorHAnsi"/>
                <w:lang w:eastAsia="ja-JP"/>
              </w:rPr>
            </w:pPr>
            <w:r w:rsidRPr="00477D7C">
              <w:rPr>
                <w:rFonts w:cstheme="minorHAnsi"/>
                <w:lang w:eastAsia="ja-JP"/>
              </w:rPr>
              <w:t>Annual harvest volume</w:t>
            </w:r>
          </w:p>
        </w:tc>
        <w:tc>
          <w:tcPr>
            <w:tcW w:w="1262" w:type="dxa"/>
            <w:shd w:val="clear" w:color="auto" w:fill="D9D9D9"/>
          </w:tcPr>
          <w:p w:rsidR="00DA2F55" w:rsidRPr="00477D7C" w:rsidRDefault="00DA2F55" w:rsidP="004A0515">
            <w:pPr>
              <w:jc w:val="center"/>
              <w:rPr>
                <w:rFonts w:cstheme="minorHAnsi"/>
                <w:lang w:eastAsia="ja-JP"/>
              </w:rPr>
            </w:pPr>
            <w:r w:rsidRPr="00477D7C">
              <w:rPr>
                <w:rFonts w:cstheme="minorHAnsi"/>
                <w:lang w:eastAsia="ja-JP"/>
              </w:rPr>
              <w:t>No. of member to harvest</w:t>
            </w:r>
          </w:p>
        </w:tc>
        <w:tc>
          <w:tcPr>
            <w:tcW w:w="1539" w:type="dxa"/>
            <w:shd w:val="clear" w:color="auto" w:fill="D9D9D9"/>
          </w:tcPr>
          <w:p w:rsidR="00DA2F55" w:rsidRPr="00477D7C" w:rsidRDefault="00DA2F55" w:rsidP="004A0515">
            <w:pPr>
              <w:jc w:val="center"/>
              <w:rPr>
                <w:rFonts w:cstheme="minorHAnsi"/>
                <w:lang w:eastAsia="ja-JP"/>
              </w:rPr>
            </w:pPr>
            <w:r w:rsidRPr="00477D7C">
              <w:rPr>
                <w:rFonts w:cstheme="minorHAnsi"/>
                <w:lang w:eastAsia="ja-JP"/>
              </w:rPr>
              <w:t>Monetary value of harvest per member</w:t>
            </w:r>
          </w:p>
        </w:tc>
      </w:tr>
      <w:tr w:rsidR="00DA2F55" w:rsidRPr="00477D7C" w:rsidTr="004A0515">
        <w:tc>
          <w:tcPr>
            <w:tcW w:w="868" w:type="dxa"/>
          </w:tcPr>
          <w:p w:rsidR="00DA2F55" w:rsidRPr="00477D7C" w:rsidRDefault="00DA2F55" w:rsidP="004A0515">
            <w:pPr>
              <w:rPr>
                <w:rFonts w:cstheme="minorHAnsi"/>
              </w:rPr>
            </w:pPr>
          </w:p>
        </w:tc>
        <w:tc>
          <w:tcPr>
            <w:tcW w:w="1699" w:type="dxa"/>
          </w:tcPr>
          <w:p w:rsidR="00DA2F55" w:rsidRPr="00477D7C" w:rsidRDefault="00DA2F55" w:rsidP="004A0515">
            <w:pPr>
              <w:rPr>
                <w:rFonts w:cstheme="minorHAnsi"/>
              </w:rPr>
            </w:pPr>
          </w:p>
        </w:tc>
        <w:tc>
          <w:tcPr>
            <w:tcW w:w="944" w:type="dxa"/>
          </w:tcPr>
          <w:p w:rsidR="00DA2F55" w:rsidRPr="00477D7C" w:rsidRDefault="00DA2F55" w:rsidP="004A0515">
            <w:pPr>
              <w:rPr>
                <w:rFonts w:cstheme="minorHAnsi"/>
              </w:rPr>
            </w:pPr>
          </w:p>
        </w:tc>
        <w:tc>
          <w:tcPr>
            <w:tcW w:w="1887" w:type="dxa"/>
          </w:tcPr>
          <w:p w:rsidR="00DA2F55" w:rsidRPr="00477D7C" w:rsidRDefault="00DA2F55" w:rsidP="004A0515">
            <w:pPr>
              <w:rPr>
                <w:rFonts w:cstheme="minorHAnsi"/>
              </w:rPr>
            </w:pPr>
          </w:p>
        </w:tc>
        <w:tc>
          <w:tcPr>
            <w:tcW w:w="1404" w:type="dxa"/>
          </w:tcPr>
          <w:p w:rsidR="00DA2F55" w:rsidRPr="00477D7C" w:rsidRDefault="00DA2F55" w:rsidP="004A0515">
            <w:pPr>
              <w:jc w:val="center"/>
              <w:rPr>
                <w:rFonts w:cstheme="minorHAnsi"/>
              </w:rPr>
            </w:pPr>
          </w:p>
        </w:tc>
        <w:tc>
          <w:tcPr>
            <w:tcW w:w="1262" w:type="dxa"/>
          </w:tcPr>
          <w:p w:rsidR="00DA2F55" w:rsidRPr="00477D7C" w:rsidRDefault="00DA2F55" w:rsidP="004A0515">
            <w:pPr>
              <w:jc w:val="center"/>
              <w:rPr>
                <w:rFonts w:cstheme="minorHAnsi"/>
              </w:rPr>
            </w:pPr>
          </w:p>
        </w:tc>
        <w:tc>
          <w:tcPr>
            <w:tcW w:w="1539" w:type="dxa"/>
          </w:tcPr>
          <w:p w:rsidR="00DA2F55" w:rsidRPr="00477D7C" w:rsidRDefault="00DA2F55" w:rsidP="004A0515">
            <w:pPr>
              <w:jc w:val="center"/>
              <w:rPr>
                <w:rFonts w:cstheme="minorHAnsi"/>
              </w:rPr>
            </w:pPr>
          </w:p>
        </w:tc>
      </w:tr>
      <w:tr w:rsidR="00DA2F55" w:rsidRPr="00477D7C" w:rsidTr="004A0515">
        <w:tc>
          <w:tcPr>
            <w:tcW w:w="868" w:type="dxa"/>
          </w:tcPr>
          <w:p w:rsidR="00DA2F55" w:rsidRPr="00477D7C" w:rsidRDefault="00DA2F55" w:rsidP="004A0515">
            <w:pPr>
              <w:rPr>
                <w:rFonts w:cstheme="minorHAnsi"/>
              </w:rPr>
            </w:pPr>
          </w:p>
        </w:tc>
        <w:tc>
          <w:tcPr>
            <w:tcW w:w="1699" w:type="dxa"/>
          </w:tcPr>
          <w:p w:rsidR="00DA2F55" w:rsidRPr="00477D7C" w:rsidRDefault="00DA2F55" w:rsidP="004A0515">
            <w:pPr>
              <w:rPr>
                <w:rFonts w:cstheme="minorHAnsi"/>
              </w:rPr>
            </w:pPr>
          </w:p>
        </w:tc>
        <w:tc>
          <w:tcPr>
            <w:tcW w:w="944" w:type="dxa"/>
          </w:tcPr>
          <w:p w:rsidR="00DA2F55" w:rsidRPr="00477D7C" w:rsidRDefault="00DA2F55" w:rsidP="004A0515">
            <w:pPr>
              <w:rPr>
                <w:rFonts w:cstheme="minorHAnsi"/>
              </w:rPr>
            </w:pPr>
          </w:p>
        </w:tc>
        <w:tc>
          <w:tcPr>
            <w:tcW w:w="1887" w:type="dxa"/>
          </w:tcPr>
          <w:p w:rsidR="00DA2F55" w:rsidRPr="00477D7C" w:rsidRDefault="00DA2F55" w:rsidP="004A0515">
            <w:pPr>
              <w:rPr>
                <w:rFonts w:cstheme="minorHAnsi"/>
              </w:rPr>
            </w:pPr>
          </w:p>
        </w:tc>
        <w:tc>
          <w:tcPr>
            <w:tcW w:w="1404" w:type="dxa"/>
          </w:tcPr>
          <w:p w:rsidR="00DA2F55" w:rsidRPr="00477D7C" w:rsidRDefault="00DA2F55" w:rsidP="004A0515">
            <w:pPr>
              <w:jc w:val="center"/>
              <w:rPr>
                <w:rFonts w:cstheme="minorHAnsi"/>
              </w:rPr>
            </w:pPr>
          </w:p>
        </w:tc>
        <w:tc>
          <w:tcPr>
            <w:tcW w:w="1262" w:type="dxa"/>
          </w:tcPr>
          <w:p w:rsidR="00DA2F55" w:rsidRPr="00477D7C" w:rsidRDefault="00DA2F55" w:rsidP="004A0515">
            <w:pPr>
              <w:jc w:val="center"/>
              <w:rPr>
                <w:rFonts w:cstheme="minorHAnsi"/>
              </w:rPr>
            </w:pPr>
          </w:p>
        </w:tc>
        <w:tc>
          <w:tcPr>
            <w:tcW w:w="1539" w:type="dxa"/>
          </w:tcPr>
          <w:p w:rsidR="00DA2F55" w:rsidRPr="00477D7C" w:rsidRDefault="00DA2F55" w:rsidP="004A0515">
            <w:pPr>
              <w:jc w:val="center"/>
              <w:rPr>
                <w:rFonts w:cstheme="minorHAnsi"/>
              </w:rPr>
            </w:pPr>
          </w:p>
        </w:tc>
      </w:tr>
      <w:tr w:rsidR="00DA2F55" w:rsidRPr="00477D7C" w:rsidTr="004A0515">
        <w:tc>
          <w:tcPr>
            <w:tcW w:w="868" w:type="dxa"/>
          </w:tcPr>
          <w:p w:rsidR="00DA2F55" w:rsidRPr="00477D7C" w:rsidRDefault="00DA2F55" w:rsidP="004A0515">
            <w:pPr>
              <w:rPr>
                <w:rFonts w:cstheme="minorHAnsi"/>
              </w:rPr>
            </w:pPr>
          </w:p>
        </w:tc>
        <w:tc>
          <w:tcPr>
            <w:tcW w:w="1699" w:type="dxa"/>
          </w:tcPr>
          <w:p w:rsidR="00DA2F55" w:rsidRPr="00477D7C" w:rsidRDefault="00DA2F55" w:rsidP="004A0515">
            <w:pPr>
              <w:rPr>
                <w:rFonts w:cstheme="minorHAnsi"/>
              </w:rPr>
            </w:pPr>
          </w:p>
        </w:tc>
        <w:tc>
          <w:tcPr>
            <w:tcW w:w="944" w:type="dxa"/>
          </w:tcPr>
          <w:p w:rsidR="00DA2F55" w:rsidRPr="00477D7C" w:rsidRDefault="00DA2F55" w:rsidP="004A0515">
            <w:pPr>
              <w:rPr>
                <w:rFonts w:cstheme="minorHAnsi"/>
              </w:rPr>
            </w:pPr>
          </w:p>
        </w:tc>
        <w:tc>
          <w:tcPr>
            <w:tcW w:w="1887" w:type="dxa"/>
          </w:tcPr>
          <w:p w:rsidR="00DA2F55" w:rsidRPr="00477D7C" w:rsidRDefault="00DA2F55" w:rsidP="004A0515">
            <w:pPr>
              <w:rPr>
                <w:rFonts w:cstheme="minorHAnsi"/>
              </w:rPr>
            </w:pPr>
          </w:p>
        </w:tc>
        <w:tc>
          <w:tcPr>
            <w:tcW w:w="1404" w:type="dxa"/>
          </w:tcPr>
          <w:p w:rsidR="00DA2F55" w:rsidRPr="00477D7C" w:rsidRDefault="00DA2F55" w:rsidP="004A0515">
            <w:pPr>
              <w:jc w:val="center"/>
              <w:rPr>
                <w:rFonts w:cstheme="minorHAnsi"/>
              </w:rPr>
            </w:pPr>
          </w:p>
        </w:tc>
        <w:tc>
          <w:tcPr>
            <w:tcW w:w="1262" w:type="dxa"/>
          </w:tcPr>
          <w:p w:rsidR="00DA2F55" w:rsidRPr="00477D7C" w:rsidRDefault="00DA2F55" w:rsidP="004A0515">
            <w:pPr>
              <w:jc w:val="center"/>
              <w:rPr>
                <w:rFonts w:cstheme="minorHAnsi"/>
              </w:rPr>
            </w:pPr>
          </w:p>
        </w:tc>
        <w:tc>
          <w:tcPr>
            <w:tcW w:w="1539" w:type="dxa"/>
          </w:tcPr>
          <w:p w:rsidR="00DA2F55" w:rsidRPr="00477D7C" w:rsidRDefault="00DA2F55" w:rsidP="004A0515">
            <w:pPr>
              <w:jc w:val="center"/>
              <w:rPr>
                <w:rFonts w:cstheme="minorHAnsi"/>
              </w:rPr>
            </w:pPr>
          </w:p>
        </w:tc>
      </w:tr>
      <w:tr w:rsidR="00DA2F55" w:rsidRPr="00477D7C" w:rsidTr="004A0515">
        <w:tc>
          <w:tcPr>
            <w:tcW w:w="868" w:type="dxa"/>
          </w:tcPr>
          <w:p w:rsidR="00DA2F55" w:rsidRPr="00477D7C" w:rsidRDefault="00DA2F55" w:rsidP="004A0515">
            <w:pPr>
              <w:rPr>
                <w:rFonts w:cstheme="minorHAnsi"/>
              </w:rPr>
            </w:pPr>
          </w:p>
        </w:tc>
        <w:tc>
          <w:tcPr>
            <w:tcW w:w="1699" w:type="dxa"/>
          </w:tcPr>
          <w:p w:rsidR="00DA2F55" w:rsidRPr="00477D7C" w:rsidRDefault="00DA2F55" w:rsidP="004A0515">
            <w:pPr>
              <w:rPr>
                <w:rFonts w:cstheme="minorHAnsi"/>
              </w:rPr>
            </w:pPr>
          </w:p>
        </w:tc>
        <w:tc>
          <w:tcPr>
            <w:tcW w:w="944" w:type="dxa"/>
          </w:tcPr>
          <w:p w:rsidR="00DA2F55" w:rsidRPr="00477D7C" w:rsidRDefault="00DA2F55" w:rsidP="004A0515">
            <w:pPr>
              <w:rPr>
                <w:rFonts w:cstheme="minorHAnsi"/>
              </w:rPr>
            </w:pPr>
          </w:p>
        </w:tc>
        <w:tc>
          <w:tcPr>
            <w:tcW w:w="1887" w:type="dxa"/>
          </w:tcPr>
          <w:p w:rsidR="00DA2F55" w:rsidRPr="00477D7C" w:rsidRDefault="00DA2F55" w:rsidP="004A0515">
            <w:pPr>
              <w:rPr>
                <w:rFonts w:cstheme="minorHAnsi"/>
              </w:rPr>
            </w:pPr>
          </w:p>
        </w:tc>
        <w:tc>
          <w:tcPr>
            <w:tcW w:w="1404" w:type="dxa"/>
          </w:tcPr>
          <w:p w:rsidR="00DA2F55" w:rsidRPr="00477D7C" w:rsidRDefault="00DA2F55" w:rsidP="004A0515">
            <w:pPr>
              <w:jc w:val="center"/>
              <w:rPr>
                <w:rFonts w:cstheme="minorHAnsi"/>
              </w:rPr>
            </w:pPr>
          </w:p>
        </w:tc>
        <w:tc>
          <w:tcPr>
            <w:tcW w:w="1262" w:type="dxa"/>
          </w:tcPr>
          <w:p w:rsidR="00DA2F55" w:rsidRPr="00477D7C" w:rsidRDefault="00DA2F55" w:rsidP="004A0515">
            <w:pPr>
              <w:jc w:val="center"/>
              <w:rPr>
                <w:rFonts w:cstheme="minorHAnsi"/>
              </w:rPr>
            </w:pPr>
          </w:p>
        </w:tc>
        <w:tc>
          <w:tcPr>
            <w:tcW w:w="1539" w:type="dxa"/>
          </w:tcPr>
          <w:p w:rsidR="00DA2F55" w:rsidRPr="00477D7C" w:rsidRDefault="00DA2F55" w:rsidP="004A0515">
            <w:pPr>
              <w:jc w:val="center"/>
              <w:rPr>
                <w:rFonts w:cstheme="minorHAnsi"/>
              </w:rPr>
            </w:pPr>
          </w:p>
        </w:tc>
      </w:tr>
    </w:tbl>
    <w:p w:rsidR="006329CC" w:rsidRDefault="006329CC" w:rsidP="006329CC">
      <w:pPr>
        <w:spacing w:after="0"/>
        <w:rPr>
          <w:rFonts w:cstheme="minorHAnsi"/>
          <w:b/>
        </w:rPr>
      </w:pPr>
    </w:p>
    <w:p w:rsidR="006329CC" w:rsidRDefault="006329CC" w:rsidP="006329CC">
      <w:pPr>
        <w:spacing w:after="0"/>
        <w:rPr>
          <w:rFonts w:cstheme="minorHAnsi"/>
          <w:b/>
        </w:rPr>
      </w:pPr>
    </w:p>
    <w:p w:rsidR="006329CC" w:rsidRDefault="006329CC" w:rsidP="006329CC">
      <w:pPr>
        <w:spacing w:after="0"/>
        <w:rPr>
          <w:rFonts w:cstheme="minorHAnsi"/>
          <w:b/>
        </w:rPr>
      </w:pPr>
    </w:p>
    <w:p w:rsidR="006329CC" w:rsidRDefault="006329CC" w:rsidP="006329CC">
      <w:pPr>
        <w:spacing w:after="0"/>
        <w:rPr>
          <w:rFonts w:cstheme="minorHAnsi"/>
          <w:b/>
        </w:rPr>
      </w:pPr>
    </w:p>
    <w:p w:rsidR="006329CC" w:rsidRDefault="006329CC" w:rsidP="006329CC">
      <w:pPr>
        <w:spacing w:after="0"/>
        <w:rPr>
          <w:rFonts w:cstheme="minorHAnsi"/>
          <w:b/>
        </w:rPr>
      </w:pPr>
    </w:p>
    <w:p w:rsidR="006329CC" w:rsidRDefault="006329CC" w:rsidP="006329CC">
      <w:pPr>
        <w:spacing w:after="0"/>
        <w:rPr>
          <w:rFonts w:cstheme="minorHAnsi"/>
          <w:b/>
        </w:rPr>
      </w:pPr>
    </w:p>
    <w:p w:rsidR="006329CC" w:rsidRDefault="006329CC" w:rsidP="006329CC">
      <w:pPr>
        <w:spacing w:after="0"/>
        <w:rPr>
          <w:rFonts w:cstheme="minorHAnsi"/>
          <w:b/>
        </w:rPr>
      </w:pPr>
    </w:p>
    <w:p w:rsidR="00163939" w:rsidRDefault="00163939" w:rsidP="00163939">
      <w:pPr>
        <w:spacing w:line="360" w:lineRule="auto"/>
        <w:rPr>
          <w:rFonts w:cstheme="minorHAnsi"/>
        </w:rPr>
      </w:pPr>
    </w:p>
    <w:p w:rsidR="008637F1" w:rsidRDefault="008637F1" w:rsidP="00D32CF6">
      <w:pPr>
        <w:pStyle w:val="Heading1"/>
        <w:ind w:left="993" w:right="1338"/>
      </w:pPr>
      <w:bookmarkStart w:id="106" w:name="_Toc32833287"/>
      <w:r>
        <w:rPr>
          <w:w w:val="110"/>
        </w:rPr>
        <w:t>Format –V</w:t>
      </w:r>
      <w:r w:rsidR="00DA2F55">
        <w:rPr>
          <w:w w:val="110"/>
        </w:rPr>
        <w:t>I</w:t>
      </w:r>
      <w:r>
        <w:rPr>
          <w:w w:val="110"/>
        </w:rPr>
        <w:t>I: Annual Action Plan</w:t>
      </w:r>
      <w:bookmarkEnd w:id="106"/>
    </w:p>
    <w:p w:rsidR="008637F1" w:rsidRDefault="008637F1" w:rsidP="008637F1">
      <w:pPr>
        <w:pStyle w:val="BodyText"/>
        <w:spacing w:before="169" w:line="268" w:lineRule="auto"/>
        <w:ind w:left="160" w:right="38"/>
        <w:jc w:val="both"/>
      </w:pPr>
      <w:r>
        <w:rPr>
          <w:color w:val="231F20"/>
          <w:w w:val="105"/>
        </w:rPr>
        <w:t>Every year the JFMC in their GB meeting would decide various activities to</w:t>
      </w:r>
      <w:r>
        <w:rPr>
          <w:color w:val="231F20"/>
          <w:spacing w:val="-6"/>
          <w:w w:val="105"/>
        </w:rPr>
        <w:t xml:space="preserve">be </w:t>
      </w:r>
      <w:r>
        <w:rPr>
          <w:color w:val="231F20"/>
          <w:w w:val="105"/>
        </w:rPr>
        <w:t xml:space="preserve">implemented during the succeeding financial </w:t>
      </w:r>
      <w:r>
        <w:rPr>
          <w:color w:val="231F20"/>
          <w:spacing w:val="-6"/>
          <w:w w:val="105"/>
        </w:rPr>
        <w:t xml:space="preserve">year, </w:t>
      </w:r>
      <w:r>
        <w:rPr>
          <w:color w:val="231F20"/>
          <w:w w:val="105"/>
        </w:rPr>
        <w:t>andaccordinglywillprepareanannualactionplan</w:t>
      </w:r>
      <w:r>
        <w:rPr>
          <w:color w:val="231F20"/>
          <w:spacing w:val="-4"/>
          <w:w w:val="105"/>
        </w:rPr>
        <w:t xml:space="preserve">and </w:t>
      </w:r>
      <w:r>
        <w:rPr>
          <w:color w:val="231F20"/>
          <w:w w:val="105"/>
        </w:rPr>
        <w:t>budget, following the projected perspective budget plan.TheannualplanwillbesubmittedtoRMU</w:t>
      </w:r>
      <w:r>
        <w:rPr>
          <w:color w:val="231F20"/>
          <w:spacing w:val="-5"/>
          <w:w w:val="105"/>
        </w:rPr>
        <w:t>who</w:t>
      </w:r>
    </w:p>
    <w:p w:rsidR="008637F1" w:rsidRDefault="008637F1" w:rsidP="008637F1">
      <w:pPr>
        <w:pStyle w:val="BodyText"/>
        <w:spacing w:line="268" w:lineRule="auto"/>
        <w:ind w:left="160" w:right="477"/>
        <w:jc w:val="both"/>
      </w:pPr>
      <w:r>
        <w:rPr>
          <w:color w:val="231F20"/>
          <w:w w:val="105"/>
        </w:rPr>
        <w:t xml:space="preserve">will scrutinize and recommend to SDMU. On the </w:t>
      </w:r>
      <w:r>
        <w:rPr>
          <w:color w:val="231F20"/>
          <w:spacing w:val="-3"/>
          <w:w w:val="105"/>
        </w:rPr>
        <w:t xml:space="preserve">basis </w:t>
      </w:r>
      <w:r>
        <w:rPr>
          <w:color w:val="231F20"/>
          <w:w w:val="105"/>
        </w:rPr>
        <w:t xml:space="preserve">of the annual plan DMU will release fund to JFMC. The progress in the Implementation of SCATFORM activities </w:t>
      </w:r>
      <w:r>
        <w:rPr>
          <w:color w:val="231F20"/>
          <w:spacing w:val="-6"/>
          <w:w w:val="105"/>
        </w:rPr>
        <w:t xml:space="preserve">in </w:t>
      </w:r>
      <w:r>
        <w:rPr>
          <w:color w:val="231F20"/>
          <w:w w:val="105"/>
        </w:rPr>
        <w:t>a year would be monitored on the basis of theannual plan. The JFMC would submit the annual action plan in the followingformat.</w:t>
      </w:r>
    </w:p>
    <w:p w:rsidR="008637F1" w:rsidRDefault="008637F1" w:rsidP="008637F1">
      <w:pPr>
        <w:pStyle w:val="BodyText"/>
        <w:spacing w:before="8"/>
        <w:rPr>
          <w:sz w:val="27"/>
        </w:rPr>
      </w:pPr>
    </w:p>
    <w:p w:rsidR="008637F1" w:rsidRDefault="008637F1" w:rsidP="004A0515">
      <w:pPr>
        <w:pStyle w:val="ListParagraph"/>
        <w:numPr>
          <w:ilvl w:val="0"/>
          <w:numId w:val="63"/>
        </w:numPr>
        <w:tabs>
          <w:tab w:val="left" w:pos="446"/>
        </w:tabs>
        <w:spacing w:before="111"/>
        <w:ind w:left="426" w:hanging="286"/>
        <w:jc w:val="both"/>
        <w:rPr>
          <w:b/>
          <w:sz w:val="28"/>
        </w:rPr>
      </w:pPr>
      <w:r>
        <w:rPr>
          <w:b/>
          <w:color w:val="231F20"/>
          <w:w w:val="110"/>
          <w:sz w:val="28"/>
        </w:rPr>
        <w:t>AnnualActionPlanandBudget</w:t>
      </w:r>
    </w:p>
    <w:p w:rsidR="008637F1" w:rsidRDefault="008637F1" w:rsidP="004A0515">
      <w:pPr>
        <w:ind w:left="160"/>
        <w:jc w:val="center"/>
        <w:rPr>
          <w:b/>
          <w:i/>
          <w:sz w:val="20"/>
        </w:rPr>
      </w:pPr>
      <w:r>
        <w:rPr>
          <w:b/>
          <w:i/>
          <w:color w:val="231F20"/>
          <w:w w:val="105"/>
          <w:sz w:val="20"/>
        </w:rPr>
        <w:t>Table</w:t>
      </w:r>
      <w:r w:rsidR="00DA2F55">
        <w:rPr>
          <w:b/>
          <w:i/>
          <w:color w:val="231F20"/>
          <w:w w:val="105"/>
          <w:sz w:val="20"/>
        </w:rPr>
        <w:t>76</w:t>
      </w:r>
    </w:p>
    <w:p w:rsidR="008637F1" w:rsidRDefault="008637F1" w:rsidP="008637F1">
      <w:pPr>
        <w:pStyle w:val="BodyText"/>
        <w:spacing w:before="1" w:after="1"/>
        <w:rPr>
          <w:b/>
          <w:i/>
          <w:sz w:val="16"/>
        </w:rPr>
      </w:pPr>
    </w:p>
    <w:tbl>
      <w:tblPr>
        <w:tblW w:w="0" w:type="auto"/>
        <w:tblInd w:w="18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1778"/>
        <w:gridCol w:w="2382"/>
        <w:gridCol w:w="1377"/>
        <w:gridCol w:w="936"/>
        <w:gridCol w:w="1342"/>
        <w:gridCol w:w="1013"/>
        <w:gridCol w:w="1489"/>
      </w:tblGrid>
      <w:tr w:rsidR="008637F1" w:rsidTr="003A6F55">
        <w:trPr>
          <w:trHeight w:val="552"/>
        </w:trPr>
        <w:tc>
          <w:tcPr>
            <w:tcW w:w="1778" w:type="dxa"/>
            <w:shd w:val="clear" w:color="auto" w:fill="E6E7E8"/>
          </w:tcPr>
          <w:p w:rsidR="008637F1" w:rsidRDefault="008637F1" w:rsidP="003A6F55">
            <w:pPr>
              <w:pStyle w:val="TableParagraph"/>
              <w:spacing w:before="31"/>
              <w:ind w:left="413"/>
              <w:rPr>
                <w:sz w:val="19"/>
              </w:rPr>
            </w:pPr>
            <w:r>
              <w:rPr>
                <w:color w:val="231F20"/>
                <w:w w:val="105"/>
                <w:sz w:val="19"/>
              </w:rPr>
              <w:t>Component</w:t>
            </w:r>
          </w:p>
        </w:tc>
        <w:tc>
          <w:tcPr>
            <w:tcW w:w="2382" w:type="dxa"/>
            <w:shd w:val="clear" w:color="auto" w:fill="E6E7E8"/>
          </w:tcPr>
          <w:p w:rsidR="008637F1" w:rsidRDefault="008637F1" w:rsidP="003A6F55">
            <w:pPr>
              <w:pStyle w:val="TableParagraph"/>
              <w:spacing w:before="31"/>
              <w:ind w:left="746"/>
              <w:rPr>
                <w:sz w:val="19"/>
              </w:rPr>
            </w:pPr>
            <w:r>
              <w:rPr>
                <w:color w:val="231F20"/>
                <w:sz w:val="19"/>
              </w:rPr>
              <w:t>Work Items</w:t>
            </w:r>
          </w:p>
        </w:tc>
        <w:tc>
          <w:tcPr>
            <w:tcW w:w="1377" w:type="dxa"/>
            <w:shd w:val="clear" w:color="auto" w:fill="E6E7E8"/>
          </w:tcPr>
          <w:p w:rsidR="008637F1" w:rsidRDefault="008637F1" w:rsidP="003A6F55">
            <w:pPr>
              <w:pStyle w:val="TableParagraph"/>
              <w:spacing w:before="31"/>
              <w:ind w:left="116"/>
              <w:rPr>
                <w:sz w:val="19"/>
              </w:rPr>
            </w:pPr>
            <w:r>
              <w:rPr>
                <w:color w:val="231F20"/>
                <w:sz w:val="19"/>
              </w:rPr>
              <w:t>Period ofwork</w:t>
            </w:r>
          </w:p>
          <w:p w:rsidR="008637F1" w:rsidRDefault="008637F1" w:rsidP="003A6F55">
            <w:pPr>
              <w:pStyle w:val="TableParagraph"/>
              <w:spacing w:before="38" w:line="231" w:lineRule="exact"/>
              <w:ind w:left="144"/>
              <w:rPr>
                <w:sz w:val="19"/>
              </w:rPr>
            </w:pPr>
            <w:r>
              <w:rPr>
                <w:color w:val="231F20"/>
                <w:sz w:val="19"/>
              </w:rPr>
              <w:t>(Year/Month)</w:t>
            </w:r>
          </w:p>
        </w:tc>
        <w:tc>
          <w:tcPr>
            <w:tcW w:w="936" w:type="dxa"/>
            <w:shd w:val="clear" w:color="auto" w:fill="E6E7E8"/>
          </w:tcPr>
          <w:p w:rsidR="008637F1" w:rsidRDefault="008637F1" w:rsidP="003A6F55">
            <w:pPr>
              <w:pStyle w:val="TableParagraph"/>
              <w:spacing w:before="31"/>
              <w:ind w:left="82" w:right="60"/>
              <w:jc w:val="center"/>
              <w:rPr>
                <w:sz w:val="19"/>
              </w:rPr>
            </w:pPr>
            <w:r>
              <w:rPr>
                <w:color w:val="231F20"/>
                <w:w w:val="105"/>
                <w:sz w:val="19"/>
              </w:rPr>
              <w:t>Target</w:t>
            </w:r>
          </w:p>
          <w:p w:rsidR="008637F1" w:rsidRDefault="008637F1" w:rsidP="003A6F55">
            <w:pPr>
              <w:pStyle w:val="TableParagraph"/>
              <w:spacing w:before="38" w:line="231" w:lineRule="exact"/>
              <w:ind w:left="82" w:right="60"/>
              <w:jc w:val="center"/>
              <w:rPr>
                <w:sz w:val="19"/>
              </w:rPr>
            </w:pPr>
            <w:r>
              <w:rPr>
                <w:color w:val="231F20"/>
                <w:sz w:val="19"/>
              </w:rPr>
              <w:t>(Physical)</w:t>
            </w:r>
          </w:p>
        </w:tc>
        <w:tc>
          <w:tcPr>
            <w:tcW w:w="1342" w:type="dxa"/>
            <w:shd w:val="clear" w:color="auto" w:fill="E6E7E8"/>
          </w:tcPr>
          <w:p w:rsidR="008637F1" w:rsidRDefault="008637F1" w:rsidP="003A6F55">
            <w:pPr>
              <w:pStyle w:val="TableParagraph"/>
              <w:spacing w:before="31"/>
              <w:ind w:left="89" w:right="67"/>
              <w:jc w:val="center"/>
              <w:rPr>
                <w:sz w:val="19"/>
              </w:rPr>
            </w:pPr>
            <w:r>
              <w:rPr>
                <w:color w:val="231F20"/>
                <w:sz w:val="19"/>
              </w:rPr>
              <w:t>Tentative</w:t>
            </w:r>
          </w:p>
          <w:p w:rsidR="008637F1" w:rsidRDefault="008637F1" w:rsidP="003A6F55">
            <w:pPr>
              <w:pStyle w:val="TableParagraph"/>
              <w:spacing w:before="38" w:line="231" w:lineRule="exact"/>
              <w:ind w:left="89" w:right="67"/>
              <w:jc w:val="center"/>
              <w:rPr>
                <w:sz w:val="19"/>
              </w:rPr>
            </w:pPr>
            <w:r>
              <w:rPr>
                <w:color w:val="231F20"/>
                <w:sz w:val="19"/>
              </w:rPr>
              <w:t>Budget (In Rs.)</w:t>
            </w:r>
          </w:p>
        </w:tc>
        <w:tc>
          <w:tcPr>
            <w:tcW w:w="1013" w:type="dxa"/>
            <w:shd w:val="clear" w:color="auto" w:fill="E6E7E8"/>
          </w:tcPr>
          <w:p w:rsidR="008637F1" w:rsidRDefault="008637F1" w:rsidP="003A6F55">
            <w:pPr>
              <w:pStyle w:val="TableParagraph"/>
              <w:spacing w:before="31"/>
              <w:ind w:left="136"/>
              <w:rPr>
                <w:sz w:val="19"/>
              </w:rPr>
            </w:pPr>
            <w:r>
              <w:rPr>
                <w:color w:val="231F20"/>
                <w:sz w:val="19"/>
              </w:rPr>
              <w:t>Source of</w:t>
            </w:r>
          </w:p>
          <w:p w:rsidR="008637F1" w:rsidRDefault="008637F1" w:rsidP="003A6F55">
            <w:pPr>
              <w:pStyle w:val="TableParagraph"/>
              <w:spacing w:before="38" w:line="231" w:lineRule="exact"/>
              <w:ind w:left="193"/>
              <w:rPr>
                <w:sz w:val="19"/>
              </w:rPr>
            </w:pPr>
            <w:r>
              <w:rPr>
                <w:color w:val="231F20"/>
                <w:w w:val="105"/>
                <w:sz w:val="19"/>
              </w:rPr>
              <w:t>funding</w:t>
            </w:r>
          </w:p>
        </w:tc>
        <w:tc>
          <w:tcPr>
            <w:tcW w:w="1489" w:type="dxa"/>
            <w:shd w:val="clear" w:color="auto" w:fill="E6E7E8"/>
          </w:tcPr>
          <w:p w:rsidR="008637F1" w:rsidRDefault="008637F1" w:rsidP="003A6F55">
            <w:pPr>
              <w:pStyle w:val="TableParagraph"/>
              <w:spacing w:before="31"/>
              <w:ind w:left="93"/>
              <w:rPr>
                <w:sz w:val="19"/>
              </w:rPr>
            </w:pPr>
            <w:r>
              <w:rPr>
                <w:color w:val="231F20"/>
                <w:sz w:val="19"/>
              </w:rPr>
              <w:t>Responsibilityof</w:t>
            </w:r>
          </w:p>
          <w:p w:rsidR="008637F1" w:rsidRDefault="008637F1" w:rsidP="003A6F55">
            <w:pPr>
              <w:pStyle w:val="TableParagraph"/>
              <w:spacing w:before="38" w:line="231" w:lineRule="exact"/>
              <w:ind w:left="106"/>
              <w:rPr>
                <w:sz w:val="19"/>
              </w:rPr>
            </w:pPr>
            <w:r>
              <w:rPr>
                <w:color w:val="231F20"/>
                <w:w w:val="105"/>
                <w:sz w:val="19"/>
              </w:rPr>
              <w:t>implementation</w:t>
            </w:r>
          </w:p>
        </w:tc>
      </w:tr>
      <w:tr w:rsidR="008637F1" w:rsidTr="003A6F55">
        <w:trPr>
          <w:trHeight w:val="371"/>
        </w:trPr>
        <w:tc>
          <w:tcPr>
            <w:tcW w:w="1778" w:type="dxa"/>
            <w:vMerge w:val="restart"/>
          </w:tcPr>
          <w:p w:rsidR="008637F1" w:rsidRDefault="008637F1" w:rsidP="003A6F55">
            <w:pPr>
              <w:pStyle w:val="TableParagraph"/>
              <w:spacing w:before="59" w:line="268" w:lineRule="auto"/>
              <w:ind w:left="80"/>
            </w:pPr>
            <w:r>
              <w:rPr>
                <w:color w:val="231F20"/>
                <w:w w:val="105"/>
              </w:rPr>
              <w:t xml:space="preserve">Community </w:t>
            </w:r>
            <w:r>
              <w:rPr>
                <w:color w:val="231F20"/>
              </w:rPr>
              <w:t xml:space="preserve">Development </w:t>
            </w:r>
            <w:r>
              <w:rPr>
                <w:color w:val="231F20"/>
                <w:w w:val="105"/>
              </w:rPr>
              <w:t>Activities</w:t>
            </w: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val="restart"/>
          </w:tcPr>
          <w:p w:rsidR="008637F1" w:rsidRDefault="008637F1" w:rsidP="003A6F55">
            <w:pPr>
              <w:pStyle w:val="TableParagraph"/>
              <w:spacing w:before="59" w:line="268" w:lineRule="auto"/>
              <w:ind w:left="80" w:right="9"/>
            </w:pPr>
            <w:r>
              <w:rPr>
                <w:color w:val="231F20"/>
                <w:w w:val="105"/>
              </w:rPr>
              <w:t xml:space="preserve">Soil and Moisture Conservation </w:t>
            </w: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val="restart"/>
          </w:tcPr>
          <w:p w:rsidR="008637F1" w:rsidRDefault="008637F1" w:rsidP="003A6F55">
            <w:pPr>
              <w:pStyle w:val="TableParagraph"/>
              <w:spacing w:before="59" w:line="268" w:lineRule="auto"/>
              <w:ind w:left="80"/>
            </w:pPr>
            <w:r>
              <w:rPr>
                <w:color w:val="231F20"/>
              </w:rPr>
              <w:t>Decentralized Nursery</w:t>
            </w: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val="restart"/>
          </w:tcPr>
          <w:p w:rsidR="008637F1" w:rsidRDefault="008637F1" w:rsidP="003A6F55">
            <w:pPr>
              <w:pStyle w:val="TableParagraph"/>
              <w:spacing w:before="59"/>
              <w:ind w:left="80"/>
            </w:pPr>
            <w:r>
              <w:rPr>
                <w:color w:val="231F20"/>
              </w:rPr>
              <w:t>Agro Forestry</w:t>
            </w: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tcBorders>
              <w:top w:val="nil"/>
            </w:tcBorders>
          </w:tcPr>
          <w:p w:rsidR="008637F1" w:rsidRDefault="008637F1" w:rsidP="003A6F55">
            <w:pPr>
              <w:rPr>
                <w:sz w:val="2"/>
                <w:szCs w:val="2"/>
              </w:rPr>
            </w:pPr>
          </w:p>
        </w:tc>
        <w:tc>
          <w:tcPr>
            <w:tcW w:w="2382" w:type="dxa"/>
          </w:tcPr>
          <w:p w:rsidR="008637F1" w:rsidRDefault="008637F1" w:rsidP="003A6F55">
            <w:pPr>
              <w:pStyle w:val="TableParagraph"/>
              <w:rPr>
                <w:sz w:val="20"/>
              </w:rPr>
            </w:pPr>
          </w:p>
        </w:tc>
        <w:tc>
          <w:tcPr>
            <w:tcW w:w="1377" w:type="dxa"/>
          </w:tcPr>
          <w:p w:rsidR="008637F1" w:rsidRDefault="008637F1" w:rsidP="003A6F55">
            <w:pPr>
              <w:pStyle w:val="TableParagraph"/>
              <w:rPr>
                <w:sz w:val="20"/>
              </w:rPr>
            </w:pPr>
          </w:p>
        </w:tc>
        <w:tc>
          <w:tcPr>
            <w:tcW w:w="936" w:type="dxa"/>
          </w:tcPr>
          <w:p w:rsidR="008637F1" w:rsidRDefault="008637F1" w:rsidP="003A6F55">
            <w:pPr>
              <w:pStyle w:val="TableParagraph"/>
              <w:rPr>
                <w:sz w:val="20"/>
              </w:rPr>
            </w:pPr>
          </w:p>
        </w:tc>
        <w:tc>
          <w:tcPr>
            <w:tcW w:w="1342" w:type="dxa"/>
          </w:tcPr>
          <w:p w:rsidR="008637F1" w:rsidRDefault="008637F1" w:rsidP="003A6F55">
            <w:pPr>
              <w:pStyle w:val="TableParagraph"/>
              <w:rPr>
                <w:sz w:val="20"/>
              </w:rPr>
            </w:pPr>
          </w:p>
        </w:tc>
        <w:tc>
          <w:tcPr>
            <w:tcW w:w="1013" w:type="dxa"/>
          </w:tcPr>
          <w:p w:rsidR="008637F1" w:rsidRDefault="008637F1" w:rsidP="003A6F55">
            <w:pPr>
              <w:pStyle w:val="TableParagraph"/>
              <w:rPr>
                <w:sz w:val="20"/>
              </w:rPr>
            </w:pPr>
          </w:p>
        </w:tc>
        <w:tc>
          <w:tcPr>
            <w:tcW w:w="1489" w:type="dxa"/>
          </w:tcPr>
          <w:p w:rsidR="008637F1" w:rsidRDefault="008637F1" w:rsidP="003A6F55">
            <w:pPr>
              <w:pStyle w:val="TableParagraph"/>
              <w:rPr>
                <w:sz w:val="20"/>
              </w:rPr>
            </w:pPr>
          </w:p>
        </w:tc>
      </w:tr>
      <w:tr w:rsidR="008637F1" w:rsidTr="003A6F55">
        <w:trPr>
          <w:trHeight w:val="371"/>
        </w:trPr>
        <w:tc>
          <w:tcPr>
            <w:tcW w:w="1778" w:type="dxa"/>
            <w:vMerge w:val="restart"/>
          </w:tcPr>
          <w:p w:rsidR="008637F1" w:rsidRPr="00786A1C" w:rsidRDefault="008637F1" w:rsidP="004A0515">
            <w:pPr>
              <w:pStyle w:val="Heading4"/>
              <w:rPr>
                <w:rFonts w:ascii="Times New Roman" w:hAnsi="Times New Roman" w:cs="Times New Roman"/>
              </w:rPr>
            </w:pPr>
            <w:r w:rsidRPr="00786A1C">
              <w:rPr>
                <w:rFonts w:ascii="Times New Roman" w:hAnsi="Times New Roman" w:cs="Times New Roman"/>
                <w:color w:val="231F20"/>
              </w:rPr>
              <w:lastRenderedPageBreak/>
              <w:t>ANR</w:t>
            </w:r>
          </w:p>
        </w:tc>
        <w:tc>
          <w:tcPr>
            <w:tcW w:w="2382" w:type="dxa"/>
          </w:tcPr>
          <w:p w:rsidR="008637F1" w:rsidRPr="004A0515" w:rsidRDefault="008637F1" w:rsidP="004A0515">
            <w:pPr>
              <w:pStyle w:val="Heading4"/>
              <w:rPr>
                <w:highlight w:val="yellow"/>
              </w:rPr>
            </w:pPr>
          </w:p>
        </w:tc>
        <w:tc>
          <w:tcPr>
            <w:tcW w:w="1377" w:type="dxa"/>
          </w:tcPr>
          <w:p w:rsidR="008637F1" w:rsidRDefault="008637F1" w:rsidP="004A0515">
            <w:pPr>
              <w:pStyle w:val="Heading4"/>
              <w:rPr>
                <w:sz w:val="20"/>
              </w:rPr>
            </w:pPr>
          </w:p>
        </w:tc>
        <w:tc>
          <w:tcPr>
            <w:tcW w:w="936" w:type="dxa"/>
          </w:tcPr>
          <w:p w:rsidR="008637F1" w:rsidRDefault="008637F1" w:rsidP="004A0515">
            <w:pPr>
              <w:pStyle w:val="Heading4"/>
              <w:rPr>
                <w:sz w:val="20"/>
              </w:rPr>
            </w:pPr>
          </w:p>
        </w:tc>
        <w:tc>
          <w:tcPr>
            <w:tcW w:w="1342" w:type="dxa"/>
          </w:tcPr>
          <w:p w:rsidR="008637F1" w:rsidRDefault="008637F1" w:rsidP="004A0515">
            <w:pPr>
              <w:pStyle w:val="Heading4"/>
              <w:rPr>
                <w:sz w:val="20"/>
              </w:rPr>
            </w:pPr>
          </w:p>
        </w:tc>
        <w:tc>
          <w:tcPr>
            <w:tcW w:w="1013" w:type="dxa"/>
          </w:tcPr>
          <w:p w:rsidR="008637F1" w:rsidRDefault="008637F1" w:rsidP="004A0515">
            <w:pPr>
              <w:pStyle w:val="Heading4"/>
              <w:rPr>
                <w:sz w:val="20"/>
              </w:rPr>
            </w:pPr>
          </w:p>
        </w:tc>
        <w:tc>
          <w:tcPr>
            <w:tcW w:w="1489" w:type="dxa"/>
          </w:tcPr>
          <w:p w:rsidR="008637F1" w:rsidRDefault="008637F1" w:rsidP="004A0515">
            <w:pPr>
              <w:pStyle w:val="Heading4"/>
              <w:rPr>
                <w:sz w:val="20"/>
              </w:rPr>
            </w:pPr>
          </w:p>
        </w:tc>
      </w:tr>
      <w:tr w:rsidR="008637F1" w:rsidTr="003A6F55">
        <w:trPr>
          <w:trHeight w:val="371"/>
        </w:trPr>
        <w:tc>
          <w:tcPr>
            <w:tcW w:w="1778" w:type="dxa"/>
            <w:vMerge/>
            <w:tcBorders>
              <w:top w:val="nil"/>
            </w:tcBorders>
          </w:tcPr>
          <w:p w:rsidR="008637F1" w:rsidRDefault="008637F1" w:rsidP="004A0515">
            <w:pPr>
              <w:pStyle w:val="Heading4"/>
              <w:rPr>
                <w:sz w:val="2"/>
                <w:szCs w:val="2"/>
              </w:rPr>
            </w:pPr>
          </w:p>
        </w:tc>
        <w:tc>
          <w:tcPr>
            <w:tcW w:w="2382" w:type="dxa"/>
          </w:tcPr>
          <w:p w:rsidR="008637F1" w:rsidRPr="004A0515" w:rsidRDefault="008637F1" w:rsidP="004A0515">
            <w:pPr>
              <w:pStyle w:val="Heading4"/>
              <w:rPr>
                <w:highlight w:val="yellow"/>
              </w:rPr>
            </w:pPr>
          </w:p>
        </w:tc>
        <w:tc>
          <w:tcPr>
            <w:tcW w:w="1377" w:type="dxa"/>
          </w:tcPr>
          <w:p w:rsidR="008637F1" w:rsidRDefault="008637F1" w:rsidP="004A0515">
            <w:pPr>
              <w:pStyle w:val="Heading4"/>
              <w:rPr>
                <w:sz w:val="20"/>
              </w:rPr>
            </w:pPr>
          </w:p>
        </w:tc>
        <w:tc>
          <w:tcPr>
            <w:tcW w:w="936" w:type="dxa"/>
          </w:tcPr>
          <w:p w:rsidR="008637F1" w:rsidRDefault="008637F1" w:rsidP="004A0515">
            <w:pPr>
              <w:pStyle w:val="Heading4"/>
              <w:rPr>
                <w:sz w:val="20"/>
              </w:rPr>
            </w:pPr>
          </w:p>
        </w:tc>
        <w:tc>
          <w:tcPr>
            <w:tcW w:w="1342" w:type="dxa"/>
          </w:tcPr>
          <w:p w:rsidR="008637F1" w:rsidRDefault="008637F1" w:rsidP="004A0515">
            <w:pPr>
              <w:pStyle w:val="Heading4"/>
              <w:rPr>
                <w:sz w:val="20"/>
              </w:rPr>
            </w:pPr>
          </w:p>
        </w:tc>
        <w:tc>
          <w:tcPr>
            <w:tcW w:w="1013" w:type="dxa"/>
          </w:tcPr>
          <w:p w:rsidR="008637F1" w:rsidRDefault="008637F1" w:rsidP="004A0515">
            <w:pPr>
              <w:pStyle w:val="Heading4"/>
              <w:rPr>
                <w:sz w:val="20"/>
              </w:rPr>
            </w:pPr>
          </w:p>
        </w:tc>
        <w:tc>
          <w:tcPr>
            <w:tcW w:w="1489" w:type="dxa"/>
          </w:tcPr>
          <w:p w:rsidR="008637F1" w:rsidRDefault="008637F1" w:rsidP="004A0515">
            <w:pPr>
              <w:pStyle w:val="Heading4"/>
              <w:rPr>
                <w:sz w:val="20"/>
              </w:rPr>
            </w:pPr>
          </w:p>
        </w:tc>
      </w:tr>
      <w:tr w:rsidR="008637F1" w:rsidTr="003A6F55">
        <w:trPr>
          <w:trHeight w:val="371"/>
        </w:trPr>
        <w:tc>
          <w:tcPr>
            <w:tcW w:w="1778" w:type="dxa"/>
            <w:vMerge/>
            <w:tcBorders>
              <w:top w:val="nil"/>
            </w:tcBorders>
          </w:tcPr>
          <w:p w:rsidR="008637F1" w:rsidRDefault="008637F1" w:rsidP="004A0515">
            <w:pPr>
              <w:pStyle w:val="Heading4"/>
              <w:rPr>
                <w:sz w:val="2"/>
                <w:szCs w:val="2"/>
              </w:rPr>
            </w:pPr>
          </w:p>
        </w:tc>
        <w:tc>
          <w:tcPr>
            <w:tcW w:w="2382" w:type="dxa"/>
          </w:tcPr>
          <w:p w:rsidR="008637F1" w:rsidRPr="004A0515" w:rsidRDefault="008637F1" w:rsidP="004A0515">
            <w:pPr>
              <w:pStyle w:val="Heading4"/>
              <w:rPr>
                <w:highlight w:val="yellow"/>
              </w:rPr>
            </w:pPr>
          </w:p>
        </w:tc>
        <w:tc>
          <w:tcPr>
            <w:tcW w:w="1377" w:type="dxa"/>
          </w:tcPr>
          <w:p w:rsidR="008637F1" w:rsidRDefault="008637F1" w:rsidP="004A0515">
            <w:pPr>
              <w:pStyle w:val="Heading4"/>
              <w:rPr>
                <w:sz w:val="20"/>
              </w:rPr>
            </w:pPr>
          </w:p>
        </w:tc>
        <w:tc>
          <w:tcPr>
            <w:tcW w:w="936" w:type="dxa"/>
          </w:tcPr>
          <w:p w:rsidR="008637F1" w:rsidRDefault="008637F1" w:rsidP="004A0515">
            <w:pPr>
              <w:pStyle w:val="Heading4"/>
              <w:rPr>
                <w:sz w:val="20"/>
              </w:rPr>
            </w:pPr>
          </w:p>
        </w:tc>
        <w:tc>
          <w:tcPr>
            <w:tcW w:w="1342" w:type="dxa"/>
          </w:tcPr>
          <w:p w:rsidR="008637F1" w:rsidRDefault="008637F1" w:rsidP="004A0515">
            <w:pPr>
              <w:pStyle w:val="Heading4"/>
              <w:rPr>
                <w:sz w:val="20"/>
              </w:rPr>
            </w:pPr>
          </w:p>
        </w:tc>
        <w:tc>
          <w:tcPr>
            <w:tcW w:w="1013" w:type="dxa"/>
          </w:tcPr>
          <w:p w:rsidR="008637F1" w:rsidRDefault="008637F1" w:rsidP="004A0515">
            <w:pPr>
              <w:pStyle w:val="Heading4"/>
              <w:rPr>
                <w:sz w:val="20"/>
              </w:rPr>
            </w:pPr>
          </w:p>
        </w:tc>
        <w:tc>
          <w:tcPr>
            <w:tcW w:w="1489" w:type="dxa"/>
          </w:tcPr>
          <w:p w:rsidR="008637F1" w:rsidRDefault="008637F1" w:rsidP="004A0515">
            <w:pPr>
              <w:pStyle w:val="Heading4"/>
              <w:rPr>
                <w:sz w:val="20"/>
              </w:rPr>
            </w:pPr>
          </w:p>
        </w:tc>
      </w:tr>
    </w:tbl>
    <w:p w:rsidR="008637F1" w:rsidRDefault="008637F1" w:rsidP="004A0515">
      <w:pPr>
        <w:pStyle w:val="Heading4"/>
        <w:rPr>
          <w:b/>
          <w:sz w:val="14"/>
        </w:rPr>
      </w:pPr>
    </w:p>
    <w:tbl>
      <w:tblPr>
        <w:tblW w:w="10348" w:type="dxa"/>
        <w:tblInd w:w="132"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1843"/>
        <w:gridCol w:w="2410"/>
        <w:gridCol w:w="1672"/>
        <w:gridCol w:w="936"/>
        <w:gridCol w:w="1342"/>
        <w:gridCol w:w="1013"/>
        <w:gridCol w:w="1132"/>
      </w:tblGrid>
      <w:tr w:rsidR="008637F1" w:rsidTr="004A0515">
        <w:trPr>
          <w:trHeight w:val="371"/>
        </w:trPr>
        <w:tc>
          <w:tcPr>
            <w:tcW w:w="1843" w:type="dxa"/>
            <w:vMerge w:val="restart"/>
          </w:tcPr>
          <w:p w:rsidR="008637F1" w:rsidRPr="00786A1C" w:rsidRDefault="008637F1" w:rsidP="004A0515">
            <w:pPr>
              <w:pStyle w:val="Heading4"/>
              <w:rPr>
                <w:rFonts w:ascii="Times New Roman" w:hAnsi="Times New Roman" w:cs="Times New Roman"/>
                <w:i w:val="0"/>
                <w:iCs w:val="0"/>
              </w:rPr>
            </w:pPr>
            <w:r w:rsidRPr="00786A1C">
              <w:rPr>
                <w:rFonts w:ascii="Times New Roman" w:hAnsi="Times New Roman" w:cs="Times New Roman"/>
                <w:i w:val="0"/>
                <w:iCs w:val="0"/>
                <w:color w:val="231F20"/>
                <w:w w:val="105"/>
              </w:rPr>
              <w:t>Block Plantation</w:t>
            </w:r>
          </w:p>
        </w:tc>
        <w:tc>
          <w:tcPr>
            <w:tcW w:w="2410" w:type="dxa"/>
          </w:tcPr>
          <w:p w:rsidR="008637F1" w:rsidRDefault="008637F1" w:rsidP="004A0515">
            <w:pPr>
              <w:pStyle w:val="Heading4"/>
            </w:pPr>
            <w:r>
              <w:rPr>
                <w:color w:val="231F20"/>
              </w:rPr>
              <w:t>Fuel &amp; Fodder</w:t>
            </w:r>
          </w:p>
        </w:tc>
        <w:tc>
          <w:tcPr>
            <w:tcW w:w="1672" w:type="dxa"/>
          </w:tcPr>
          <w:p w:rsidR="008637F1" w:rsidRDefault="008637F1" w:rsidP="004A0515">
            <w:pPr>
              <w:pStyle w:val="Heading4"/>
            </w:pPr>
          </w:p>
        </w:tc>
        <w:tc>
          <w:tcPr>
            <w:tcW w:w="936" w:type="dxa"/>
          </w:tcPr>
          <w:p w:rsidR="008637F1" w:rsidRDefault="008637F1" w:rsidP="004A0515">
            <w:pPr>
              <w:pStyle w:val="Heading4"/>
            </w:pPr>
          </w:p>
        </w:tc>
        <w:tc>
          <w:tcPr>
            <w:tcW w:w="1342" w:type="dxa"/>
          </w:tcPr>
          <w:p w:rsidR="008637F1" w:rsidRDefault="008637F1" w:rsidP="004A0515">
            <w:pPr>
              <w:pStyle w:val="Heading4"/>
            </w:pPr>
          </w:p>
        </w:tc>
        <w:tc>
          <w:tcPr>
            <w:tcW w:w="1013" w:type="dxa"/>
          </w:tcPr>
          <w:p w:rsidR="008637F1" w:rsidRDefault="008637F1" w:rsidP="004A0515">
            <w:pPr>
              <w:pStyle w:val="Heading4"/>
            </w:pPr>
          </w:p>
        </w:tc>
        <w:tc>
          <w:tcPr>
            <w:tcW w:w="1132" w:type="dxa"/>
          </w:tcPr>
          <w:p w:rsidR="008637F1" w:rsidRDefault="008637F1" w:rsidP="004A0515">
            <w:pPr>
              <w:pStyle w:val="Heading4"/>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spacing w:before="59"/>
              <w:ind w:left="80"/>
            </w:pPr>
            <w:r>
              <w:rPr>
                <w:color w:val="231F20"/>
                <w:w w:val="105"/>
              </w:rPr>
              <w:t>NTFP</w:t>
            </w: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spacing w:before="59"/>
              <w:ind w:left="80"/>
            </w:pPr>
            <w:r>
              <w:rPr>
                <w:color w:val="231F20"/>
              </w:rPr>
              <w:t>Other Plantation</w:t>
            </w: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6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tabs>
                <w:tab w:val="left" w:pos="1167"/>
              </w:tabs>
              <w:spacing w:before="27" w:line="300" w:lineRule="atLeast"/>
              <w:ind w:left="80" w:right="57"/>
            </w:pPr>
            <w:r>
              <w:rPr>
                <w:color w:val="231F20"/>
                <w:w w:val="105"/>
              </w:rPr>
              <w:t>Bamboo/</w:t>
            </w:r>
            <w:r>
              <w:rPr>
                <w:color w:val="231F20"/>
                <w:w w:val="105"/>
              </w:rPr>
              <w:tab/>
            </w:r>
            <w:r>
              <w:rPr>
                <w:color w:val="231F20"/>
                <w:spacing w:val="-1"/>
              </w:rPr>
              <w:t xml:space="preserve">Silvi-cultural </w:t>
            </w:r>
            <w:r>
              <w:rPr>
                <w:color w:val="231F20"/>
                <w:w w:val="105"/>
              </w:rPr>
              <w:t>Operations</w:t>
            </w: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spacing w:before="59"/>
              <w:ind w:left="80"/>
            </w:pPr>
            <w:r>
              <w:rPr>
                <w:color w:val="231F20"/>
              </w:rPr>
              <w:t>Others</w:t>
            </w: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val="restart"/>
          </w:tcPr>
          <w:p w:rsidR="008637F1" w:rsidRDefault="008637F1" w:rsidP="003A6F55">
            <w:pPr>
              <w:pStyle w:val="TableParagraph"/>
              <w:spacing w:before="59" w:line="268" w:lineRule="auto"/>
              <w:ind w:left="80" w:right="256"/>
              <w:jc w:val="both"/>
            </w:pPr>
            <w:r>
              <w:rPr>
                <w:color w:val="231F20"/>
                <w:w w:val="105"/>
              </w:rPr>
              <w:t>Plan for</w:t>
            </w:r>
            <w:r>
              <w:rPr>
                <w:color w:val="231F20"/>
                <w:spacing w:val="-3"/>
                <w:w w:val="105"/>
              </w:rPr>
              <w:t xml:space="preserve">Human </w:t>
            </w:r>
            <w:r>
              <w:rPr>
                <w:color w:val="231F20"/>
                <w:w w:val="105"/>
              </w:rPr>
              <w:t>AnimalConflict Management</w:t>
            </w: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val="restart"/>
          </w:tcPr>
          <w:p w:rsidR="008637F1" w:rsidRDefault="008637F1" w:rsidP="003A6F55">
            <w:pPr>
              <w:pStyle w:val="TableParagraph"/>
              <w:spacing w:before="59"/>
              <w:ind w:left="80"/>
            </w:pPr>
            <w:r>
              <w:rPr>
                <w:color w:val="231F20"/>
                <w:w w:val="105"/>
              </w:rPr>
              <w:t>Livelihood</w:t>
            </w: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val="restart"/>
          </w:tcPr>
          <w:p w:rsidR="008637F1" w:rsidRDefault="008637F1" w:rsidP="003A6F55">
            <w:pPr>
              <w:pStyle w:val="TableParagraph"/>
              <w:spacing w:before="59" w:line="268" w:lineRule="auto"/>
              <w:ind w:left="80" w:right="9"/>
            </w:pPr>
            <w:r>
              <w:rPr>
                <w:color w:val="231F20"/>
                <w:w w:val="105"/>
              </w:rPr>
              <w:t xml:space="preserve">Income </w:t>
            </w:r>
            <w:r>
              <w:rPr>
                <w:color w:val="231F20"/>
              </w:rPr>
              <w:t xml:space="preserve">Generating </w:t>
            </w:r>
            <w:r>
              <w:rPr>
                <w:color w:val="231F20"/>
                <w:w w:val="105"/>
              </w:rPr>
              <w:t>Activities</w:t>
            </w: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val="restart"/>
          </w:tcPr>
          <w:p w:rsidR="008637F1" w:rsidRDefault="008637F1" w:rsidP="003A6F55">
            <w:pPr>
              <w:pStyle w:val="TableParagraph"/>
              <w:spacing w:before="59"/>
              <w:ind w:left="80"/>
            </w:pPr>
            <w:r>
              <w:rPr>
                <w:color w:val="231F20"/>
                <w:w w:val="105"/>
              </w:rPr>
              <w:t>Capacity Building</w:t>
            </w: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val="restart"/>
          </w:tcPr>
          <w:p w:rsidR="008637F1" w:rsidRDefault="008637F1" w:rsidP="003A6F55">
            <w:pPr>
              <w:pStyle w:val="TableParagraph"/>
              <w:spacing w:before="59"/>
              <w:ind w:left="80"/>
            </w:pPr>
            <w:r>
              <w:rPr>
                <w:color w:val="231F20"/>
              </w:rPr>
              <w:t>Other Activities</w:t>
            </w: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r w:rsidR="008637F1" w:rsidTr="004A0515">
        <w:trPr>
          <w:trHeight w:val="371"/>
        </w:trPr>
        <w:tc>
          <w:tcPr>
            <w:tcW w:w="1843" w:type="dxa"/>
            <w:vMerge/>
            <w:tcBorders>
              <w:top w:val="nil"/>
            </w:tcBorders>
          </w:tcPr>
          <w:p w:rsidR="008637F1" w:rsidRDefault="008637F1" w:rsidP="003A6F55">
            <w:pPr>
              <w:rPr>
                <w:sz w:val="2"/>
                <w:szCs w:val="2"/>
              </w:rPr>
            </w:pPr>
          </w:p>
        </w:tc>
        <w:tc>
          <w:tcPr>
            <w:tcW w:w="2410" w:type="dxa"/>
          </w:tcPr>
          <w:p w:rsidR="008637F1" w:rsidRDefault="008637F1" w:rsidP="003A6F55">
            <w:pPr>
              <w:pStyle w:val="TableParagraph"/>
            </w:pPr>
          </w:p>
        </w:tc>
        <w:tc>
          <w:tcPr>
            <w:tcW w:w="1672" w:type="dxa"/>
          </w:tcPr>
          <w:p w:rsidR="008637F1" w:rsidRDefault="008637F1" w:rsidP="003A6F55">
            <w:pPr>
              <w:pStyle w:val="TableParagraph"/>
            </w:pPr>
          </w:p>
        </w:tc>
        <w:tc>
          <w:tcPr>
            <w:tcW w:w="936" w:type="dxa"/>
          </w:tcPr>
          <w:p w:rsidR="008637F1" w:rsidRDefault="008637F1" w:rsidP="003A6F55">
            <w:pPr>
              <w:pStyle w:val="TableParagraph"/>
            </w:pPr>
          </w:p>
        </w:tc>
        <w:tc>
          <w:tcPr>
            <w:tcW w:w="1342" w:type="dxa"/>
          </w:tcPr>
          <w:p w:rsidR="008637F1" w:rsidRDefault="008637F1" w:rsidP="003A6F55">
            <w:pPr>
              <w:pStyle w:val="TableParagraph"/>
            </w:pPr>
          </w:p>
        </w:tc>
        <w:tc>
          <w:tcPr>
            <w:tcW w:w="1013" w:type="dxa"/>
          </w:tcPr>
          <w:p w:rsidR="008637F1" w:rsidRDefault="008637F1" w:rsidP="003A6F55">
            <w:pPr>
              <w:pStyle w:val="TableParagraph"/>
            </w:pPr>
          </w:p>
        </w:tc>
        <w:tc>
          <w:tcPr>
            <w:tcW w:w="1132" w:type="dxa"/>
          </w:tcPr>
          <w:p w:rsidR="008637F1" w:rsidRDefault="008637F1" w:rsidP="003A6F55">
            <w:pPr>
              <w:pStyle w:val="TableParagraph"/>
            </w:pPr>
          </w:p>
        </w:tc>
      </w:tr>
    </w:tbl>
    <w:p w:rsidR="008637F1" w:rsidRDefault="008637F1" w:rsidP="00163939">
      <w:pPr>
        <w:spacing w:line="360" w:lineRule="auto"/>
        <w:rPr>
          <w:rFonts w:cstheme="minorHAnsi"/>
        </w:rPr>
      </w:pPr>
    </w:p>
    <w:p w:rsidR="008637F1" w:rsidRDefault="008637F1">
      <w:pPr>
        <w:rPr>
          <w:rFonts w:cstheme="minorHAnsi"/>
        </w:rPr>
      </w:pPr>
      <w:r>
        <w:rPr>
          <w:rFonts w:cstheme="minorHAnsi"/>
        </w:rPr>
        <w:br w:type="page"/>
      </w:r>
    </w:p>
    <w:p w:rsidR="008637F1" w:rsidRDefault="008637F1" w:rsidP="00163939">
      <w:pPr>
        <w:spacing w:line="360" w:lineRule="auto"/>
        <w:rPr>
          <w:rFonts w:cstheme="minorHAnsi"/>
        </w:rPr>
      </w:pPr>
    </w:p>
    <w:p w:rsidR="008637F1" w:rsidRDefault="008637F1" w:rsidP="008637F1">
      <w:pPr>
        <w:pStyle w:val="ListParagraph"/>
        <w:numPr>
          <w:ilvl w:val="0"/>
          <w:numId w:val="63"/>
        </w:numPr>
        <w:tabs>
          <w:tab w:val="left" w:pos="446"/>
        </w:tabs>
        <w:spacing w:before="123"/>
        <w:ind w:left="285" w:hanging="286"/>
        <w:rPr>
          <w:b/>
          <w:sz w:val="28"/>
        </w:rPr>
      </w:pPr>
      <w:r>
        <w:rPr>
          <w:b/>
          <w:color w:val="231F20"/>
          <w:w w:val="105"/>
          <w:sz w:val="28"/>
        </w:rPr>
        <w:t>Plan Revision Discussion Outcome (Member Secretary will record thedecisions)</w:t>
      </w:r>
    </w:p>
    <w:p w:rsidR="008637F1" w:rsidRDefault="008637F1" w:rsidP="004A0515">
      <w:pPr>
        <w:pStyle w:val="ListParagraph"/>
        <w:numPr>
          <w:ilvl w:val="1"/>
          <w:numId w:val="63"/>
        </w:numPr>
        <w:tabs>
          <w:tab w:val="left" w:pos="1294"/>
          <w:tab w:val="left" w:pos="1295"/>
          <w:tab w:val="left" w:pos="3274"/>
        </w:tabs>
        <w:spacing w:before="129"/>
        <w:ind w:left="851" w:hanging="568"/>
        <w:jc w:val="both"/>
      </w:pPr>
      <w:r>
        <w:rPr>
          <w:color w:val="231F20"/>
          <w:u w:val="single" w:color="221E1F"/>
        </w:rPr>
        <w:tab/>
      </w:r>
    </w:p>
    <w:p w:rsidR="008637F1" w:rsidRDefault="008637F1" w:rsidP="004A0515">
      <w:pPr>
        <w:pStyle w:val="ListParagraph"/>
        <w:numPr>
          <w:ilvl w:val="1"/>
          <w:numId w:val="63"/>
        </w:numPr>
        <w:tabs>
          <w:tab w:val="left" w:pos="1294"/>
          <w:tab w:val="left" w:pos="1295"/>
          <w:tab w:val="left" w:pos="3274"/>
        </w:tabs>
        <w:spacing w:before="145"/>
        <w:ind w:left="851" w:hanging="568"/>
        <w:jc w:val="both"/>
      </w:pPr>
      <w:r>
        <w:rPr>
          <w:color w:val="231F20"/>
          <w:u w:val="single" w:color="221E1F"/>
        </w:rPr>
        <w:tab/>
      </w:r>
    </w:p>
    <w:p w:rsidR="008637F1" w:rsidRDefault="008637F1" w:rsidP="004A0515">
      <w:pPr>
        <w:pStyle w:val="ListParagraph"/>
        <w:numPr>
          <w:ilvl w:val="1"/>
          <w:numId w:val="63"/>
        </w:numPr>
        <w:tabs>
          <w:tab w:val="left" w:pos="1294"/>
          <w:tab w:val="left" w:pos="1295"/>
          <w:tab w:val="left" w:pos="3274"/>
        </w:tabs>
        <w:spacing w:before="144"/>
        <w:ind w:left="851" w:hanging="568"/>
        <w:jc w:val="both"/>
      </w:pPr>
      <w:r>
        <w:rPr>
          <w:color w:val="231F20"/>
          <w:u w:val="single" w:color="221E1F"/>
        </w:rPr>
        <w:tab/>
      </w:r>
    </w:p>
    <w:p w:rsidR="008637F1" w:rsidRDefault="008637F1" w:rsidP="004A0515">
      <w:pPr>
        <w:pStyle w:val="ListParagraph"/>
        <w:numPr>
          <w:ilvl w:val="1"/>
          <w:numId w:val="63"/>
        </w:numPr>
        <w:tabs>
          <w:tab w:val="left" w:pos="1294"/>
          <w:tab w:val="left" w:pos="1295"/>
          <w:tab w:val="left" w:pos="3384"/>
        </w:tabs>
        <w:spacing w:before="145"/>
        <w:ind w:left="851" w:hanging="568"/>
        <w:jc w:val="both"/>
      </w:pPr>
      <w:r>
        <w:rPr>
          <w:color w:val="231F20"/>
          <w:u w:val="single" w:color="221E1F"/>
        </w:rPr>
        <w:tab/>
      </w:r>
    </w:p>
    <w:p w:rsidR="008637F1" w:rsidRDefault="008637F1" w:rsidP="008637F1">
      <w:pPr>
        <w:pStyle w:val="ListParagraph"/>
        <w:numPr>
          <w:ilvl w:val="0"/>
          <w:numId w:val="63"/>
        </w:numPr>
        <w:tabs>
          <w:tab w:val="left" w:pos="446"/>
        </w:tabs>
        <w:spacing w:before="221"/>
        <w:ind w:left="285" w:hanging="286"/>
        <w:rPr>
          <w:b/>
          <w:sz w:val="28"/>
        </w:rPr>
      </w:pPr>
      <w:r>
        <w:rPr>
          <w:b/>
          <w:color w:val="231F20"/>
          <w:w w:val="110"/>
          <w:sz w:val="28"/>
        </w:rPr>
        <w:t>Revision to beincorporated</w:t>
      </w:r>
    </w:p>
    <w:p w:rsidR="008637F1" w:rsidRDefault="008637F1" w:rsidP="008637F1">
      <w:pPr>
        <w:spacing w:before="175"/>
        <w:ind w:left="4367" w:right="4685"/>
        <w:jc w:val="center"/>
        <w:rPr>
          <w:b/>
          <w:i/>
          <w:sz w:val="20"/>
        </w:rPr>
      </w:pPr>
      <w:r>
        <w:rPr>
          <w:b/>
          <w:i/>
          <w:color w:val="231F20"/>
          <w:w w:val="105"/>
          <w:sz w:val="20"/>
        </w:rPr>
        <w:t xml:space="preserve">Table </w:t>
      </w:r>
      <w:r w:rsidR="00DA2F55">
        <w:rPr>
          <w:b/>
          <w:i/>
          <w:color w:val="231F20"/>
          <w:w w:val="105"/>
          <w:sz w:val="20"/>
        </w:rPr>
        <w:t>77</w:t>
      </w:r>
    </w:p>
    <w:p w:rsidR="008637F1" w:rsidRDefault="008637F1" w:rsidP="008637F1">
      <w:pPr>
        <w:pStyle w:val="BodyText"/>
        <w:spacing w:before="1"/>
        <w:rPr>
          <w:b/>
          <w:i/>
          <w:sz w:val="16"/>
        </w:rPr>
      </w:pPr>
    </w:p>
    <w:tbl>
      <w:tblPr>
        <w:tblW w:w="0" w:type="auto"/>
        <w:tblInd w:w="18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2064"/>
        <w:gridCol w:w="2064"/>
        <w:gridCol w:w="2064"/>
        <w:gridCol w:w="2064"/>
        <w:gridCol w:w="1732"/>
      </w:tblGrid>
      <w:tr w:rsidR="008637F1" w:rsidTr="003A6F55">
        <w:trPr>
          <w:trHeight w:val="552"/>
        </w:trPr>
        <w:tc>
          <w:tcPr>
            <w:tcW w:w="2064" w:type="dxa"/>
            <w:shd w:val="clear" w:color="auto" w:fill="E6E7E8"/>
          </w:tcPr>
          <w:p w:rsidR="008637F1" w:rsidRDefault="008637F1" w:rsidP="003A6F55">
            <w:pPr>
              <w:pStyle w:val="TableParagraph"/>
              <w:spacing w:before="31"/>
              <w:ind w:left="32" w:right="13"/>
              <w:jc w:val="center"/>
              <w:rPr>
                <w:sz w:val="19"/>
              </w:rPr>
            </w:pPr>
            <w:r>
              <w:rPr>
                <w:color w:val="231F20"/>
                <w:w w:val="105"/>
                <w:sz w:val="19"/>
              </w:rPr>
              <w:t>Existing nature and</w:t>
            </w:r>
          </w:p>
          <w:p w:rsidR="008637F1" w:rsidRDefault="008637F1" w:rsidP="003A6F55">
            <w:pPr>
              <w:pStyle w:val="TableParagraph"/>
              <w:spacing w:before="38" w:line="231" w:lineRule="exact"/>
              <w:ind w:left="32" w:right="13"/>
              <w:jc w:val="center"/>
              <w:rPr>
                <w:sz w:val="19"/>
              </w:rPr>
            </w:pPr>
            <w:r>
              <w:rPr>
                <w:color w:val="231F20"/>
                <w:sz w:val="19"/>
              </w:rPr>
              <w:t>type of work</w:t>
            </w:r>
          </w:p>
        </w:tc>
        <w:tc>
          <w:tcPr>
            <w:tcW w:w="2064" w:type="dxa"/>
            <w:shd w:val="clear" w:color="auto" w:fill="E6E7E8"/>
          </w:tcPr>
          <w:p w:rsidR="008637F1" w:rsidRDefault="008637F1" w:rsidP="003A6F55">
            <w:pPr>
              <w:pStyle w:val="TableParagraph"/>
              <w:spacing w:before="31"/>
              <w:ind w:left="389"/>
              <w:rPr>
                <w:sz w:val="19"/>
              </w:rPr>
            </w:pPr>
            <w:r>
              <w:rPr>
                <w:color w:val="231F20"/>
                <w:sz w:val="19"/>
              </w:rPr>
              <w:t>Need of revision</w:t>
            </w:r>
          </w:p>
        </w:tc>
        <w:tc>
          <w:tcPr>
            <w:tcW w:w="2064" w:type="dxa"/>
            <w:shd w:val="clear" w:color="auto" w:fill="E6E7E8"/>
          </w:tcPr>
          <w:p w:rsidR="008637F1" w:rsidRDefault="008637F1" w:rsidP="003A6F55">
            <w:pPr>
              <w:pStyle w:val="TableParagraph"/>
              <w:spacing w:before="31"/>
              <w:ind w:left="289"/>
              <w:rPr>
                <w:sz w:val="19"/>
              </w:rPr>
            </w:pPr>
            <w:r>
              <w:rPr>
                <w:color w:val="231F20"/>
                <w:w w:val="105"/>
                <w:sz w:val="19"/>
              </w:rPr>
              <w:t>Type and nature of</w:t>
            </w:r>
          </w:p>
          <w:p w:rsidR="008637F1" w:rsidRDefault="008637F1" w:rsidP="003A6F55">
            <w:pPr>
              <w:pStyle w:val="TableParagraph"/>
              <w:spacing w:before="38" w:line="231" w:lineRule="exact"/>
              <w:ind w:left="227"/>
              <w:rPr>
                <w:sz w:val="19"/>
              </w:rPr>
            </w:pPr>
            <w:r>
              <w:rPr>
                <w:color w:val="231F20"/>
                <w:w w:val="105"/>
                <w:sz w:val="19"/>
              </w:rPr>
              <w:t>changes to be made</w:t>
            </w:r>
          </w:p>
        </w:tc>
        <w:tc>
          <w:tcPr>
            <w:tcW w:w="2064" w:type="dxa"/>
            <w:shd w:val="clear" w:color="auto" w:fill="E6E7E8"/>
          </w:tcPr>
          <w:p w:rsidR="008637F1" w:rsidRDefault="008637F1" w:rsidP="003A6F55">
            <w:pPr>
              <w:pStyle w:val="TableParagraph"/>
              <w:spacing w:before="31"/>
              <w:ind w:left="250"/>
              <w:rPr>
                <w:sz w:val="19"/>
              </w:rPr>
            </w:pPr>
            <w:r>
              <w:rPr>
                <w:color w:val="231F20"/>
                <w:w w:val="105"/>
                <w:sz w:val="19"/>
              </w:rPr>
              <w:t>New physical target</w:t>
            </w:r>
          </w:p>
        </w:tc>
        <w:tc>
          <w:tcPr>
            <w:tcW w:w="1732" w:type="dxa"/>
            <w:shd w:val="clear" w:color="auto" w:fill="E6E7E8"/>
          </w:tcPr>
          <w:p w:rsidR="008637F1" w:rsidRDefault="008637F1" w:rsidP="003A6F55">
            <w:pPr>
              <w:pStyle w:val="TableParagraph"/>
              <w:spacing w:before="31"/>
              <w:ind w:left="305"/>
              <w:rPr>
                <w:sz w:val="19"/>
              </w:rPr>
            </w:pPr>
            <w:r>
              <w:rPr>
                <w:color w:val="231F20"/>
                <w:w w:val="105"/>
                <w:sz w:val="19"/>
              </w:rPr>
              <w:t>Fund required</w:t>
            </w:r>
          </w:p>
        </w:tc>
      </w:tr>
      <w:tr w:rsidR="008637F1" w:rsidTr="003A6F55">
        <w:trPr>
          <w:trHeight w:val="371"/>
        </w:trPr>
        <w:tc>
          <w:tcPr>
            <w:tcW w:w="2064" w:type="dxa"/>
          </w:tcPr>
          <w:p w:rsidR="008637F1" w:rsidRDefault="008637F1" w:rsidP="003A6F55">
            <w:pPr>
              <w:pStyle w:val="TableParagraph"/>
              <w:rPr>
                <w:sz w:val="20"/>
              </w:rPr>
            </w:pPr>
          </w:p>
        </w:tc>
        <w:tc>
          <w:tcPr>
            <w:tcW w:w="2064" w:type="dxa"/>
          </w:tcPr>
          <w:p w:rsidR="008637F1" w:rsidRDefault="008637F1" w:rsidP="003A6F55">
            <w:pPr>
              <w:pStyle w:val="TableParagraph"/>
              <w:rPr>
                <w:sz w:val="20"/>
              </w:rPr>
            </w:pPr>
          </w:p>
        </w:tc>
        <w:tc>
          <w:tcPr>
            <w:tcW w:w="2064" w:type="dxa"/>
          </w:tcPr>
          <w:p w:rsidR="008637F1" w:rsidRDefault="008637F1" w:rsidP="003A6F55">
            <w:pPr>
              <w:pStyle w:val="TableParagraph"/>
              <w:rPr>
                <w:sz w:val="20"/>
              </w:rPr>
            </w:pPr>
          </w:p>
        </w:tc>
        <w:tc>
          <w:tcPr>
            <w:tcW w:w="2064" w:type="dxa"/>
          </w:tcPr>
          <w:p w:rsidR="008637F1" w:rsidRDefault="008637F1" w:rsidP="003A6F55">
            <w:pPr>
              <w:pStyle w:val="TableParagraph"/>
              <w:rPr>
                <w:sz w:val="20"/>
              </w:rPr>
            </w:pPr>
          </w:p>
        </w:tc>
        <w:tc>
          <w:tcPr>
            <w:tcW w:w="1732" w:type="dxa"/>
          </w:tcPr>
          <w:p w:rsidR="008637F1" w:rsidRDefault="008637F1" w:rsidP="003A6F55">
            <w:pPr>
              <w:pStyle w:val="TableParagraph"/>
              <w:rPr>
                <w:sz w:val="20"/>
              </w:rPr>
            </w:pPr>
          </w:p>
        </w:tc>
      </w:tr>
      <w:tr w:rsidR="008637F1" w:rsidTr="003A6F55">
        <w:trPr>
          <w:trHeight w:val="371"/>
        </w:trPr>
        <w:tc>
          <w:tcPr>
            <w:tcW w:w="2064" w:type="dxa"/>
          </w:tcPr>
          <w:p w:rsidR="008637F1" w:rsidRDefault="008637F1" w:rsidP="003A6F55">
            <w:pPr>
              <w:pStyle w:val="TableParagraph"/>
              <w:rPr>
                <w:sz w:val="20"/>
              </w:rPr>
            </w:pPr>
          </w:p>
        </w:tc>
        <w:tc>
          <w:tcPr>
            <w:tcW w:w="2064" w:type="dxa"/>
          </w:tcPr>
          <w:p w:rsidR="008637F1" w:rsidRDefault="008637F1" w:rsidP="003A6F55">
            <w:pPr>
              <w:pStyle w:val="TableParagraph"/>
              <w:rPr>
                <w:sz w:val="20"/>
              </w:rPr>
            </w:pPr>
          </w:p>
        </w:tc>
        <w:tc>
          <w:tcPr>
            <w:tcW w:w="2064" w:type="dxa"/>
          </w:tcPr>
          <w:p w:rsidR="008637F1" w:rsidRDefault="008637F1" w:rsidP="003A6F55">
            <w:pPr>
              <w:pStyle w:val="TableParagraph"/>
              <w:rPr>
                <w:sz w:val="20"/>
              </w:rPr>
            </w:pPr>
          </w:p>
        </w:tc>
        <w:tc>
          <w:tcPr>
            <w:tcW w:w="2064" w:type="dxa"/>
          </w:tcPr>
          <w:p w:rsidR="008637F1" w:rsidRDefault="008637F1" w:rsidP="003A6F55">
            <w:pPr>
              <w:pStyle w:val="TableParagraph"/>
              <w:rPr>
                <w:sz w:val="20"/>
              </w:rPr>
            </w:pPr>
          </w:p>
        </w:tc>
        <w:tc>
          <w:tcPr>
            <w:tcW w:w="1732" w:type="dxa"/>
          </w:tcPr>
          <w:p w:rsidR="008637F1" w:rsidRDefault="008637F1" w:rsidP="003A6F55">
            <w:pPr>
              <w:pStyle w:val="TableParagraph"/>
              <w:rPr>
                <w:sz w:val="20"/>
              </w:rPr>
            </w:pPr>
          </w:p>
        </w:tc>
      </w:tr>
    </w:tbl>
    <w:p w:rsidR="008637F1" w:rsidRDefault="008637F1" w:rsidP="008637F1">
      <w:pPr>
        <w:pStyle w:val="BodyText"/>
        <w:rPr>
          <w:b/>
          <w:i/>
          <w:sz w:val="20"/>
        </w:rPr>
      </w:pPr>
    </w:p>
    <w:p w:rsidR="008637F1" w:rsidRDefault="008637F1" w:rsidP="008637F1">
      <w:pPr>
        <w:pStyle w:val="BodyText"/>
        <w:rPr>
          <w:b/>
          <w:i/>
          <w:sz w:val="20"/>
        </w:rPr>
      </w:pPr>
    </w:p>
    <w:p w:rsidR="008637F1" w:rsidRDefault="008637F1" w:rsidP="008637F1">
      <w:pPr>
        <w:pStyle w:val="BodyText"/>
        <w:rPr>
          <w:b/>
          <w:i/>
          <w:sz w:val="20"/>
        </w:rPr>
      </w:pPr>
    </w:p>
    <w:p w:rsidR="008637F1" w:rsidRDefault="008637F1" w:rsidP="008637F1">
      <w:pPr>
        <w:pStyle w:val="BodyText"/>
        <w:rPr>
          <w:b/>
          <w:i/>
          <w:sz w:val="20"/>
        </w:rPr>
      </w:pPr>
    </w:p>
    <w:p w:rsidR="008637F1" w:rsidRDefault="008637F1" w:rsidP="008637F1">
      <w:pPr>
        <w:pStyle w:val="BodyText"/>
        <w:spacing w:before="9" w:after="1"/>
        <w:rPr>
          <w:b/>
          <w:i/>
          <w:sz w:val="11"/>
        </w:rPr>
      </w:pPr>
    </w:p>
    <w:tbl>
      <w:tblPr>
        <w:tblW w:w="0" w:type="auto"/>
        <w:tblInd w:w="117" w:type="dxa"/>
        <w:tblLayout w:type="fixed"/>
        <w:tblCellMar>
          <w:left w:w="0" w:type="dxa"/>
          <w:right w:w="0" w:type="dxa"/>
        </w:tblCellMar>
        <w:tblLook w:val="01E0"/>
      </w:tblPr>
      <w:tblGrid>
        <w:gridCol w:w="3780"/>
        <w:gridCol w:w="2662"/>
        <w:gridCol w:w="3373"/>
      </w:tblGrid>
      <w:tr w:rsidR="008637F1" w:rsidTr="003A6F55">
        <w:trPr>
          <w:trHeight w:val="2482"/>
        </w:trPr>
        <w:tc>
          <w:tcPr>
            <w:tcW w:w="3780" w:type="dxa"/>
          </w:tcPr>
          <w:p w:rsidR="008637F1" w:rsidRDefault="008637F1" w:rsidP="003A6F55">
            <w:pPr>
              <w:pStyle w:val="TableParagraph"/>
              <w:spacing w:line="420" w:lineRule="auto"/>
              <w:ind w:left="50" w:right="2618"/>
            </w:pPr>
            <w:r>
              <w:rPr>
                <w:color w:val="231F20"/>
              </w:rPr>
              <w:t>Prepared By President Secretary Treasurer</w:t>
            </w:r>
          </w:p>
          <w:p w:rsidR="008637F1" w:rsidRDefault="008637F1" w:rsidP="003A6F55">
            <w:pPr>
              <w:pStyle w:val="TableParagraph"/>
              <w:ind w:left="50"/>
            </w:pPr>
            <w:r>
              <w:rPr>
                <w:color w:val="231F20"/>
                <w:w w:val="105"/>
              </w:rPr>
              <w:t>Recommended by (Range Officer)</w:t>
            </w:r>
          </w:p>
        </w:tc>
        <w:tc>
          <w:tcPr>
            <w:tcW w:w="2662" w:type="dxa"/>
          </w:tcPr>
          <w:p w:rsidR="008637F1" w:rsidRDefault="008637F1" w:rsidP="003A6F55">
            <w:pPr>
              <w:pStyle w:val="TableParagraph"/>
              <w:ind w:left="589"/>
            </w:pPr>
            <w:r>
              <w:rPr>
                <w:color w:val="231F20"/>
              </w:rPr>
              <w:t>Name</w:t>
            </w:r>
          </w:p>
        </w:tc>
        <w:tc>
          <w:tcPr>
            <w:tcW w:w="3373" w:type="dxa"/>
          </w:tcPr>
          <w:p w:rsidR="008637F1" w:rsidRDefault="008637F1" w:rsidP="003A6F55">
            <w:pPr>
              <w:pStyle w:val="TableParagraph"/>
              <w:ind w:left="1528"/>
            </w:pPr>
            <w:r>
              <w:rPr>
                <w:color w:val="231F20"/>
                <w:w w:val="105"/>
              </w:rPr>
              <w:t>Signature</w:t>
            </w:r>
          </w:p>
        </w:tc>
      </w:tr>
      <w:tr w:rsidR="008637F1" w:rsidTr="003A6F55">
        <w:trPr>
          <w:trHeight w:val="1175"/>
        </w:trPr>
        <w:tc>
          <w:tcPr>
            <w:tcW w:w="3780" w:type="dxa"/>
          </w:tcPr>
          <w:p w:rsidR="008637F1" w:rsidRDefault="008637F1" w:rsidP="003A6F55">
            <w:pPr>
              <w:pStyle w:val="TableParagraph"/>
              <w:spacing w:before="136" w:line="470" w:lineRule="atLeast"/>
              <w:ind w:left="50" w:right="1283"/>
            </w:pPr>
            <w:r>
              <w:rPr>
                <w:color w:val="231F20"/>
                <w:w w:val="105"/>
              </w:rPr>
              <w:t>Approving Authority Place:</w:t>
            </w:r>
          </w:p>
        </w:tc>
        <w:tc>
          <w:tcPr>
            <w:tcW w:w="2662" w:type="dxa"/>
          </w:tcPr>
          <w:p w:rsidR="008637F1" w:rsidRDefault="008637F1" w:rsidP="003A6F55">
            <w:pPr>
              <w:pStyle w:val="TableParagraph"/>
              <w:rPr>
                <w:sz w:val="20"/>
              </w:rPr>
            </w:pPr>
          </w:p>
        </w:tc>
        <w:tc>
          <w:tcPr>
            <w:tcW w:w="3373" w:type="dxa"/>
          </w:tcPr>
          <w:p w:rsidR="008637F1" w:rsidRDefault="008637F1" w:rsidP="003A6F55">
            <w:pPr>
              <w:pStyle w:val="TableParagraph"/>
              <w:rPr>
                <w:b/>
                <w:i/>
                <w:sz w:val="26"/>
              </w:rPr>
            </w:pPr>
          </w:p>
          <w:p w:rsidR="008637F1" w:rsidRDefault="008637F1" w:rsidP="003A6F55">
            <w:pPr>
              <w:pStyle w:val="TableParagraph"/>
              <w:rPr>
                <w:b/>
                <w:i/>
                <w:sz w:val="26"/>
              </w:rPr>
            </w:pPr>
          </w:p>
          <w:p w:rsidR="008637F1" w:rsidRDefault="008637F1" w:rsidP="003A6F55">
            <w:pPr>
              <w:pStyle w:val="TableParagraph"/>
              <w:spacing w:before="173"/>
              <w:ind w:left="1527"/>
            </w:pPr>
            <w:r>
              <w:rPr>
                <w:color w:val="231F20"/>
                <w:w w:val="105"/>
              </w:rPr>
              <w:t>Signature</w:t>
            </w:r>
          </w:p>
        </w:tc>
      </w:tr>
      <w:tr w:rsidR="008637F1" w:rsidTr="003A6F55">
        <w:trPr>
          <w:trHeight w:val="367"/>
        </w:trPr>
        <w:tc>
          <w:tcPr>
            <w:tcW w:w="3780" w:type="dxa"/>
          </w:tcPr>
          <w:p w:rsidR="008637F1" w:rsidRDefault="008637F1" w:rsidP="003A6F55">
            <w:pPr>
              <w:pStyle w:val="TableParagraph"/>
              <w:spacing w:before="102" w:line="244" w:lineRule="exact"/>
              <w:ind w:left="50"/>
            </w:pPr>
            <w:r>
              <w:rPr>
                <w:color w:val="231F20"/>
              </w:rPr>
              <w:t>Date:</w:t>
            </w:r>
          </w:p>
        </w:tc>
        <w:tc>
          <w:tcPr>
            <w:tcW w:w="2662" w:type="dxa"/>
          </w:tcPr>
          <w:p w:rsidR="008637F1" w:rsidRDefault="008637F1" w:rsidP="003A6F55">
            <w:pPr>
              <w:pStyle w:val="TableParagraph"/>
              <w:rPr>
                <w:sz w:val="20"/>
              </w:rPr>
            </w:pPr>
          </w:p>
        </w:tc>
        <w:tc>
          <w:tcPr>
            <w:tcW w:w="3373" w:type="dxa"/>
          </w:tcPr>
          <w:p w:rsidR="008637F1" w:rsidRDefault="008637F1" w:rsidP="003A6F55">
            <w:pPr>
              <w:pStyle w:val="TableParagraph"/>
              <w:spacing w:before="102" w:line="244" w:lineRule="exact"/>
              <w:ind w:left="1527"/>
            </w:pPr>
            <w:r>
              <w:rPr>
                <w:color w:val="231F20"/>
              </w:rPr>
              <w:t>------------------- DMU</w:t>
            </w:r>
          </w:p>
        </w:tc>
      </w:tr>
    </w:tbl>
    <w:p w:rsidR="008637F1" w:rsidRPr="00477D7C" w:rsidRDefault="008637F1" w:rsidP="00163939">
      <w:pPr>
        <w:spacing w:line="360" w:lineRule="auto"/>
        <w:rPr>
          <w:rFonts w:cstheme="minorHAnsi"/>
        </w:rPr>
      </w:pPr>
    </w:p>
    <w:sectPr w:rsidR="008637F1" w:rsidRPr="00477D7C" w:rsidSect="00665791">
      <w:footerReference w:type="default" r:id="rId14"/>
      <w:pgSz w:w="11910" w:h="16840"/>
      <w:pgMar w:top="1340" w:right="700" w:bottom="1220" w:left="800" w:header="0" w:footer="9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BAE" w:rsidRDefault="00847BAE">
      <w:pPr>
        <w:spacing w:after="0" w:line="240" w:lineRule="auto"/>
      </w:pPr>
      <w:r>
        <w:separator/>
      </w:r>
    </w:p>
  </w:endnote>
  <w:endnote w:type="continuationSeparator" w:id="1">
    <w:p w:rsidR="00847BAE" w:rsidRDefault="00847B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782714"/>
      <w:docPartObj>
        <w:docPartGallery w:val="Page Numbers (Bottom of Page)"/>
        <w:docPartUnique/>
      </w:docPartObj>
    </w:sdtPr>
    <w:sdtEndPr>
      <w:rPr>
        <w:noProof/>
      </w:rPr>
    </w:sdtEndPr>
    <w:sdtContent>
      <w:p w:rsidR="00873065" w:rsidRDefault="005F271C">
        <w:pPr>
          <w:pStyle w:val="Footer"/>
          <w:jc w:val="right"/>
        </w:pPr>
        <w:fldSimple w:instr=" PAGE   \* MERGEFORMAT ">
          <w:r w:rsidR="00226AB1">
            <w:rPr>
              <w:noProof/>
            </w:rPr>
            <w:t>38</w:t>
          </w:r>
        </w:fldSimple>
      </w:p>
    </w:sdtContent>
  </w:sdt>
  <w:p w:rsidR="00873065" w:rsidRDefault="008730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065" w:rsidRDefault="005F271C">
    <w:pPr>
      <w:pStyle w:val="BodyText"/>
      <w:spacing w:line="14" w:lineRule="auto"/>
      <w:rPr>
        <w:sz w:val="20"/>
      </w:rPr>
    </w:pPr>
    <w:r w:rsidRPr="005F271C">
      <w:rPr>
        <w:noProof/>
      </w:rPr>
      <w:pict>
        <v:shapetype id="_x0000_t202" coordsize="21600,21600" o:spt="202" path="m,l,21600r21600,l21600,xe">
          <v:stroke joinstyle="miter"/>
          <v:path gradientshapeok="t" o:connecttype="rect"/>
        </v:shapetype>
        <v:shape id="Text Box 18" o:spid="_x0000_s4097" type="#_x0000_t202" style="position:absolute;margin-left:510.25pt;margin-top:780.2pt;width:15.3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" filled="f" stroked="f">
          <v:textbox inset="0,0,0,0">
            <w:txbxContent>
              <w:p w:rsidR="00873065" w:rsidRDefault="005F271C">
                <w:pPr>
                  <w:spacing w:line="232" w:lineRule="exact"/>
                  <w:ind w:left="40"/>
                  <w:rPr>
                    <w:rFonts w:ascii="Arial"/>
                  </w:rPr>
                </w:pPr>
                <w:r>
                  <w:fldChar w:fldCharType="begin"/>
                </w:r>
                <w:r w:rsidR="00873065">
                  <w:rPr>
                    <w:rFonts w:ascii="Arial"/>
                  </w:rPr>
                  <w:instrText xml:space="preserve"> PAGE </w:instrText>
                </w:r>
                <w:r>
                  <w:fldChar w:fldCharType="separate"/>
                </w:r>
                <w:r w:rsidR="00226AB1">
                  <w:rPr>
                    <w:rFonts w:ascii="Arial"/>
                    <w:noProof/>
                  </w:rPr>
                  <w:t>49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BAE" w:rsidRDefault="00847BAE">
      <w:pPr>
        <w:spacing w:after="0" w:line="240" w:lineRule="auto"/>
      </w:pPr>
      <w:r>
        <w:separator/>
      </w:r>
    </w:p>
  </w:footnote>
  <w:footnote w:type="continuationSeparator" w:id="1">
    <w:p w:rsidR="00847BAE" w:rsidRDefault="00847BAE">
      <w:pPr>
        <w:spacing w:after="0" w:line="240" w:lineRule="auto"/>
      </w:pPr>
      <w:r>
        <w:continuationSeparator/>
      </w:r>
    </w:p>
  </w:footnote>
  <w:footnote w:id="2">
    <w:p w:rsidR="00873065" w:rsidRDefault="00873065" w:rsidP="00A32126">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065" w:rsidRPr="008467AF" w:rsidRDefault="00873065">
    <w:pPr>
      <w:pStyle w:val="Header"/>
      <w:rPr>
        <w:lang w:val="en-IN"/>
      </w:rPr>
    </w:pPr>
    <w:r>
      <w:rPr>
        <w:lang w:val="en-IN"/>
      </w:rPr>
      <w:t>Facilitator’s Hand Book for Microplanning Part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6231"/>
    <w:multiLevelType w:val="multilevel"/>
    <w:tmpl w:val="716C9488"/>
    <w:lvl w:ilvl="0">
      <w:start w:val="10"/>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41708CB"/>
    <w:multiLevelType w:val="hybridMultilevel"/>
    <w:tmpl w:val="024A41EA"/>
    <w:lvl w:ilvl="0" w:tplc="04090001">
      <w:start w:val="1"/>
      <w:numFmt w:val="bullet"/>
      <w:lvlText w:val=""/>
      <w:lvlJc w:val="left"/>
      <w:pPr>
        <w:tabs>
          <w:tab w:val="num" w:pos="600"/>
        </w:tabs>
        <w:ind w:left="60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4EB6982"/>
    <w:multiLevelType w:val="hybridMultilevel"/>
    <w:tmpl w:val="FB8A6F92"/>
    <w:lvl w:ilvl="0" w:tplc="1E6C9C8A">
      <w:start w:val="35"/>
      <w:numFmt w:val="decimal"/>
      <w:lvlText w:val="%1."/>
      <w:lvlJc w:val="left"/>
      <w:pPr>
        <w:ind w:left="1240" w:hanging="360"/>
      </w:pPr>
      <w:rPr>
        <w:rFonts w:hint="default"/>
        <w:color w:val="231F20"/>
        <w:w w:val="105"/>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3">
    <w:nsid w:val="07C25B9A"/>
    <w:multiLevelType w:val="hybridMultilevel"/>
    <w:tmpl w:val="D6168328"/>
    <w:lvl w:ilvl="0" w:tplc="F5EAB8BC">
      <w:start w:val="1"/>
      <w:numFmt w:val="upperLetter"/>
      <w:lvlText w:val="(%1)"/>
      <w:lvlJc w:val="left"/>
      <w:pPr>
        <w:ind w:left="500" w:hanging="341"/>
        <w:jc w:val="right"/>
      </w:pPr>
      <w:rPr>
        <w:rFonts w:ascii="Calibri" w:eastAsia="Calibri" w:hAnsi="Calibri" w:cs="Calibri" w:hint="default"/>
        <w:b/>
        <w:bCs/>
        <w:i/>
        <w:color w:val="231F20"/>
        <w:spacing w:val="-3"/>
        <w:w w:val="100"/>
        <w:sz w:val="24"/>
        <w:szCs w:val="24"/>
      </w:rPr>
    </w:lvl>
    <w:lvl w:ilvl="1" w:tplc="99B8C8F6">
      <w:numFmt w:val="bullet"/>
      <w:lvlText w:val="•"/>
      <w:lvlJc w:val="left"/>
      <w:pPr>
        <w:ind w:left="1545" w:hanging="341"/>
      </w:pPr>
      <w:rPr>
        <w:rFonts w:hint="default"/>
      </w:rPr>
    </w:lvl>
    <w:lvl w:ilvl="2" w:tplc="2202EFCC">
      <w:numFmt w:val="bullet"/>
      <w:lvlText w:val="•"/>
      <w:lvlJc w:val="left"/>
      <w:pPr>
        <w:ind w:left="2591" w:hanging="341"/>
      </w:pPr>
      <w:rPr>
        <w:rFonts w:hint="default"/>
      </w:rPr>
    </w:lvl>
    <w:lvl w:ilvl="3" w:tplc="FAEA6EE6">
      <w:numFmt w:val="bullet"/>
      <w:lvlText w:val="•"/>
      <w:lvlJc w:val="left"/>
      <w:pPr>
        <w:ind w:left="3637" w:hanging="341"/>
      </w:pPr>
      <w:rPr>
        <w:rFonts w:hint="default"/>
      </w:rPr>
    </w:lvl>
    <w:lvl w:ilvl="4" w:tplc="DC787842">
      <w:numFmt w:val="bullet"/>
      <w:lvlText w:val="•"/>
      <w:lvlJc w:val="left"/>
      <w:pPr>
        <w:ind w:left="4683" w:hanging="341"/>
      </w:pPr>
      <w:rPr>
        <w:rFonts w:hint="default"/>
      </w:rPr>
    </w:lvl>
    <w:lvl w:ilvl="5" w:tplc="E2FEA570">
      <w:numFmt w:val="bullet"/>
      <w:lvlText w:val="•"/>
      <w:lvlJc w:val="left"/>
      <w:pPr>
        <w:ind w:left="5729" w:hanging="341"/>
      </w:pPr>
      <w:rPr>
        <w:rFonts w:hint="default"/>
      </w:rPr>
    </w:lvl>
    <w:lvl w:ilvl="6" w:tplc="6ABACB64">
      <w:numFmt w:val="bullet"/>
      <w:lvlText w:val="•"/>
      <w:lvlJc w:val="left"/>
      <w:pPr>
        <w:ind w:left="6775" w:hanging="341"/>
      </w:pPr>
      <w:rPr>
        <w:rFonts w:hint="default"/>
      </w:rPr>
    </w:lvl>
    <w:lvl w:ilvl="7" w:tplc="72DA83DE">
      <w:numFmt w:val="bullet"/>
      <w:lvlText w:val="•"/>
      <w:lvlJc w:val="left"/>
      <w:pPr>
        <w:ind w:left="7821" w:hanging="341"/>
      </w:pPr>
      <w:rPr>
        <w:rFonts w:hint="default"/>
      </w:rPr>
    </w:lvl>
    <w:lvl w:ilvl="8" w:tplc="4B6C04E0">
      <w:numFmt w:val="bullet"/>
      <w:lvlText w:val="•"/>
      <w:lvlJc w:val="left"/>
      <w:pPr>
        <w:ind w:left="8867" w:hanging="341"/>
      </w:pPr>
      <w:rPr>
        <w:rFonts w:hint="default"/>
      </w:rPr>
    </w:lvl>
  </w:abstractNum>
  <w:abstractNum w:abstractNumId="4">
    <w:nsid w:val="09D14CBC"/>
    <w:multiLevelType w:val="multilevel"/>
    <w:tmpl w:val="FE2EE10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FED1A95"/>
    <w:multiLevelType w:val="hybridMultilevel"/>
    <w:tmpl w:val="7EBA37F0"/>
    <w:lvl w:ilvl="0" w:tplc="11484B3A">
      <w:start w:val="6"/>
      <w:numFmt w:val="decimal"/>
      <w:lvlText w:val="%1."/>
      <w:lvlJc w:val="left"/>
      <w:pPr>
        <w:ind w:left="857" w:hanging="360"/>
      </w:pPr>
      <w:rPr>
        <w:rFonts w:hint="default"/>
        <w:color w:val="231F20"/>
        <w:w w:val="110"/>
      </w:rPr>
    </w:lvl>
    <w:lvl w:ilvl="1" w:tplc="40090019" w:tentative="1">
      <w:start w:val="1"/>
      <w:numFmt w:val="lowerLetter"/>
      <w:lvlText w:val="%2."/>
      <w:lvlJc w:val="left"/>
      <w:pPr>
        <w:ind w:left="1577" w:hanging="360"/>
      </w:pPr>
    </w:lvl>
    <w:lvl w:ilvl="2" w:tplc="4009001B" w:tentative="1">
      <w:start w:val="1"/>
      <w:numFmt w:val="lowerRoman"/>
      <w:lvlText w:val="%3."/>
      <w:lvlJc w:val="right"/>
      <w:pPr>
        <w:ind w:left="2297" w:hanging="180"/>
      </w:pPr>
    </w:lvl>
    <w:lvl w:ilvl="3" w:tplc="4009000F" w:tentative="1">
      <w:start w:val="1"/>
      <w:numFmt w:val="decimal"/>
      <w:lvlText w:val="%4."/>
      <w:lvlJc w:val="left"/>
      <w:pPr>
        <w:ind w:left="3017" w:hanging="360"/>
      </w:pPr>
    </w:lvl>
    <w:lvl w:ilvl="4" w:tplc="40090019" w:tentative="1">
      <w:start w:val="1"/>
      <w:numFmt w:val="lowerLetter"/>
      <w:lvlText w:val="%5."/>
      <w:lvlJc w:val="left"/>
      <w:pPr>
        <w:ind w:left="3737" w:hanging="360"/>
      </w:pPr>
    </w:lvl>
    <w:lvl w:ilvl="5" w:tplc="4009001B" w:tentative="1">
      <w:start w:val="1"/>
      <w:numFmt w:val="lowerRoman"/>
      <w:lvlText w:val="%6."/>
      <w:lvlJc w:val="right"/>
      <w:pPr>
        <w:ind w:left="4457" w:hanging="180"/>
      </w:pPr>
    </w:lvl>
    <w:lvl w:ilvl="6" w:tplc="4009000F" w:tentative="1">
      <w:start w:val="1"/>
      <w:numFmt w:val="decimal"/>
      <w:lvlText w:val="%7."/>
      <w:lvlJc w:val="left"/>
      <w:pPr>
        <w:ind w:left="5177" w:hanging="360"/>
      </w:pPr>
    </w:lvl>
    <w:lvl w:ilvl="7" w:tplc="40090019" w:tentative="1">
      <w:start w:val="1"/>
      <w:numFmt w:val="lowerLetter"/>
      <w:lvlText w:val="%8."/>
      <w:lvlJc w:val="left"/>
      <w:pPr>
        <w:ind w:left="5897" w:hanging="360"/>
      </w:pPr>
    </w:lvl>
    <w:lvl w:ilvl="8" w:tplc="4009001B" w:tentative="1">
      <w:start w:val="1"/>
      <w:numFmt w:val="lowerRoman"/>
      <w:lvlText w:val="%9."/>
      <w:lvlJc w:val="right"/>
      <w:pPr>
        <w:ind w:left="6617" w:hanging="180"/>
      </w:pPr>
    </w:lvl>
  </w:abstractNum>
  <w:abstractNum w:abstractNumId="6">
    <w:nsid w:val="10DC05B4"/>
    <w:multiLevelType w:val="hybridMultilevel"/>
    <w:tmpl w:val="5CE88C40"/>
    <w:lvl w:ilvl="0" w:tplc="E3A85BDC">
      <w:start w:val="1"/>
      <w:numFmt w:val="upperLetter"/>
      <w:lvlText w:val="%1."/>
      <w:lvlJc w:val="left"/>
      <w:pPr>
        <w:ind w:left="460" w:hanging="360"/>
      </w:pPr>
      <w:rPr>
        <w:rFonts w:hint="default"/>
      </w:rPr>
    </w:lvl>
    <w:lvl w:ilvl="1" w:tplc="40090019">
      <w:start w:val="1"/>
      <w:numFmt w:val="lowerLetter"/>
      <w:lvlText w:val="%2."/>
      <w:lvlJc w:val="left"/>
      <w:pPr>
        <w:ind w:left="1180" w:hanging="360"/>
      </w:pPr>
    </w:lvl>
    <w:lvl w:ilvl="2" w:tplc="4009001B">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7">
    <w:nsid w:val="129A5C06"/>
    <w:multiLevelType w:val="hybridMultilevel"/>
    <w:tmpl w:val="B1F69BCC"/>
    <w:lvl w:ilvl="0" w:tplc="0409000F">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29E5D5A"/>
    <w:multiLevelType w:val="hybridMultilevel"/>
    <w:tmpl w:val="0A969062"/>
    <w:lvl w:ilvl="0" w:tplc="FFCAB2B4">
      <w:start w:val="1"/>
      <w:numFmt w:val="bullet"/>
      <w:lvlText w:val=""/>
      <w:lvlJc w:val="left"/>
      <w:pPr>
        <w:ind w:left="360" w:hanging="360"/>
      </w:pPr>
      <w:rPr>
        <w:rFonts w:ascii="Symbol" w:hAnsi="Symbol" w:hint="default"/>
      </w:rPr>
    </w:lvl>
    <w:lvl w:ilvl="1" w:tplc="294CAD76" w:tentative="1">
      <w:start w:val="1"/>
      <w:numFmt w:val="bullet"/>
      <w:lvlText w:val="o"/>
      <w:lvlJc w:val="left"/>
      <w:pPr>
        <w:ind w:left="1080" w:hanging="360"/>
      </w:pPr>
      <w:rPr>
        <w:rFonts w:ascii="Courier New" w:hAnsi="Courier New" w:cs="Courier New" w:hint="default"/>
      </w:rPr>
    </w:lvl>
    <w:lvl w:ilvl="2" w:tplc="0C242700" w:tentative="1">
      <w:start w:val="1"/>
      <w:numFmt w:val="bullet"/>
      <w:lvlText w:val=""/>
      <w:lvlJc w:val="left"/>
      <w:pPr>
        <w:ind w:left="1800" w:hanging="360"/>
      </w:pPr>
      <w:rPr>
        <w:rFonts w:ascii="Wingdings" w:hAnsi="Wingdings" w:hint="default"/>
      </w:rPr>
    </w:lvl>
    <w:lvl w:ilvl="3" w:tplc="85C4272E" w:tentative="1">
      <w:start w:val="1"/>
      <w:numFmt w:val="bullet"/>
      <w:lvlText w:val=""/>
      <w:lvlJc w:val="left"/>
      <w:pPr>
        <w:ind w:left="2520" w:hanging="360"/>
      </w:pPr>
      <w:rPr>
        <w:rFonts w:ascii="Symbol" w:hAnsi="Symbol" w:hint="default"/>
      </w:rPr>
    </w:lvl>
    <w:lvl w:ilvl="4" w:tplc="96EE97F0" w:tentative="1">
      <w:start w:val="1"/>
      <w:numFmt w:val="bullet"/>
      <w:lvlText w:val="o"/>
      <w:lvlJc w:val="left"/>
      <w:pPr>
        <w:ind w:left="3240" w:hanging="360"/>
      </w:pPr>
      <w:rPr>
        <w:rFonts w:ascii="Courier New" w:hAnsi="Courier New" w:cs="Courier New" w:hint="default"/>
      </w:rPr>
    </w:lvl>
    <w:lvl w:ilvl="5" w:tplc="59D22576" w:tentative="1">
      <w:start w:val="1"/>
      <w:numFmt w:val="bullet"/>
      <w:lvlText w:val=""/>
      <w:lvlJc w:val="left"/>
      <w:pPr>
        <w:ind w:left="3960" w:hanging="360"/>
      </w:pPr>
      <w:rPr>
        <w:rFonts w:ascii="Wingdings" w:hAnsi="Wingdings" w:hint="default"/>
      </w:rPr>
    </w:lvl>
    <w:lvl w:ilvl="6" w:tplc="97E24A74" w:tentative="1">
      <w:start w:val="1"/>
      <w:numFmt w:val="bullet"/>
      <w:lvlText w:val=""/>
      <w:lvlJc w:val="left"/>
      <w:pPr>
        <w:ind w:left="4680" w:hanging="360"/>
      </w:pPr>
      <w:rPr>
        <w:rFonts w:ascii="Symbol" w:hAnsi="Symbol" w:hint="default"/>
      </w:rPr>
    </w:lvl>
    <w:lvl w:ilvl="7" w:tplc="A7526BFA" w:tentative="1">
      <w:start w:val="1"/>
      <w:numFmt w:val="bullet"/>
      <w:lvlText w:val="o"/>
      <w:lvlJc w:val="left"/>
      <w:pPr>
        <w:ind w:left="5400" w:hanging="360"/>
      </w:pPr>
      <w:rPr>
        <w:rFonts w:ascii="Courier New" w:hAnsi="Courier New" w:cs="Courier New" w:hint="default"/>
      </w:rPr>
    </w:lvl>
    <w:lvl w:ilvl="8" w:tplc="E49482C6" w:tentative="1">
      <w:start w:val="1"/>
      <w:numFmt w:val="bullet"/>
      <w:lvlText w:val=""/>
      <w:lvlJc w:val="left"/>
      <w:pPr>
        <w:ind w:left="6120" w:hanging="360"/>
      </w:pPr>
      <w:rPr>
        <w:rFonts w:ascii="Wingdings" w:hAnsi="Wingdings" w:hint="default"/>
      </w:rPr>
    </w:lvl>
  </w:abstractNum>
  <w:abstractNum w:abstractNumId="9">
    <w:nsid w:val="13810058"/>
    <w:multiLevelType w:val="hybridMultilevel"/>
    <w:tmpl w:val="66125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4FB1466"/>
    <w:multiLevelType w:val="hybridMultilevel"/>
    <w:tmpl w:val="61E04E00"/>
    <w:lvl w:ilvl="0" w:tplc="CDF4A2AA">
      <w:start w:val="6"/>
      <w:numFmt w:val="lowerLetter"/>
      <w:lvlText w:val="%1."/>
      <w:lvlJc w:val="left"/>
      <w:pPr>
        <w:ind w:left="1040" w:hanging="374"/>
      </w:pPr>
      <w:rPr>
        <w:rFonts w:ascii="Calibri" w:eastAsia="Calibri" w:hAnsi="Calibri" w:cs="Calibri" w:hint="default"/>
        <w:color w:val="231F20"/>
        <w:spacing w:val="-8"/>
        <w:w w:val="81"/>
        <w:sz w:val="22"/>
        <w:szCs w:val="22"/>
      </w:rPr>
    </w:lvl>
    <w:lvl w:ilvl="1" w:tplc="DE1694AC">
      <w:numFmt w:val="bullet"/>
      <w:lvlText w:val="•"/>
      <w:lvlJc w:val="left"/>
      <w:pPr>
        <w:ind w:left="2027" w:hanging="374"/>
      </w:pPr>
      <w:rPr>
        <w:rFonts w:hint="default"/>
      </w:rPr>
    </w:lvl>
    <w:lvl w:ilvl="2" w:tplc="1430ECB4">
      <w:numFmt w:val="bullet"/>
      <w:lvlText w:val="•"/>
      <w:lvlJc w:val="left"/>
      <w:pPr>
        <w:ind w:left="3015" w:hanging="374"/>
      </w:pPr>
      <w:rPr>
        <w:rFonts w:hint="default"/>
      </w:rPr>
    </w:lvl>
    <w:lvl w:ilvl="3" w:tplc="735AD25E">
      <w:numFmt w:val="bullet"/>
      <w:lvlText w:val="•"/>
      <w:lvlJc w:val="left"/>
      <w:pPr>
        <w:ind w:left="4003" w:hanging="374"/>
      </w:pPr>
      <w:rPr>
        <w:rFonts w:hint="default"/>
      </w:rPr>
    </w:lvl>
    <w:lvl w:ilvl="4" w:tplc="214493E0">
      <w:numFmt w:val="bullet"/>
      <w:lvlText w:val="•"/>
      <w:lvlJc w:val="left"/>
      <w:pPr>
        <w:ind w:left="4991" w:hanging="374"/>
      </w:pPr>
      <w:rPr>
        <w:rFonts w:hint="default"/>
      </w:rPr>
    </w:lvl>
    <w:lvl w:ilvl="5" w:tplc="A50EAB4A">
      <w:numFmt w:val="bullet"/>
      <w:lvlText w:val="•"/>
      <w:lvlJc w:val="left"/>
      <w:pPr>
        <w:ind w:left="5979" w:hanging="374"/>
      </w:pPr>
      <w:rPr>
        <w:rFonts w:hint="default"/>
      </w:rPr>
    </w:lvl>
    <w:lvl w:ilvl="6" w:tplc="C5DC18E0">
      <w:numFmt w:val="bullet"/>
      <w:lvlText w:val="•"/>
      <w:lvlJc w:val="left"/>
      <w:pPr>
        <w:ind w:left="6967" w:hanging="374"/>
      </w:pPr>
      <w:rPr>
        <w:rFonts w:hint="default"/>
      </w:rPr>
    </w:lvl>
    <w:lvl w:ilvl="7" w:tplc="AEC40E94">
      <w:numFmt w:val="bullet"/>
      <w:lvlText w:val="•"/>
      <w:lvlJc w:val="left"/>
      <w:pPr>
        <w:ind w:left="7955" w:hanging="374"/>
      </w:pPr>
      <w:rPr>
        <w:rFonts w:hint="default"/>
      </w:rPr>
    </w:lvl>
    <w:lvl w:ilvl="8" w:tplc="8EF2770A">
      <w:numFmt w:val="bullet"/>
      <w:lvlText w:val="•"/>
      <w:lvlJc w:val="left"/>
      <w:pPr>
        <w:ind w:left="8943" w:hanging="374"/>
      </w:pPr>
      <w:rPr>
        <w:rFonts w:hint="default"/>
      </w:rPr>
    </w:lvl>
  </w:abstractNum>
  <w:abstractNum w:abstractNumId="11">
    <w:nsid w:val="17A25D4D"/>
    <w:multiLevelType w:val="multilevel"/>
    <w:tmpl w:val="50FC35EC"/>
    <w:lvl w:ilvl="0">
      <w:start w:val="3"/>
      <w:numFmt w:val="decimal"/>
      <w:lvlText w:val="%1"/>
      <w:lvlJc w:val="left"/>
      <w:pPr>
        <w:ind w:left="360" w:hanging="360"/>
      </w:pPr>
      <w:rPr>
        <w:rFonts w:hint="default"/>
      </w:rPr>
    </w:lvl>
    <w:lvl w:ilvl="1">
      <w:start w:val="3"/>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2184" w:hanging="1800"/>
      </w:pPr>
      <w:rPr>
        <w:rFonts w:hint="default"/>
      </w:rPr>
    </w:lvl>
  </w:abstractNum>
  <w:abstractNum w:abstractNumId="12">
    <w:nsid w:val="18906FB0"/>
    <w:multiLevelType w:val="multilevel"/>
    <w:tmpl w:val="26B2E256"/>
    <w:lvl w:ilvl="0">
      <w:start w:val="7"/>
      <w:numFmt w:val="decimal"/>
      <w:lvlText w:val="%1"/>
      <w:lvlJc w:val="left"/>
      <w:pPr>
        <w:ind w:left="360" w:hanging="360"/>
      </w:pPr>
      <w:rPr>
        <w:rFonts w:hint="default"/>
      </w:rPr>
    </w:lvl>
    <w:lvl w:ilvl="1">
      <w:start w:val="1"/>
      <w:numFmt w:val="decimal"/>
      <w:lvlText w:val="%1.%2"/>
      <w:lvlJc w:val="left"/>
      <w:pPr>
        <w:ind w:left="1360" w:hanging="360"/>
      </w:pPr>
      <w:rPr>
        <w:rFonts w:hint="default"/>
      </w:rPr>
    </w:lvl>
    <w:lvl w:ilvl="2">
      <w:start w:val="1"/>
      <w:numFmt w:val="decimal"/>
      <w:lvlText w:val="%1.%2.%3"/>
      <w:lvlJc w:val="left"/>
      <w:pPr>
        <w:ind w:left="2720" w:hanging="720"/>
      </w:pPr>
      <w:rPr>
        <w:rFonts w:hint="default"/>
      </w:rPr>
    </w:lvl>
    <w:lvl w:ilvl="3">
      <w:start w:val="1"/>
      <w:numFmt w:val="decimal"/>
      <w:lvlText w:val="%1.%2.%3.%4"/>
      <w:lvlJc w:val="left"/>
      <w:pPr>
        <w:ind w:left="3720" w:hanging="720"/>
      </w:pPr>
      <w:rPr>
        <w:rFonts w:hint="default"/>
      </w:rPr>
    </w:lvl>
    <w:lvl w:ilvl="4">
      <w:start w:val="1"/>
      <w:numFmt w:val="decimal"/>
      <w:lvlText w:val="%1.%2.%3.%4.%5"/>
      <w:lvlJc w:val="left"/>
      <w:pPr>
        <w:ind w:left="5080" w:hanging="1080"/>
      </w:pPr>
      <w:rPr>
        <w:rFonts w:hint="default"/>
      </w:rPr>
    </w:lvl>
    <w:lvl w:ilvl="5">
      <w:start w:val="1"/>
      <w:numFmt w:val="decimal"/>
      <w:lvlText w:val="%1.%2.%3.%4.%5.%6"/>
      <w:lvlJc w:val="left"/>
      <w:pPr>
        <w:ind w:left="6080" w:hanging="1080"/>
      </w:pPr>
      <w:rPr>
        <w:rFonts w:hint="default"/>
      </w:rPr>
    </w:lvl>
    <w:lvl w:ilvl="6">
      <w:start w:val="1"/>
      <w:numFmt w:val="decimal"/>
      <w:lvlText w:val="%1.%2.%3.%4.%5.%6.%7"/>
      <w:lvlJc w:val="left"/>
      <w:pPr>
        <w:ind w:left="7440" w:hanging="1440"/>
      </w:pPr>
      <w:rPr>
        <w:rFonts w:hint="default"/>
      </w:rPr>
    </w:lvl>
    <w:lvl w:ilvl="7">
      <w:start w:val="1"/>
      <w:numFmt w:val="decimal"/>
      <w:lvlText w:val="%1.%2.%3.%4.%5.%6.%7.%8"/>
      <w:lvlJc w:val="left"/>
      <w:pPr>
        <w:ind w:left="8440" w:hanging="1440"/>
      </w:pPr>
      <w:rPr>
        <w:rFonts w:hint="default"/>
      </w:rPr>
    </w:lvl>
    <w:lvl w:ilvl="8">
      <w:start w:val="1"/>
      <w:numFmt w:val="decimal"/>
      <w:lvlText w:val="%1.%2.%3.%4.%5.%6.%7.%8.%9"/>
      <w:lvlJc w:val="left"/>
      <w:pPr>
        <w:ind w:left="9800" w:hanging="1800"/>
      </w:pPr>
      <w:rPr>
        <w:rFonts w:hint="default"/>
      </w:rPr>
    </w:lvl>
  </w:abstractNum>
  <w:abstractNum w:abstractNumId="13">
    <w:nsid w:val="1BB05C4B"/>
    <w:multiLevelType w:val="multilevel"/>
    <w:tmpl w:val="C038C1D0"/>
    <w:lvl w:ilvl="0">
      <w:start w:val="3"/>
      <w:numFmt w:val="decimal"/>
      <w:lvlText w:val="%1"/>
      <w:lvlJc w:val="left"/>
      <w:pPr>
        <w:ind w:left="360" w:hanging="360"/>
      </w:pPr>
      <w:rPr>
        <w:rFonts w:hint="default"/>
      </w:rPr>
    </w:lvl>
    <w:lvl w:ilvl="1">
      <w:start w:val="5"/>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4">
    <w:nsid w:val="1BBD5DF4"/>
    <w:multiLevelType w:val="hybridMultilevel"/>
    <w:tmpl w:val="B9BAC2E2"/>
    <w:lvl w:ilvl="0" w:tplc="D58AC15E">
      <w:start w:val="1"/>
      <w:numFmt w:val="upperLetter"/>
      <w:lvlText w:val="(%1)"/>
      <w:lvlJc w:val="left"/>
      <w:pPr>
        <w:ind w:left="1237" w:hanging="738"/>
        <w:jc w:val="right"/>
      </w:pPr>
      <w:rPr>
        <w:rFonts w:ascii="Calibri" w:eastAsia="Calibri" w:hAnsi="Calibri" w:cs="Calibri" w:hint="default"/>
        <w:b/>
        <w:bCs/>
        <w:i/>
        <w:color w:val="231F20"/>
        <w:spacing w:val="-3"/>
        <w:w w:val="100"/>
        <w:sz w:val="24"/>
        <w:szCs w:val="24"/>
      </w:rPr>
    </w:lvl>
    <w:lvl w:ilvl="1" w:tplc="ACEC5CA4">
      <w:numFmt w:val="bullet"/>
      <w:lvlText w:val="•"/>
      <w:lvlJc w:val="left"/>
      <w:pPr>
        <w:ind w:left="1522" w:hanging="738"/>
      </w:pPr>
      <w:rPr>
        <w:rFonts w:hint="default"/>
      </w:rPr>
    </w:lvl>
    <w:lvl w:ilvl="2" w:tplc="874602FE">
      <w:numFmt w:val="bullet"/>
      <w:lvlText w:val="•"/>
      <w:lvlJc w:val="left"/>
      <w:pPr>
        <w:ind w:left="1804" w:hanging="738"/>
      </w:pPr>
      <w:rPr>
        <w:rFonts w:hint="default"/>
      </w:rPr>
    </w:lvl>
    <w:lvl w:ilvl="3" w:tplc="15AE060E">
      <w:numFmt w:val="bullet"/>
      <w:lvlText w:val="•"/>
      <w:lvlJc w:val="left"/>
      <w:pPr>
        <w:ind w:left="2086" w:hanging="738"/>
      </w:pPr>
      <w:rPr>
        <w:rFonts w:hint="default"/>
      </w:rPr>
    </w:lvl>
    <w:lvl w:ilvl="4" w:tplc="9FACF8F0">
      <w:numFmt w:val="bullet"/>
      <w:lvlText w:val="•"/>
      <w:lvlJc w:val="left"/>
      <w:pPr>
        <w:ind w:left="2368" w:hanging="738"/>
      </w:pPr>
      <w:rPr>
        <w:rFonts w:hint="default"/>
      </w:rPr>
    </w:lvl>
    <w:lvl w:ilvl="5" w:tplc="990CE232">
      <w:numFmt w:val="bullet"/>
      <w:lvlText w:val="•"/>
      <w:lvlJc w:val="left"/>
      <w:pPr>
        <w:ind w:left="2651" w:hanging="738"/>
      </w:pPr>
      <w:rPr>
        <w:rFonts w:hint="default"/>
      </w:rPr>
    </w:lvl>
    <w:lvl w:ilvl="6" w:tplc="30EE8BCC">
      <w:numFmt w:val="bullet"/>
      <w:lvlText w:val="•"/>
      <w:lvlJc w:val="left"/>
      <w:pPr>
        <w:ind w:left="2933" w:hanging="738"/>
      </w:pPr>
      <w:rPr>
        <w:rFonts w:hint="default"/>
      </w:rPr>
    </w:lvl>
    <w:lvl w:ilvl="7" w:tplc="7234C326">
      <w:numFmt w:val="bullet"/>
      <w:lvlText w:val="•"/>
      <w:lvlJc w:val="left"/>
      <w:pPr>
        <w:ind w:left="3215" w:hanging="738"/>
      </w:pPr>
      <w:rPr>
        <w:rFonts w:hint="default"/>
      </w:rPr>
    </w:lvl>
    <w:lvl w:ilvl="8" w:tplc="137CCB64">
      <w:numFmt w:val="bullet"/>
      <w:lvlText w:val="•"/>
      <w:lvlJc w:val="left"/>
      <w:pPr>
        <w:ind w:left="3497" w:hanging="738"/>
      </w:pPr>
      <w:rPr>
        <w:rFonts w:hint="default"/>
      </w:rPr>
    </w:lvl>
  </w:abstractNum>
  <w:abstractNum w:abstractNumId="15">
    <w:nsid w:val="1BC8712C"/>
    <w:multiLevelType w:val="hybridMultilevel"/>
    <w:tmpl w:val="9618C37E"/>
    <w:lvl w:ilvl="0" w:tplc="6E460012">
      <w:start w:val="1"/>
      <w:numFmt w:val="decimal"/>
      <w:lvlText w:val="%1."/>
      <w:lvlJc w:val="left"/>
      <w:pPr>
        <w:ind w:left="785" w:hanging="285"/>
        <w:jc w:val="right"/>
      </w:pPr>
      <w:rPr>
        <w:rFonts w:hint="default"/>
        <w:b/>
        <w:bCs/>
        <w:w w:val="105"/>
      </w:rPr>
    </w:lvl>
    <w:lvl w:ilvl="1" w:tplc="2110BEC4">
      <w:start w:val="1"/>
      <w:numFmt w:val="upperLetter"/>
      <w:lvlText w:val="(%2)"/>
      <w:lvlJc w:val="left"/>
      <w:pPr>
        <w:ind w:left="841" w:hanging="341"/>
      </w:pPr>
      <w:rPr>
        <w:rFonts w:ascii="Calibri" w:eastAsia="Calibri" w:hAnsi="Calibri" w:cs="Calibri" w:hint="default"/>
        <w:b/>
        <w:bCs/>
        <w:i/>
        <w:color w:val="231F20"/>
        <w:spacing w:val="-3"/>
        <w:w w:val="100"/>
        <w:sz w:val="24"/>
        <w:szCs w:val="24"/>
      </w:rPr>
    </w:lvl>
    <w:lvl w:ilvl="2" w:tplc="FB0CBCB4">
      <w:numFmt w:val="bullet"/>
      <w:lvlText w:val="•"/>
      <w:lvlJc w:val="left"/>
      <w:pPr>
        <w:ind w:left="1964" w:hanging="341"/>
      </w:pPr>
      <w:rPr>
        <w:rFonts w:hint="default"/>
      </w:rPr>
    </w:lvl>
    <w:lvl w:ilvl="3" w:tplc="B526E474">
      <w:numFmt w:val="bullet"/>
      <w:lvlText w:val="•"/>
      <w:lvlJc w:val="left"/>
      <w:pPr>
        <w:ind w:left="3088" w:hanging="341"/>
      </w:pPr>
      <w:rPr>
        <w:rFonts w:hint="default"/>
      </w:rPr>
    </w:lvl>
    <w:lvl w:ilvl="4" w:tplc="D9C615F8">
      <w:numFmt w:val="bullet"/>
      <w:lvlText w:val="•"/>
      <w:lvlJc w:val="left"/>
      <w:pPr>
        <w:ind w:left="4212" w:hanging="341"/>
      </w:pPr>
      <w:rPr>
        <w:rFonts w:hint="default"/>
      </w:rPr>
    </w:lvl>
    <w:lvl w:ilvl="5" w:tplc="3C808F42">
      <w:numFmt w:val="bullet"/>
      <w:lvlText w:val="•"/>
      <w:lvlJc w:val="left"/>
      <w:pPr>
        <w:ind w:left="5337" w:hanging="341"/>
      </w:pPr>
      <w:rPr>
        <w:rFonts w:hint="default"/>
      </w:rPr>
    </w:lvl>
    <w:lvl w:ilvl="6" w:tplc="695EAAF8">
      <w:numFmt w:val="bullet"/>
      <w:lvlText w:val="•"/>
      <w:lvlJc w:val="left"/>
      <w:pPr>
        <w:ind w:left="6461" w:hanging="341"/>
      </w:pPr>
      <w:rPr>
        <w:rFonts w:hint="default"/>
      </w:rPr>
    </w:lvl>
    <w:lvl w:ilvl="7" w:tplc="9F5E7092">
      <w:numFmt w:val="bullet"/>
      <w:lvlText w:val="•"/>
      <w:lvlJc w:val="left"/>
      <w:pPr>
        <w:ind w:left="7585" w:hanging="341"/>
      </w:pPr>
      <w:rPr>
        <w:rFonts w:hint="default"/>
      </w:rPr>
    </w:lvl>
    <w:lvl w:ilvl="8" w:tplc="02B8A376">
      <w:numFmt w:val="bullet"/>
      <w:lvlText w:val="•"/>
      <w:lvlJc w:val="left"/>
      <w:pPr>
        <w:ind w:left="8710" w:hanging="341"/>
      </w:pPr>
      <w:rPr>
        <w:rFonts w:hint="default"/>
      </w:rPr>
    </w:lvl>
  </w:abstractNum>
  <w:abstractNum w:abstractNumId="16">
    <w:nsid w:val="1C3A16C7"/>
    <w:multiLevelType w:val="hybridMultilevel"/>
    <w:tmpl w:val="0E0A18F0"/>
    <w:lvl w:ilvl="0" w:tplc="37B44ECA">
      <w:start w:val="1"/>
      <w:numFmt w:val="lowerRoman"/>
      <w:lvlText w:val="%1."/>
      <w:lvlJc w:val="left"/>
      <w:pPr>
        <w:ind w:left="306" w:hanging="207"/>
      </w:pPr>
      <w:rPr>
        <w:rFonts w:ascii="Calibri" w:eastAsia="Calibri" w:hAnsi="Calibri" w:cs="Calibri" w:hint="default"/>
        <w:b/>
        <w:bCs/>
        <w:color w:val="231F20"/>
        <w:w w:val="104"/>
        <w:sz w:val="28"/>
        <w:szCs w:val="28"/>
      </w:rPr>
    </w:lvl>
    <w:lvl w:ilvl="1" w:tplc="1646F20E">
      <w:numFmt w:val="bullet"/>
      <w:lvlText w:val="•"/>
      <w:lvlJc w:val="left"/>
      <w:pPr>
        <w:ind w:left="1361" w:hanging="207"/>
      </w:pPr>
      <w:rPr>
        <w:rFonts w:hint="default"/>
      </w:rPr>
    </w:lvl>
    <w:lvl w:ilvl="2" w:tplc="91389EAE">
      <w:numFmt w:val="bullet"/>
      <w:lvlText w:val="•"/>
      <w:lvlJc w:val="left"/>
      <w:pPr>
        <w:ind w:left="2423" w:hanging="207"/>
      </w:pPr>
      <w:rPr>
        <w:rFonts w:hint="default"/>
      </w:rPr>
    </w:lvl>
    <w:lvl w:ilvl="3" w:tplc="100883AE">
      <w:numFmt w:val="bullet"/>
      <w:lvlText w:val="•"/>
      <w:lvlJc w:val="left"/>
      <w:pPr>
        <w:ind w:left="3485" w:hanging="207"/>
      </w:pPr>
      <w:rPr>
        <w:rFonts w:hint="default"/>
      </w:rPr>
    </w:lvl>
    <w:lvl w:ilvl="4" w:tplc="18C6E900">
      <w:numFmt w:val="bullet"/>
      <w:lvlText w:val="•"/>
      <w:lvlJc w:val="left"/>
      <w:pPr>
        <w:ind w:left="4547" w:hanging="207"/>
      </w:pPr>
      <w:rPr>
        <w:rFonts w:hint="default"/>
      </w:rPr>
    </w:lvl>
    <w:lvl w:ilvl="5" w:tplc="49D04774">
      <w:numFmt w:val="bullet"/>
      <w:lvlText w:val="•"/>
      <w:lvlJc w:val="left"/>
      <w:pPr>
        <w:ind w:left="5609" w:hanging="207"/>
      </w:pPr>
      <w:rPr>
        <w:rFonts w:hint="default"/>
      </w:rPr>
    </w:lvl>
    <w:lvl w:ilvl="6" w:tplc="882CA37C">
      <w:numFmt w:val="bullet"/>
      <w:lvlText w:val="•"/>
      <w:lvlJc w:val="left"/>
      <w:pPr>
        <w:ind w:left="6671" w:hanging="207"/>
      </w:pPr>
      <w:rPr>
        <w:rFonts w:hint="default"/>
      </w:rPr>
    </w:lvl>
    <w:lvl w:ilvl="7" w:tplc="4EA2FB98">
      <w:numFmt w:val="bullet"/>
      <w:lvlText w:val="•"/>
      <w:lvlJc w:val="left"/>
      <w:pPr>
        <w:ind w:left="7733" w:hanging="207"/>
      </w:pPr>
      <w:rPr>
        <w:rFonts w:hint="default"/>
      </w:rPr>
    </w:lvl>
    <w:lvl w:ilvl="8" w:tplc="A57CF66A">
      <w:numFmt w:val="bullet"/>
      <w:lvlText w:val="•"/>
      <w:lvlJc w:val="left"/>
      <w:pPr>
        <w:ind w:left="8795" w:hanging="207"/>
      </w:pPr>
      <w:rPr>
        <w:rFonts w:hint="default"/>
      </w:rPr>
    </w:lvl>
  </w:abstractNum>
  <w:abstractNum w:abstractNumId="17">
    <w:nsid w:val="1C441E0D"/>
    <w:multiLevelType w:val="hybridMultilevel"/>
    <w:tmpl w:val="FE385BCC"/>
    <w:lvl w:ilvl="0" w:tplc="42CE6054">
      <w:start w:val="2"/>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1DA5064C"/>
    <w:multiLevelType w:val="hybridMultilevel"/>
    <w:tmpl w:val="FD009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DAA33A0"/>
    <w:multiLevelType w:val="hybridMultilevel"/>
    <w:tmpl w:val="EFE6FC8C"/>
    <w:lvl w:ilvl="0" w:tplc="2D404CF8">
      <w:start w:val="1"/>
      <w:numFmt w:val="upperRoman"/>
      <w:lvlText w:val="%1."/>
      <w:lvlJc w:val="left"/>
      <w:pPr>
        <w:ind w:left="309" w:hanging="210"/>
        <w:jc w:val="right"/>
      </w:pPr>
      <w:rPr>
        <w:rFonts w:ascii="Calibri" w:eastAsia="Calibri" w:hAnsi="Calibri" w:cs="Calibri" w:hint="default"/>
        <w:b/>
        <w:bCs/>
        <w:color w:val="231F20"/>
        <w:w w:val="102"/>
        <w:sz w:val="28"/>
        <w:szCs w:val="28"/>
      </w:rPr>
    </w:lvl>
    <w:lvl w:ilvl="1" w:tplc="36C815A4">
      <w:start w:val="1"/>
      <w:numFmt w:val="lowerLetter"/>
      <w:lvlText w:val="%2."/>
      <w:lvlJc w:val="left"/>
      <w:pPr>
        <w:ind w:left="309" w:hanging="210"/>
      </w:pPr>
      <w:rPr>
        <w:rFonts w:ascii="Calibri" w:eastAsia="Calibri" w:hAnsi="Calibri" w:cs="Calibri" w:hint="default"/>
        <w:b/>
        <w:bCs/>
        <w:color w:val="231F20"/>
        <w:w w:val="103"/>
        <w:sz w:val="22"/>
        <w:szCs w:val="22"/>
      </w:rPr>
    </w:lvl>
    <w:lvl w:ilvl="2" w:tplc="996E80AA">
      <w:numFmt w:val="bullet"/>
      <w:lvlText w:val="•"/>
      <w:lvlJc w:val="left"/>
      <w:pPr>
        <w:ind w:left="778" w:hanging="210"/>
      </w:pPr>
      <w:rPr>
        <w:rFonts w:hint="default"/>
      </w:rPr>
    </w:lvl>
    <w:lvl w:ilvl="3" w:tplc="5CD2477E">
      <w:numFmt w:val="bullet"/>
      <w:lvlText w:val="•"/>
      <w:lvlJc w:val="left"/>
      <w:pPr>
        <w:ind w:left="1017" w:hanging="210"/>
      </w:pPr>
      <w:rPr>
        <w:rFonts w:hint="default"/>
      </w:rPr>
    </w:lvl>
    <w:lvl w:ilvl="4" w:tplc="25A20FB8">
      <w:numFmt w:val="bullet"/>
      <w:lvlText w:val="•"/>
      <w:lvlJc w:val="left"/>
      <w:pPr>
        <w:ind w:left="1257" w:hanging="210"/>
      </w:pPr>
      <w:rPr>
        <w:rFonts w:hint="default"/>
      </w:rPr>
    </w:lvl>
    <w:lvl w:ilvl="5" w:tplc="56AA14FC">
      <w:numFmt w:val="bullet"/>
      <w:lvlText w:val="•"/>
      <w:lvlJc w:val="left"/>
      <w:pPr>
        <w:ind w:left="1496" w:hanging="210"/>
      </w:pPr>
      <w:rPr>
        <w:rFonts w:hint="default"/>
      </w:rPr>
    </w:lvl>
    <w:lvl w:ilvl="6" w:tplc="73A2730C">
      <w:numFmt w:val="bullet"/>
      <w:lvlText w:val="•"/>
      <w:lvlJc w:val="left"/>
      <w:pPr>
        <w:ind w:left="1735" w:hanging="210"/>
      </w:pPr>
      <w:rPr>
        <w:rFonts w:hint="default"/>
      </w:rPr>
    </w:lvl>
    <w:lvl w:ilvl="7" w:tplc="F3B61892">
      <w:numFmt w:val="bullet"/>
      <w:lvlText w:val="•"/>
      <w:lvlJc w:val="left"/>
      <w:pPr>
        <w:ind w:left="1974" w:hanging="210"/>
      </w:pPr>
      <w:rPr>
        <w:rFonts w:hint="default"/>
      </w:rPr>
    </w:lvl>
    <w:lvl w:ilvl="8" w:tplc="130CF01C">
      <w:numFmt w:val="bullet"/>
      <w:lvlText w:val="•"/>
      <w:lvlJc w:val="left"/>
      <w:pPr>
        <w:ind w:left="2214" w:hanging="210"/>
      </w:pPr>
      <w:rPr>
        <w:rFonts w:hint="default"/>
      </w:rPr>
    </w:lvl>
  </w:abstractNum>
  <w:abstractNum w:abstractNumId="20">
    <w:nsid w:val="1F621E4E"/>
    <w:multiLevelType w:val="hybridMultilevel"/>
    <w:tmpl w:val="E75C5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FFD6600"/>
    <w:multiLevelType w:val="hybridMultilevel"/>
    <w:tmpl w:val="D576CC82"/>
    <w:lvl w:ilvl="0" w:tplc="330E0C96">
      <w:start w:val="1"/>
      <w:numFmt w:val="decimal"/>
      <w:lvlText w:val="%1."/>
      <w:lvlJc w:val="left"/>
      <w:pPr>
        <w:ind w:left="497" w:hanging="397"/>
      </w:pPr>
      <w:rPr>
        <w:rFonts w:ascii="Calibri" w:eastAsia="Calibri" w:hAnsi="Calibri" w:cs="Calibri" w:hint="default"/>
        <w:color w:val="231F20"/>
        <w:w w:val="94"/>
        <w:sz w:val="22"/>
        <w:szCs w:val="22"/>
      </w:rPr>
    </w:lvl>
    <w:lvl w:ilvl="1" w:tplc="3904D1E4">
      <w:start w:val="1"/>
      <w:numFmt w:val="lowerRoman"/>
      <w:lvlText w:val="%2."/>
      <w:lvlJc w:val="left"/>
      <w:pPr>
        <w:ind w:left="894" w:hanging="397"/>
      </w:pPr>
      <w:rPr>
        <w:rFonts w:ascii="Calibri" w:eastAsia="Calibri" w:hAnsi="Calibri" w:cs="Calibri" w:hint="default"/>
        <w:color w:val="231F20"/>
        <w:w w:val="91"/>
        <w:sz w:val="22"/>
        <w:szCs w:val="22"/>
      </w:rPr>
    </w:lvl>
    <w:lvl w:ilvl="2" w:tplc="99C6EC52">
      <w:numFmt w:val="bullet"/>
      <w:lvlText w:val="•"/>
      <w:lvlJc w:val="left"/>
      <w:pPr>
        <w:ind w:left="2013" w:hanging="397"/>
      </w:pPr>
      <w:rPr>
        <w:rFonts w:hint="default"/>
      </w:rPr>
    </w:lvl>
    <w:lvl w:ilvl="3" w:tplc="CCA2E4D4">
      <w:numFmt w:val="bullet"/>
      <w:lvlText w:val="•"/>
      <w:lvlJc w:val="left"/>
      <w:pPr>
        <w:ind w:left="3126" w:hanging="397"/>
      </w:pPr>
      <w:rPr>
        <w:rFonts w:hint="default"/>
      </w:rPr>
    </w:lvl>
    <w:lvl w:ilvl="4" w:tplc="1D1630DE">
      <w:numFmt w:val="bullet"/>
      <w:lvlText w:val="•"/>
      <w:lvlJc w:val="left"/>
      <w:pPr>
        <w:ind w:left="4239" w:hanging="397"/>
      </w:pPr>
      <w:rPr>
        <w:rFonts w:hint="default"/>
      </w:rPr>
    </w:lvl>
    <w:lvl w:ilvl="5" w:tplc="0DB08018">
      <w:numFmt w:val="bullet"/>
      <w:lvlText w:val="•"/>
      <w:lvlJc w:val="left"/>
      <w:pPr>
        <w:ind w:left="5352" w:hanging="397"/>
      </w:pPr>
      <w:rPr>
        <w:rFonts w:hint="default"/>
      </w:rPr>
    </w:lvl>
    <w:lvl w:ilvl="6" w:tplc="C09A6C22">
      <w:numFmt w:val="bullet"/>
      <w:lvlText w:val="•"/>
      <w:lvlJc w:val="left"/>
      <w:pPr>
        <w:ind w:left="6466" w:hanging="397"/>
      </w:pPr>
      <w:rPr>
        <w:rFonts w:hint="default"/>
      </w:rPr>
    </w:lvl>
    <w:lvl w:ilvl="7" w:tplc="F4BC9460">
      <w:numFmt w:val="bullet"/>
      <w:lvlText w:val="•"/>
      <w:lvlJc w:val="left"/>
      <w:pPr>
        <w:ind w:left="7579" w:hanging="397"/>
      </w:pPr>
      <w:rPr>
        <w:rFonts w:hint="default"/>
      </w:rPr>
    </w:lvl>
    <w:lvl w:ilvl="8" w:tplc="B1A48594">
      <w:numFmt w:val="bullet"/>
      <w:lvlText w:val="•"/>
      <w:lvlJc w:val="left"/>
      <w:pPr>
        <w:ind w:left="8692" w:hanging="397"/>
      </w:pPr>
      <w:rPr>
        <w:rFonts w:hint="default"/>
      </w:rPr>
    </w:lvl>
  </w:abstractNum>
  <w:abstractNum w:abstractNumId="22">
    <w:nsid w:val="23400A82"/>
    <w:multiLevelType w:val="hybridMultilevel"/>
    <w:tmpl w:val="9618C37E"/>
    <w:lvl w:ilvl="0" w:tplc="6E460012">
      <w:start w:val="1"/>
      <w:numFmt w:val="decimal"/>
      <w:lvlText w:val="%1."/>
      <w:lvlJc w:val="left"/>
      <w:pPr>
        <w:ind w:left="785" w:hanging="285"/>
        <w:jc w:val="right"/>
      </w:pPr>
      <w:rPr>
        <w:rFonts w:hint="default"/>
        <w:b/>
        <w:bCs/>
        <w:w w:val="105"/>
      </w:rPr>
    </w:lvl>
    <w:lvl w:ilvl="1" w:tplc="2110BEC4">
      <w:start w:val="1"/>
      <w:numFmt w:val="upperLetter"/>
      <w:lvlText w:val="(%2)"/>
      <w:lvlJc w:val="left"/>
      <w:pPr>
        <w:ind w:left="841" w:hanging="341"/>
      </w:pPr>
      <w:rPr>
        <w:rFonts w:ascii="Calibri" w:eastAsia="Calibri" w:hAnsi="Calibri" w:cs="Calibri" w:hint="default"/>
        <w:b/>
        <w:bCs/>
        <w:i/>
        <w:color w:val="231F20"/>
        <w:spacing w:val="-3"/>
        <w:w w:val="100"/>
        <w:sz w:val="24"/>
        <w:szCs w:val="24"/>
      </w:rPr>
    </w:lvl>
    <w:lvl w:ilvl="2" w:tplc="FB0CBCB4">
      <w:numFmt w:val="bullet"/>
      <w:lvlText w:val="•"/>
      <w:lvlJc w:val="left"/>
      <w:pPr>
        <w:ind w:left="1964" w:hanging="341"/>
      </w:pPr>
      <w:rPr>
        <w:rFonts w:hint="default"/>
      </w:rPr>
    </w:lvl>
    <w:lvl w:ilvl="3" w:tplc="B526E474">
      <w:numFmt w:val="bullet"/>
      <w:lvlText w:val="•"/>
      <w:lvlJc w:val="left"/>
      <w:pPr>
        <w:ind w:left="3088" w:hanging="341"/>
      </w:pPr>
      <w:rPr>
        <w:rFonts w:hint="default"/>
      </w:rPr>
    </w:lvl>
    <w:lvl w:ilvl="4" w:tplc="D9C615F8">
      <w:numFmt w:val="bullet"/>
      <w:lvlText w:val="•"/>
      <w:lvlJc w:val="left"/>
      <w:pPr>
        <w:ind w:left="4212" w:hanging="341"/>
      </w:pPr>
      <w:rPr>
        <w:rFonts w:hint="default"/>
      </w:rPr>
    </w:lvl>
    <w:lvl w:ilvl="5" w:tplc="3C808F42">
      <w:numFmt w:val="bullet"/>
      <w:lvlText w:val="•"/>
      <w:lvlJc w:val="left"/>
      <w:pPr>
        <w:ind w:left="5337" w:hanging="341"/>
      </w:pPr>
      <w:rPr>
        <w:rFonts w:hint="default"/>
      </w:rPr>
    </w:lvl>
    <w:lvl w:ilvl="6" w:tplc="695EAAF8">
      <w:numFmt w:val="bullet"/>
      <w:lvlText w:val="•"/>
      <w:lvlJc w:val="left"/>
      <w:pPr>
        <w:ind w:left="6461" w:hanging="341"/>
      </w:pPr>
      <w:rPr>
        <w:rFonts w:hint="default"/>
      </w:rPr>
    </w:lvl>
    <w:lvl w:ilvl="7" w:tplc="9F5E7092">
      <w:numFmt w:val="bullet"/>
      <w:lvlText w:val="•"/>
      <w:lvlJc w:val="left"/>
      <w:pPr>
        <w:ind w:left="7585" w:hanging="341"/>
      </w:pPr>
      <w:rPr>
        <w:rFonts w:hint="default"/>
      </w:rPr>
    </w:lvl>
    <w:lvl w:ilvl="8" w:tplc="02B8A376">
      <w:numFmt w:val="bullet"/>
      <w:lvlText w:val="•"/>
      <w:lvlJc w:val="left"/>
      <w:pPr>
        <w:ind w:left="8710" w:hanging="341"/>
      </w:pPr>
      <w:rPr>
        <w:rFonts w:hint="default"/>
      </w:rPr>
    </w:lvl>
  </w:abstractNum>
  <w:abstractNum w:abstractNumId="23">
    <w:nsid w:val="2369209E"/>
    <w:multiLevelType w:val="hybridMultilevel"/>
    <w:tmpl w:val="044AC3E2"/>
    <w:lvl w:ilvl="0" w:tplc="5A782804">
      <w:start w:val="20"/>
      <w:numFmt w:val="decimal"/>
      <w:lvlText w:val="%1."/>
      <w:lvlJc w:val="left"/>
      <w:pPr>
        <w:ind w:left="880" w:hanging="441"/>
        <w:jc w:val="right"/>
      </w:pPr>
      <w:rPr>
        <w:rFonts w:ascii="Calibri" w:eastAsia="Calibri" w:hAnsi="Calibri" w:cs="Calibri" w:hint="default"/>
        <w:b/>
        <w:bCs/>
        <w:color w:val="231F20"/>
        <w:w w:val="106"/>
        <w:sz w:val="28"/>
        <w:szCs w:val="28"/>
      </w:rPr>
    </w:lvl>
    <w:lvl w:ilvl="1" w:tplc="9432BED0">
      <w:start w:val="1"/>
      <w:numFmt w:val="lowerLetter"/>
      <w:lvlText w:val="%2."/>
      <w:lvlJc w:val="left"/>
      <w:pPr>
        <w:ind w:left="1040" w:hanging="374"/>
      </w:pPr>
      <w:rPr>
        <w:rFonts w:ascii="Calibri" w:eastAsia="Calibri" w:hAnsi="Calibri" w:cs="Calibri" w:hint="default"/>
        <w:color w:val="231F20"/>
        <w:w w:val="94"/>
        <w:sz w:val="22"/>
        <w:szCs w:val="22"/>
      </w:rPr>
    </w:lvl>
    <w:lvl w:ilvl="2" w:tplc="B2784A58">
      <w:numFmt w:val="bullet"/>
      <w:lvlText w:val="•"/>
      <w:lvlJc w:val="left"/>
      <w:pPr>
        <w:ind w:left="1380" w:hanging="374"/>
      </w:pPr>
      <w:rPr>
        <w:rFonts w:hint="default"/>
      </w:rPr>
    </w:lvl>
    <w:lvl w:ilvl="3" w:tplc="759A3012">
      <w:numFmt w:val="bullet"/>
      <w:lvlText w:val="•"/>
      <w:lvlJc w:val="left"/>
      <w:pPr>
        <w:ind w:left="1619" w:hanging="374"/>
      </w:pPr>
      <w:rPr>
        <w:rFonts w:hint="default"/>
      </w:rPr>
    </w:lvl>
    <w:lvl w:ilvl="4" w:tplc="9AF65422">
      <w:numFmt w:val="bullet"/>
      <w:lvlText w:val="•"/>
      <w:lvlJc w:val="left"/>
      <w:pPr>
        <w:ind w:left="1858" w:hanging="374"/>
      </w:pPr>
      <w:rPr>
        <w:rFonts w:hint="default"/>
      </w:rPr>
    </w:lvl>
    <w:lvl w:ilvl="5" w:tplc="31E227B8">
      <w:numFmt w:val="bullet"/>
      <w:lvlText w:val="•"/>
      <w:lvlJc w:val="left"/>
      <w:pPr>
        <w:ind w:left="2097" w:hanging="374"/>
      </w:pPr>
      <w:rPr>
        <w:rFonts w:hint="default"/>
      </w:rPr>
    </w:lvl>
    <w:lvl w:ilvl="6" w:tplc="49C46E94">
      <w:numFmt w:val="bullet"/>
      <w:lvlText w:val="•"/>
      <w:lvlJc w:val="left"/>
      <w:pPr>
        <w:ind w:left="2337" w:hanging="374"/>
      </w:pPr>
      <w:rPr>
        <w:rFonts w:hint="default"/>
      </w:rPr>
    </w:lvl>
    <w:lvl w:ilvl="7" w:tplc="82CA1F68">
      <w:numFmt w:val="bullet"/>
      <w:lvlText w:val="•"/>
      <w:lvlJc w:val="left"/>
      <w:pPr>
        <w:ind w:left="2576" w:hanging="374"/>
      </w:pPr>
      <w:rPr>
        <w:rFonts w:hint="default"/>
      </w:rPr>
    </w:lvl>
    <w:lvl w:ilvl="8" w:tplc="62A0EB8E">
      <w:numFmt w:val="bullet"/>
      <w:lvlText w:val="•"/>
      <w:lvlJc w:val="left"/>
      <w:pPr>
        <w:ind w:left="2815" w:hanging="374"/>
      </w:pPr>
      <w:rPr>
        <w:rFonts w:hint="default"/>
      </w:rPr>
    </w:lvl>
  </w:abstractNum>
  <w:abstractNum w:abstractNumId="24">
    <w:nsid w:val="26F00132"/>
    <w:multiLevelType w:val="hybridMultilevel"/>
    <w:tmpl w:val="7DAE0C28"/>
    <w:lvl w:ilvl="0" w:tplc="86F85FE6">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7231432"/>
    <w:multiLevelType w:val="hybridMultilevel"/>
    <w:tmpl w:val="C9A0B082"/>
    <w:lvl w:ilvl="0" w:tplc="847E5644">
      <w:start w:val="1"/>
      <w:numFmt w:val="upperLetter"/>
      <w:lvlText w:val="%1."/>
      <w:lvlJc w:val="left"/>
      <w:pPr>
        <w:ind w:left="644" w:hanging="360"/>
      </w:pPr>
      <w:rPr>
        <w:rFonts w:hint="default"/>
      </w:rPr>
    </w:lvl>
    <w:lvl w:ilvl="1" w:tplc="40090019">
      <w:start w:val="1"/>
      <w:numFmt w:val="lowerLetter"/>
      <w:lvlText w:val="%2."/>
      <w:lvlJc w:val="left"/>
      <w:pPr>
        <w:ind w:left="1525" w:hanging="360"/>
      </w:pPr>
    </w:lvl>
    <w:lvl w:ilvl="2" w:tplc="4009001B" w:tentative="1">
      <w:start w:val="1"/>
      <w:numFmt w:val="lowerRoman"/>
      <w:lvlText w:val="%3."/>
      <w:lvlJc w:val="right"/>
      <w:pPr>
        <w:ind w:left="2245" w:hanging="180"/>
      </w:pPr>
    </w:lvl>
    <w:lvl w:ilvl="3" w:tplc="4009000F" w:tentative="1">
      <w:start w:val="1"/>
      <w:numFmt w:val="decimal"/>
      <w:lvlText w:val="%4."/>
      <w:lvlJc w:val="left"/>
      <w:pPr>
        <w:ind w:left="2965" w:hanging="360"/>
      </w:pPr>
    </w:lvl>
    <w:lvl w:ilvl="4" w:tplc="40090019" w:tentative="1">
      <w:start w:val="1"/>
      <w:numFmt w:val="lowerLetter"/>
      <w:lvlText w:val="%5."/>
      <w:lvlJc w:val="left"/>
      <w:pPr>
        <w:ind w:left="3685" w:hanging="360"/>
      </w:pPr>
    </w:lvl>
    <w:lvl w:ilvl="5" w:tplc="4009001B" w:tentative="1">
      <w:start w:val="1"/>
      <w:numFmt w:val="lowerRoman"/>
      <w:lvlText w:val="%6."/>
      <w:lvlJc w:val="right"/>
      <w:pPr>
        <w:ind w:left="4405" w:hanging="180"/>
      </w:pPr>
    </w:lvl>
    <w:lvl w:ilvl="6" w:tplc="4009000F" w:tentative="1">
      <w:start w:val="1"/>
      <w:numFmt w:val="decimal"/>
      <w:lvlText w:val="%7."/>
      <w:lvlJc w:val="left"/>
      <w:pPr>
        <w:ind w:left="5125" w:hanging="360"/>
      </w:pPr>
    </w:lvl>
    <w:lvl w:ilvl="7" w:tplc="40090019" w:tentative="1">
      <w:start w:val="1"/>
      <w:numFmt w:val="lowerLetter"/>
      <w:lvlText w:val="%8."/>
      <w:lvlJc w:val="left"/>
      <w:pPr>
        <w:ind w:left="5845" w:hanging="360"/>
      </w:pPr>
    </w:lvl>
    <w:lvl w:ilvl="8" w:tplc="4009001B" w:tentative="1">
      <w:start w:val="1"/>
      <w:numFmt w:val="lowerRoman"/>
      <w:lvlText w:val="%9."/>
      <w:lvlJc w:val="right"/>
      <w:pPr>
        <w:ind w:left="6565" w:hanging="180"/>
      </w:pPr>
    </w:lvl>
  </w:abstractNum>
  <w:abstractNum w:abstractNumId="26">
    <w:nsid w:val="27923462"/>
    <w:multiLevelType w:val="hybridMultilevel"/>
    <w:tmpl w:val="95E270E2"/>
    <w:lvl w:ilvl="0" w:tplc="231E86CE">
      <w:start w:val="1"/>
      <w:numFmt w:val="lowerLetter"/>
      <w:lvlText w:val="%1)"/>
      <w:lvlJc w:val="left"/>
      <w:pPr>
        <w:ind w:left="2080" w:hanging="360"/>
      </w:pPr>
      <w:rPr>
        <w:rFonts w:ascii="Times New Roman" w:eastAsia="Times New Roman" w:hAnsi="Times New Roman" w:cs="Times New Roman" w:hint="default"/>
        <w:spacing w:val="-25"/>
        <w:w w:val="99"/>
        <w:sz w:val="24"/>
        <w:szCs w:val="24"/>
        <w:lang w:val="en-US" w:eastAsia="en-US" w:bidi="en-US"/>
      </w:rPr>
    </w:lvl>
    <w:lvl w:ilvl="1" w:tplc="2430CAF2">
      <w:numFmt w:val="bullet"/>
      <w:lvlText w:val="•"/>
      <w:lvlJc w:val="left"/>
      <w:pPr>
        <w:ind w:left="2912" w:hanging="360"/>
      </w:pPr>
      <w:rPr>
        <w:rFonts w:hint="default"/>
        <w:lang w:val="en-US" w:eastAsia="en-US" w:bidi="en-US"/>
      </w:rPr>
    </w:lvl>
    <w:lvl w:ilvl="2" w:tplc="632C02EC">
      <w:numFmt w:val="bullet"/>
      <w:lvlText w:val="•"/>
      <w:lvlJc w:val="left"/>
      <w:pPr>
        <w:ind w:left="3745" w:hanging="360"/>
      </w:pPr>
      <w:rPr>
        <w:rFonts w:hint="default"/>
        <w:lang w:val="en-US" w:eastAsia="en-US" w:bidi="en-US"/>
      </w:rPr>
    </w:lvl>
    <w:lvl w:ilvl="3" w:tplc="6AD266B2">
      <w:numFmt w:val="bullet"/>
      <w:lvlText w:val="•"/>
      <w:lvlJc w:val="left"/>
      <w:pPr>
        <w:ind w:left="4577" w:hanging="360"/>
      </w:pPr>
      <w:rPr>
        <w:rFonts w:hint="default"/>
        <w:lang w:val="en-US" w:eastAsia="en-US" w:bidi="en-US"/>
      </w:rPr>
    </w:lvl>
    <w:lvl w:ilvl="4" w:tplc="1CC40FE4">
      <w:numFmt w:val="bullet"/>
      <w:lvlText w:val="•"/>
      <w:lvlJc w:val="left"/>
      <w:pPr>
        <w:ind w:left="5410" w:hanging="360"/>
      </w:pPr>
      <w:rPr>
        <w:rFonts w:hint="default"/>
        <w:lang w:val="en-US" w:eastAsia="en-US" w:bidi="en-US"/>
      </w:rPr>
    </w:lvl>
    <w:lvl w:ilvl="5" w:tplc="EA205FE8">
      <w:numFmt w:val="bullet"/>
      <w:lvlText w:val="•"/>
      <w:lvlJc w:val="left"/>
      <w:pPr>
        <w:ind w:left="6243" w:hanging="360"/>
      </w:pPr>
      <w:rPr>
        <w:rFonts w:hint="default"/>
        <w:lang w:val="en-US" w:eastAsia="en-US" w:bidi="en-US"/>
      </w:rPr>
    </w:lvl>
    <w:lvl w:ilvl="6" w:tplc="C90EC896">
      <w:numFmt w:val="bullet"/>
      <w:lvlText w:val="•"/>
      <w:lvlJc w:val="left"/>
      <w:pPr>
        <w:ind w:left="7075" w:hanging="360"/>
      </w:pPr>
      <w:rPr>
        <w:rFonts w:hint="default"/>
        <w:lang w:val="en-US" w:eastAsia="en-US" w:bidi="en-US"/>
      </w:rPr>
    </w:lvl>
    <w:lvl w:ilvl="7" w:tplc="CBF2AF0E">
      <w:numFmt w:val="bullet"/>
      <w:lvlText w:val="•"/>
      <w:lvlJc w:val="left"/>
      <w:pPr>
        <w:ind w:left="7908" w:hanging="360"/>
      </w:pPr>
      <w:rPr>
        <w:rFonts w:hint="default"/>
        <w:lang w:val="en-US" w:eastAsia="en-US" w:bidi="en-US"/>
      </w:rPr>
    </w:lvl>
    <w:lvl w:ilvl="8" w:tplc="2634139E">
      <w:numFmt w:val="bullet"/>
      <w:lvlText w:val="•"/>
      <w:lvlJc w:val="left"/>
      <w:pPr>
        <w:ind w:left="8741" w:hanging="360"/>
      </w:pPr>
      <w:rPr>
        <w:rFonts w:hint="default"/>
        <w:lang w:val="en-US" w:eastAsia="en-US" w:bidi="en-US"/>
      </w:rPr>
    </w:lvl>
  </w:abstractNum>
  <w:abstractNum w:abstractNumId="27">
    <w:nsid w:val="288D6E15"/>
    <w:multiLevelType w:val="hybridMultilevel"/>
    <w:tmpl w:val="B9BAC2E2"/>
    <w:lvl w:ilvl="0" w:tplc="D58AC15E">
      <w:start w:val="1"/>
      <w:numFmt w:val="upperLetter"/>
      <w:lvlText w:val="(%1)"/>
      <w:lvlJc w:val="left"/>
      <w:pPr>
        <w:ind w:left="1237" w:hanging="738"/>
        <w:jc w:val="right"/>
      </w:pPr>
      <w:rPr>
        <w:rFonts w:ascii="Calibri" w:eastAsia="Calibri" w:hAnsi="Calibri" w:cs="Calibri" w:hint="default"/>
        <w:b/>
        <w:bCs/>
        <w:i/>
        <w:color w:val="231F20"/>
        <w:spacing w:val="-3"/>
        <w:w w:val="100"/>
        <w:sz w:val="24"/>
        <w:szCs w:val="24"/>
      </w:rPr>
    </w:lvl>
    <w:lvl w:ilvl="1" w:tplc="ACEC5CA4">
      <w:numFmt w:val="bullet"/>
      <w:lvlText w:val="•"/>
      <w:lvlJc w:val="left"/>
      <w:pPr>
        <w:ind w:left="1522" w:hanging="738"/>
      </w:pPr>
      <w:rPr>
        <w:rFonts w:hint="default"/>
      </w:rPr>
    </w:lvl>
    <w:lvl w:ilvl="2" w:tplc="874602FE">
      <w:numFmt w:val="bullet"/>
      <w:lvlText w:val="•"/>
      <w:lvlJc w:val="left"/>
      <w:pPr>
        <w:ind w:left="1804" w:hanging="738"/>
      </w:pPr>
      <w:rPr>
        <w:rFonts w:hint="default"/>
      </w:rPr>
    </w:lvl>
    <w:lvl w:ilvl="3" w:tplc="15AE060E">
      <w:numFmt w:val="bullet"/>
      <w:lvlText w:val="•"/>
      <w:lvlJc w:val="left"/>
      <w:pPr>
        <w:ind w:left="2086" w:hanging="738"/>
      </w:pPr>
      <w:rPr>
        <w:rFonts w:hint="default"/>
      </w:rPr>
    </w:lvl>
    <w:lvl w:ilvl="4" w:tplc="9FACF8F0">
      <w:numFmt w:val="bullet"/>
      <w:lvlText w:val="•"/>
      <w:lvlJc w:val="left"/>
      <w:pPr>
        <w:ind w:left="2368" w:hanging="738"/>
      </w:pPr>
      <w:rPr>
        <w:rFonts w:hint="default"/>
      </w:rPr>
    </w:lvl>
    <w:lvl w:ilvl="5" w:tplc="990CE232">
      <w:numFmt w:val="bullet"/>
      <w:lvlText w:val="•"/>
      <w:lvlJc w:val="left"/>
      <w:pPr>
        <w:ind w:left="2651" w:hanging="738"/>
      </w:pPr>
      <w:rPr>
        <w:rFonts w:hint="default"/>
      </w:rPr>
    </w:lvl>
    <w:lvl w:ilvl="6" w:tplc="30EE8BCC">
      <w:numFmt w:val="bullet"/>
      <w:lvlText w:val="•"/>
      <w:lvlJc w:val="left"/>
      <w:pPr>
        <w:ind w:left="2933" w:hanging="738"/>
      </w:pPr>
      <w:rPr>
        <w:rFonts w:hint="default"/>
      </w:rPr>
    </w:lvl>
    <w:lvl w:ilvl="7" w:tplc="7234C326">
      <w:numFmt w:val="bullet"/>
      <w:lvlText w:val="•"/>
      <w:lvlJc w:val="left"/>
      <w:pPr>
        <w:ind w:left="3215" w:hanging="738"/>
      </w:pPr>
      <w:rPr>
        <w:rFonts w:hint="default"/>
      </w:rPr>
    </w:lvl>
    <w:lvl w:ilvl="8" w:tplc="137CCB64">
      <w:numFmt w:val="bullet"/>
      <w:lvlText w:val="•"/>
      <w:lvlJc w:val="left"/>
      <w:pPr>
        <w:ind w:left="3497" w:hanging="738"/>
      </w:pPr>
      <w:rPr>
        <w:rFonts w:hint="default"/>
      </w:rPr>
    </w:lvl>
  </w:abstractNum>
  <w:abstractNum w:abstractNumId="28">
    <w:nsid w:val="2B60399B"/>
    <w:multiLevelType w:val="hybridMultilevel"/>
    <w:tmpl w:val="18BC5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56778D"/>
    <w:multiLevelType w:val="hybridMultilevel"/>
    <w:tmpl w:val="EFE6FC8C"/>
    <w:lvl w:ilvl="0" w:tplc="2D404CF8">
      <w:start w:val="1"/>
      <w:numFmt w:val="upperRoman"/>
      <w:lvlText w:val="%1."/>
      <w:lvlJc w:val="left"/>
      <w:pPr>
        <w:ind w:left="309" w:hanging="210"/>
        <w:jc w:val="right"/>
      </w:pPr>
      <w:rPr>
        <w:rFonts w:ascii="Calibri" w:eastAsia="Calibri" w:hAnsi="Calibri" w:cs="Calibri" w:hint="default"/>
        <w:b/>
        <w:bCs/>
        <w:color w:val="231F20"/>
        <w:w w:val="102"/>
        <w:sz w:val="28"/>
        <w:szCs w:val="28"/>
      </w:rPr>
    </w:lvl>
    <w:lvl w:ilvl="1" w:tplc="36C815A4">
      <w:start w:val="1"/>
      <w:numFmt w:val="lowerLetter"/>
      <w:lvlText w:val="%2."/>
      <w:lvlJc w:val="left"/>
      <w:pPr>
        <w:ind w:left="309" w:hanging="210"/>
      </w:pPr>
      <w:rPr>
        <w:rFonts w:ascii="Calibri" w:eastAsia="Calibri" w:hAnsi="Calibri" w:cs="Calibri" w:hint="default"/>
        <w:b/>
        <w:bCs/>
        <w:color w:val="231F20"/>
        <w:w w:val="103"/>
        <w:sz w:val="22"/>
        <w:szCs w:val="22"/>
      </w:rPr>
    </w:lvl>
    <w:lvl w:ilvl="2" w:tplc="996E80AA">
      <w:numFmt w:val="bullet"/>
      <w:lvlText w:val="•"/>
      <w:lvlJc w:val="left"/>
      <w:pPr>
        <w:ind w:left="778" w:hanging="210"/>
      </w:pPr>
      <w:rPr>
        <w:rFonts w:hint="default"/>
      </w:rPr>
    </w:lvl>
    <w:lvl w:ilvl="3" w:tplc="5CD2477E">
      <w:numFmt w:val="bullet"/>
      <w:lvlText w:val="•"/>
      <w:lvlJc w:val="left"/>
      <w:pPr>
        <w:ind w:left="1017" w:hanging="210"/>
      </w:pPr>
      <w:rPr>
        <w:rFonts w:hint="default"/>
      </w:rPr>
    </w:lvl>
    <w:lvl w:ilvl="4" w:tplc="25A20FB8">
      <w:numFmt w:val="bullet"/>
      <w:lvlText w:val="•"/>
      <w:lvlJc w:val="left"/>
      <w:pPr>
        <w:ind w:left="1257" w:hanging="210"/>
      </w:pPr>
      <w:rPr>
        <w:rFonts w:hint="default"/>
      </w:rPr>
    </w:lvl>
    <w:lvl w:ilvl="5" w:tplc="56AA14FC">
      <w:numFmt w:val="bullet"/>
      <w:lvlText w:val="•"/>
      <w:lvlJc w:val="left"/>
      <w:pPr>
        <w:ind w:left="1496" w:hanging="210"/>
      </w:pPr>
      <w:rPr>
        <w:rFonts w:hint="default"/>
      </w:rPr>
    </w:lvl>
    <w:lvl w:ilvl="6" w:tplc="73A2730C">
      <w:numFmt w:val="bullet"/>
      <w:lvlText w:val="•"/>
      <w:lvlJc w:val="left"/>
      <w:pPr>
        <w:ind w:left="1735" w:hanging="210"/>
      </w:pPr>
      <w:rPr>
        <w:rFonts w:hint="default"/>
      </w:rPr>
    </w:lvl>
    <w:lvl w:ilvl="7" w:tplc="F3B61892">
      <w:numFmt w:val="bullet"/>
      <w:lvlText w:val="•"/>
      <w:lvlJc w:val="left"/>
      <w:pPr>
        <w:ind w:left="1974" w:hanging="210"/>
      </w:pPr>
      <w:rPr>
        <w:rFonts w:hint="default"/>
      </w:rPr>
    </w:lvl>
    <w:lvl w:ilvl="8" w:tplc="130CF01C">
      <w:numFmt w:val="bullet"/>
      <w:lvlText w:val="•"/>
      <w:lvlJc w:val="left"/>
      <w:pPr>
        <w:ind w:left="2214" w:hanging="210"/>
      </w:pPr>
      <w:rPr>
        <w:rFonts w:hint="default"/>
      </w:rPr>
    </w:lvl>
  </w:abstractNum>
  <w:abstractNum w:abstractNumId="30">
    <w:nsid w:val="2D7C25B5"/>
    <w:multiLevelType w:val="multilevel"/>
    <w:tmpl w:val="B8C4C2A6"/>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ascii="Times New Roman" w:hAnsi="Times New Roman" w:cs="Times New Roman" w:hint="default"/>
      </w:rPr>
    </w:lvl>
    <w:lvl w:ilvl="2">
      <w:start w:val="1"/>
      <w:numFmt w:val="decimal"/>
      <w:lvlText w:val="%1.%2.%3"/>
      <w:lvlJc w:val="left"/>
      <w:pPr>
        <w:ind w:left="276" w:hanging="276"/>
      </w:pPr>
      <w:rPr>
        <w:rFonts w:ascii="Times New Roman" w:hAnsi="Times New Roman" w:cs="Times New Roman" w:hint="default"/>
      </w:rPr>
    </w:lvl>
    <w:lvl w:ilvl="3">
      <w:start w:val="1"/>
      <w:numFmt w:val="decimal"/>
      <w:lvlText w:val="%1.%2.%3.%4"/>
      <w:lvlJc w:val="left"/>
      <w:pPr>
        <w:ind w:left="276" w:hanging="276"/>
      </w:pPr>
      <w:rPr>
        <w:rFonts w:ascii="Times New Roman" w:hAnsi="Times New Roman" w:cs="Times New Roman" w:hint="default"/>
      </w:rPr>
    </w:lvl>
    <w:lvl w:ilvl="4">
      <w:start w:val="1"/>
      <w:numFmt w:val="decimal"/>
      <w:lvlText w:val="%1.%2.%3.%4.%5"/>
      <w:lvlJc w:val="left"/>
      <w:pPr>
        <w:ind w:left="636" w:hanging="636"/>
      </w:pPr>
      <w:rPr>
        <w:rFonts w:ascii="Times New Roman" w:hAnsi="Times New Roman" w:cs="Times New Roman" w:hint="default"/>
      </w:rPr>
    </w:lvl>
    <w:lvl w:ilvl="5">
      <w:start w:val="1"/>
      <w:numFmt w:val="decimal"/>
      <w:lvlText w:val="%1.%2.%3.%4.%5.%6"/>
      <w:lvlJc w:val="left"/>
      <w:pPr>
        <w:ind w:left="636" w:hanging="636"/>
      </w:pPr>
      <w:rPr>
        <w:rFonts w:ascii="Times New Roman" w:hAnsi="Times New Roman" w:cs="Times New Roman" w:hint="default"/>
      </w:rPr>
    </w:lvl>
    <w:lvl w:ilvl="6">
      <w:start w:val="1"/>
      <w:numFmt w:val="decimal"/>
      <w:lvlText w:val="%1.%2.%3.%4.%5.%6.%7"/>
      <w:lvlJc w:val="left"/>
      <w:pPr>
        <w:ind w:left="996" w:hanging="996"/>
      </w:pPr>
      <w:rPr>
        <w:rFonts w:ascii="Times New Roman" w:hAnsi="Times New Roman" w:cs="Times New Roman" w:hint="default"/>
      </w:rPr>
    </w:lvl>
    <w:lvl w:ilvl="7">
      <w:start w:val="1"/>
      <w:numFmt w:val="decimal"/>
      <w:lvlText w:val="%1.%2.%3.%4.%5.%6.%7.%8"/>
      <w:lvlJc w:val="left"/>
      <w:pPr>
        <w:ind w:left="996" w:hanging="996"/>
      </w:pPr>
      <w:rPr>
        <w:rFonts w:ascii="Times New Roman" w:hAnsi="Times New Roman" w:cs="Times New Roman" w:hint="default"/>
      </w:rPr>
    </w:lvl>
    <w:lvl w:ilvl="8">
      <w:start w:val="1"/>
      <w:numFmt w:val="decimal"/>
      <w:lvlText w:val="%1.%2.%3.%4.%5.%6.%7.%8.%9"/>
      <w:lvlJc w:val="left"/>
      <w:pPr>
        <w:ind w:left="996" w:hanging="996"/>
      </w:pPr>
      <w:rPr>
        <w:rFonts w:ascii="Times New Roman" w:hAnsi="Times New Roman" w:cs="Times New Roman" w:hint="default"/>
      </w:rPr>
    </w:lvl>
  </w:abstractNum>
  <w:abstractNum w:abstractNumId="31">
    <w:nsid w:val="2E7F6C6C"/>
    <w:multiLevelType w:val="multilevel"/>
    <w:tmpl w:val="9590369C"/>
    <w:lvl w:ilvl="0">
      <w:start w:val="12"/>
      <w:numFmt w:val="decimal"/>
      <w:lvlText w:val="%1"/>
      <w:lvlJc w:val="left"/>
      <w:pPr>
        <w:ind w:left="384" w:hanging="384"/>
      </w:pPr>
      <w:rPr>
        <w:rFonts w:hint="default"/>
      </w:rPr>
    </w:lvl>
    <w:lvl w:ilvl="1">
      <w:start w:val="2"/>
      <w:numFmt w:val="decimal"/>
      <w:lvlText w:val="%1.%2"/>
      <w:lvlJc w:val="left"/>
      <w:pPr>
        <w:ind w:left="1024" w:hanging="384"/>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2640" w:hanging="720"/>
      </w:pPr>
      <w:rPr>
        <w:rFonts w:hint="default"/>
      </w:rPr>
    </w:lvl>
    <w:lvl w:ilvl="4">
      <w:start w:val="1"/>
      <w:numFmt w:val="decimal"/>
      <w:lvlText w:val="%1.%2.%3.%4.%5"/>
      <w:lvlJc w:val="left"/>
      <w:pPr>
        <w:ind w:left="3640" w:hanging="1080"/>
      </w:pPr>
      <w:rPr>
        <w:rFonts w:hint="default"/>
      </w:rPr>
    </w:lvl>
    <w:lvl w:ilvl="5">
      <w:start w:val="1"/>
      <w:numFmt w:val="decimal"/>
      <w:lvlText w:val="%1.%2.%3.%4.%5.%6"/>
      <w:lvlJc w:val="left"/>
      <w:pPr>
        <w:ind w:left="4280" w:hanging="1080"/>
      </w:pPr>
      <w:rPr>
        <w:rFonts w:hint="default"/>
      </w:rPr>
    </w:lvl>
    <w:lvl w:ilvl="6">
      <w:start w:val="1"/>
      <w:numFmt w:val="decimal"/>
      <w:lvlText w:val="%1.%2.%3.%4.%5.%6.%7"/>
      <w:lvlJc w:val="left"/>
      <w:pPr>
        <w:ind w:left="5280" w:hanging="1440"/>
      </w:pPr>
      <w:rPr>
        <w:rFonts w:hint="default"/>
      </w:rPr>
    </w:lvl>
    <w:lvl w:ilvl="7">
      <w:start w:val="1"/>
      <w:numFmt w:val="decimal"/>
      <w:lvlText w:val="%1.%2.%3.%4.%5.%6.%7.%8"/>
      <w:lvlJc w:val="left"/>
      <w:pPr>
        <w:ind w:left="5920" w:hanging="1440"/>
      </w:pPr>
      <w:rPr>
        <w:rFonts w:hint="default"/>
      </w:rPr>
    </w:lvl>
    <w:lvl w:ilvl="8">
      <w:start w:val="1"/>
      <w:numFmt w:val="decimal"/>
      <w:lvlText w:val="%1.%2.%3.%4.%5.%6.%7.%8.%9"/>
      <w:lvlJc w:val="left"/>
      <w:pPr>
        <w:ind w:left="6920" w:hanging="1800"/>
      </w:pPr>
      <w:rPr>
        <w:rFonts w:hint="default"/>
      </w:rPr>
    </w:lvl>
  </w:abstractNum>
  <w:abstractNum w:abstractNumId="32">
    <w:nsid w:val="31507DF5"/>
    <w:multiLevelType w:val="hybridMultilevel"/>
    <w:tmpl w:val="3708B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31742CD"/>
    <w:multiLevelType w:val="multilevel"/>
    <w:tmpl w:val="F724B796"/>
    <w:lvl w:ilvl="0">
      <w:start w:val="7"/>
      <w:numFmt w:val="decimal"/>
      <w:lvlText w:val="%1"/>
      <w:lvlJc w:val="left"/>
      <w:pPr>
        <w:ind w:left="444" w:hanging="444"/>
      </w:pPr>
      <w:rPr>
        <w:rFonts w:hint="default"/>
      </w:rPr>
    </w:lvl>
    <w:lvl w:ilvl="1">
      <w:start w:val="3"/>
      <w:numFmt w:val="decimal"/>
      <w:lvlText w:val="%1.%2"/>
      <w:lvlJc w:val="left"/>
      <w:pPr>
        <w:ind w:left="1056" w:hanging="444"/>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4">
    <w:nsid w:val="3631435B"/>
    <w:multiLevelType w:val="hybridMultilevel"/>
    <w:tmpl w:val="4E8488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6EB1908"/>
    <w:multiLevelType w:val="hybridMultilevel"/>
    <w:tmpl w:val="310295A4"/>
    <w:lvl w:ilvl="0" w:tplc="B3ECF4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38F962E8"/>
    <w:multiLevelType w:val="hybridMultilevel"/>
    <w:tmpl w:val="FE385BCC"/>
    <w:lvl w:ilvl="0" w:tplc="42CE6054">
      <w:start w:val="2"/>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39913661"/>
    <w:multiLevelType w:val="hybridMultilevel"/>
    <w:tmpl w:val="2FA894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D150E14"/>
    <w:multiLevelType w:val="hybridMultilevel"/>
    <w:tmpl w:val="B9BAC2E2"/>
    <w:lvl w:ilvl="0" w:tplc="D58AC15E">
      <w:start w:val="1"/>
      <w:numFmt w:val="upperLetter"/>
      <w:lvlText w:val="(%1)"/>
      <w:lvlJc w:val="left"/>
      <w:pPr>
        <w:ind w:left="1237" w:hanging="738"/>
        <w:jc w:val="right"/>
      </w:pPr>
      <w:rPr>
        <w:rFonts w:ascii="Calibri" w:eastAsia="Calibri" w:hAnsi="Calibri" w:cs="Calibri" w:hint="default"/>
        <w:b/>
        <w:bCs/>
        <w:i/>
        <w:color w:val="231F20"/>
        <w:spacing w:val="-3"/>
        <w:w w:val="100"/>
        <w:sz w:val="24"/>
        <w:szCs w:val="24"/>
      </w:rPr>
    </w:lvl>
    <w:lvl w:ilvl="1" w:tplc="ACEC5CA4">
      <w:numFmt w:val="bullet"/>
      <w:lvlText w:val="•"/>
      <w:lvlJc w:val="left"/>
      <w:pPr>
        <w:ind w:left="1522" w:hanging="738"/>
      </w:pPr>
      <w:rPr>
        <w:rFonts w:hint="default"/>
      </w:rPr>
    </w:lvl>
    <w:lvl w:ilvl="2" w:tplc="874602FE">
      <w:numFmt w:val="bullet"/>
      <w:lvlText w:val="•"/>
      <w:lvlJc w:val="left"/>
      <w:pPr>
        <w:ind w:left="1804" w:hanging="738"/>
      </w:pPr>
      <w:rPr>
        <w:rFonts w:hint="default"/>
      </w:rPr>
    </w:lvl>
    <w:lvl w:ilvl="3" w:tplc="15AE060E">
      <w:numFmt w:val="bullet"/>
      <w:lvlText w:val="•"/>
      <w:lvlJc w:val="left"/>
      <w:pPr>
        <w:ind w:left="2086" w:hanging="738"/>
      </w:pPr>
      <w:rPr>
        <w:rFonts w:hint="default"/>
      </w:rPr>
    </w:lvl>
    <w:lvl w:ilvl="4" w:tplc="9FACF8F0">
      <w:numFmt w:val="bullet"/>
      <w:lvlText w:val="•"/>
      <w:lvlJc w:val="left"/>
      <w:pPr>
        <w:ind w:left="2368" w:hanging="738"/>
      </w:pPr>
      <w:rPr>
        <w:rFonts w:hint="default"/>
      </w:rPr>
    </w:lvl>
    <w:lvl w:ilvl="5" w:tplc="990CE232">
      <w:numFmt w:val="bullet"/>
      <w:lvlText w:val="•"/>
      <w:lvlJc w:val="left"/>
      <w:pPr>
        <w:ind w:left="2651" w:hanging="738"/>
      </w:pPr>
      <w:rPr>
        <w:rFonts w:hint="default"/>
      </w:rPr>
    </w:lvl>
    <w:lvl w:ilvl="6" w:tplc="30EE8BCC">
      <w:numFmt w:val="bullet"/>
      <w:lvlText w:val="•"/>
      <w:lvlJc w:val="left"/>
      <w:pPr>
        <w:ind w:left="2933" w:hanging="738"/>
      </w:pPr>
      <w:rPr>
        <w:rFonts w:hint="default"/>
      </w:rPr>
    </w:lvl>
    <w:lvl w:ilvl="7" w:tplc="7234C326">
      <w:numFmt w:val="bullet"/>
      <w:lvlText w:val="•"/>
      <w:lvlJc w:val="left"/>
      <w:pPr>
        <w:ind w:left="3215" w:hanging="738"/>
      </w:pPr>
      <w:rPr>
        <w:rFonts w:hint="default"/>
      </w:rPr>
    </w:lvl>
    <w:lvl w:ilvl="8" w:tplc="137CCB64">
      <w:numFmt w:val="bullet"/>
      <w:lvlText w:val="•"/>
      <w:lvlJc w:val="left"/>
      <w:pPr>
        <w:ind w:left="3497" w:hanging="738"/>
      </w:pPr>
      <w:rPr>
        <w:rFonts w:hint="default"/>
      </w:rPr>
    </w:lvl>
  </w:abstractNum>
  <w:abstractNum w:abstractNumId="39">
    <w:nsid w:val="3EF33204"/>
    <w:multiLevelType w:val="multilevel"/>
    <w:tmpl w:val="0409001F"/>
    <w:lvl w:ilvl="0">
      <w:start w:val="1"/>
      <w:numFmt w:val="decimal"/>
      <w:lvlText w:val="%1."/>
      <w:lvlJc w:val="left"/>
      <w:pPr>
        <w:ind w:left="360" w:hanging="360"/>
      </w:pPr>
      <w:rPr>
        <w:rFonts w:hint="default"/>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20E4B5F"/>
    <w:multiLevelType w:val="multilevel"/>
    <w:tmpl w:val="0409001F"/>
    <w:lvl w:ilvl="0">
      <w:start w:val="1"/>
      <w:numFmt w:val="decimal"/>
      <w:lvlText w:val="%1."/>
      <w:lvlJc w:val="left"/>
      <w:pPr>
        <w:ind w:left="360" w:hanging="360"/>
      </w:pPr>
      <w:rPr>
        <w:rFonts w:hint="default"/>
        <w:lang w:val="en-US"/>
      </w:r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438916FD"/>
    <w:multiLevelType w:val="hybridMultilevel"/>
    <w:tmpl w:val="5730216E"/>
    <w:lvl w:ilvl="0" w:tplc="4009000F">
      <w:start w:val="1"/>
      <w:numFmt w:val="bullet"/>
      <w:lvlText w:val=""/>
      <w:lvlJc w:val="left"/>
      <w:pPr>
        <w:ind w:left="360" w:hanging="360"/>
      </w:pPr>
      <w:rPr>
        <w:rFonts w:ascii="Symbol" w:hAnsi="Symbol" w:hint="default"/>
      </w:rPr>
    </w:lvl>
    <w:lvl w:ilvl="1" w:tplc="40090019" w:tentative="1">
      <w:start w:val="1"/>
      <w:numFmt w:val="bullet"/>
      <w:lvlText w:val="o"/>
      <w:lvlJc w:val="left"/>
      <w:pPr>
        <w:ind w:left="1080" w:hanging="360"/>
      </w:pPr>
      <w:rPr>
        <w:rFonts w:ascii="Courier New" w:hAnsi="Courier New" w:cs="Courier New" w:hint="default"/>
      </w:rPr>
    </w:lvl>
    <w:lvl w:ilvl="2" w:tplc="4009001B" w:tentative="1">
      <w:start w:val="1"/>
      <w:numFmt w:val="bullet"/>
      <w:lvlText w:val=""/>
      <w:lvlJc w:val="left"/>
      <w:pPr>
        <w:ind w:left="1800" w:hanging="360"/>
      </w:pPr>
      <w:rPr>
        <w:rFonts w:ascii="Wingdings" w:hAnsi="Wingdings" w:hint="default"/>
      </w:rPr>
    </w:lvl>
    <w:lvl w:ilvl="3" w:tplc="4009000F" w:tentative="1">
      <w:start w:val="1"/>
      <w:numFmt w:val="bullet"/>
      <w:lvlText w:val=""/>
      <w:lvlJc w:val="left"/>
      <w:pPr>
        <w:ind w:left="2520" w:hanging="360"/>
      </w:pPr>
      <w:rPr>
        <w:rFonts w:ascii="Symbol" w:hAnsi="Symbol" w:hint="default"/>
      </w:rPr>
    </w:lvl>
    <w:lvl w:ilvl="4" w:tplc="40090019" w:tentative="1">
      <w:start w:val="1"/>
      <w:numFmt w:val="bullet"/>
      <w:lvlText w:val="o"/>
      <w:lvlJc w:val="left"/>
      <w:pPr>
        <w:ind w:left="3240" w:hanging="360"/>
      </w:pPr>
      <w:rPr>
        <w:rFonts w:ascii="Courier New" w:hAnsi="Courier New" w:cs="Courier New" w:hint="default"/>
      </w:rPr>
    </w:lvl>
    <w:lvl w:ilvl="5" w:tplc="4009001B" w:tentative="1">
      <w:start w:val="1"/>
      <w:numFmt w:val="bullet"/>
      <w:lvlText w:val=""/>
      <w:lvlJc w:val="left"/>
      <w:pPr>
        <w:ind w:left="3960" w:hanging="360"/>
      </w:pPr>
      <w:rPr>
        <w:rFonts w:ascii="Wingdings" w:hAnsi="Wingdings" w:hint="default"/>
      </w:rPr>
    </w:lvl>
    <w:lvl w:ilvl="6" w:tplc="4009000F" w:tentative="1">
      <w:start w:val="1"/>
      <w:numFmt w:val="bullet"/>
      <w:lvlText w:val=""/>
      <w:lvlJc w:val="left"/>
      <w:pPr>
        <w:ind w:left="4680" w:hanging="360"/>
      </w:pPr>
      <w:rPr>
        <w:rFonts w:ascii="Symbol" w:hAnsi="Symbol" w:hint="default"/>
      </w:rPr>
    </w:lvl>
    <w:lvl w:ilvl="7" w:tplc="40090019" w:tentative="1">
      <w:start w:val="1"/>
      <w:numFmt w:val="bullet"/>
      <w:lvlText w:val="o"/>
      <w:lvlJc w:val="left"/>
      <w:pPr>
        <w:ind w:left="5400" w:hanging="360"/>
      </w:pPr>
      <w:rPr>
        <w:rFonts w:ascii="Courier New" w:hAnsi="Courier New" w:cs="Courier New" w:hint="default"/>
      </w:rPr>
    </w:lvl>
    <w:lvl w:ilvl="8" w:tplc="4009001B" w:tentative="1">
      <w:start w:val="1"/>
      <w:numFmt w:val="bullet"/>
      <w:lvlText w:val=""/>
      <w:lvlJc w:val="left"/>
      <w:pPr>
        <w:ind w:left="6120" w:hanging="360"/>
      </w:pPr>
      <w:rPr>
        <w:rFonts w:ascii="Wingdings" w:hAnsi="Wingdings" w:hint="default"/>
      </w:rPr>
    </w:lvl>
  </w:abstractNum>
  <w:abstractNum w:abstractNumId="42">
    <w:nsid w:val="4B7633EB"/>
    <w:multiLevelType w:val="hybridMultilevel"/>
    <w:tmpl w:val="50821F72"/>
    <w:lvl w:ilvl="0" w:tplc="4B6E3E38">
      <w:start w:val="22"/>
      <w:numFmt w:val="upperLetter"/>
      <w:lvlText w:val="%1."/>
      <w:lvlJc w:val="left"/>
      <w:pPr>
        <w:ind w:left="4211" w:hanging="360"/>
      </w:pPr>
      <w:rPr>
        <w:rFonts w:hint="default"/>
        <w:color w:val="231F20"/>
        <w:w w:val="110"/>
      </w:rPr>
    </w:lvl>
    <w:lvl w:ilvl="1" w:tplc="40090019">
      <w:start w:val="1"/>
      <w:numFmt w:val="lowerLetter"/>
      <w:lvlText w:val="%2."/>
      <w:lvlJc w:val="left"/>
      <w:pPr>
        <w:ind w:left="4931" w:hanging="360"/>
      </w:pPr>
    </w:lvl>
    <w:lvl w:ilvl="2" w:tplc="4009001B">
      <w:start w:val="1"/>
      <w:numFmt w:val="lowerRoman"/>
      <w:lvlText w:val="%3."/>
      <w:lvlJc w:val="right"/>
      <w:pPr>
        <w:ind w:left="5651" w:hanging="180"/>
      </w:pPr>
    </w:lvl>
    <w:lvl w:ilvl="3" w:tplc="4009000F" w:tentative="1">
      <w:start w:val="1"/>
      <w:numFmt w:val="decimal"/>
      <w:lvlText w:val="%4."/>
      <w:lvlJc w:val="left"/>
      <w:pPr>
        <w:ind w:left="6371" w:hanging="360"/>
      </w:pPr>
    </w:lvl>
    <w:lvl w:ilvl="4" w:tplc="40090019" w:tentative="1">
      <w:start w:val="1"/>
      <w:numFmt w:val="lowerLetter"/>
      <w:lvlText w:val="%5."/>
      <w:lvlJc w:val="left"/>
      <w:pPr>
        <w:ind w:left="7091" w:hanging="360"/>
      </w:pPr>
    </w:lvl>
    <w:lvl w:ilvl="5" w:tplc="4009001B" w:tentative="1">
      <w:start w:val="1"/>
      <w:numFmt w:val="lowerRoman"/>
      <w:lvlText w:val="%6."/>
      <w:lvlJc w:val="right"/>
      <w:pPr>
        <w:ind w:left="7811" w:hanging="180"/>
      </w:pPr>
    </w:lvl>
    <w:lvl w:ilvl="6" w:tplc="4009000F" w:tentative="1">
      <w:start w:val="1"/>
      <w:numFmt w:val="decimal"/>
      <w:lvlText w:val="%7."/>
      <w:lvlJc w:val="left"/>
      <w:pPr>
        <w:ind w:left="8531" w:hanging="360"/>
      </w:pPr>
    </w:lvl>
    <w:lvl w:ilvl="7" w:tplc="40090019" w:tentative="1">
      <w:start w:val="1"/>
      <w:numFmt w:val="lowerLetter"/>
      <w:lvlText w:val="%8."/>
      <w:lvlJc w:val="left"/>
      <w:pPr>
        <w:ind w:left="9251" w:hanging="360"/>
      </w:pPr>
    </w:lvl>
    <w:lvl w:ilvl="8" w:tplc="4009001B" w:tentative="1">
      <w:start w:val="1"/>
      <w:numFmt w:val="lowerRoman"/>
      <w:lvlText w:val="%9."/>
      <w:lvlJc w:val="right"/>
      <w:pPr>
        <w:ind w:left="9971" w:hanging="180"/>
      </w:pPr>
    </w:lvl>
  </w:abstractNum>
  <w:abstractNum w:abstractNumId="43">
    <w:nsid w:val="4CDC4CF3"/>
    <w:multiLevelType w:val="hybridMultilevel"/>
    <w:tmpl w:val="FF948E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50465F20"/>
    <w:multiLevelType w:val="multilevel"/>
    <w:tmpl w:val="53D47A46"/>
    <w:lvl w:ilvl="0">
      <w:start w:val="11"/>
      <w:numFmt w:val="decimal"/>
      <w:lvlText w:val="%1"/>
      <w:lvlJc w:val="left"/>
      <w:pPr>
        <w:ind w:left="384" w:hanging="384"/>
      </w:pPr>
      <w:rPr>
        <w:rFonts w:hint="default"/>
      </w:rPr>
    </w:lvl>
    <w:lvl w:ilvl="1">
      <w:start w:val="3"/>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50C85948"/>
    <w:multiLevelType w:val="hybridMultilevel"/>
    <w:tmpl w:val="1A20A9C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27C2141"/>
    <w:multiLevelType w:val="hybridMultilevel"/>
    <w:tmpl w:val="1B46C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4434645"/>
    <w:multiLevelType w:val="hybridMultilevel"/>
    <w:tmpl w:val="FE385BCC"/>
    <w:lvl w:ilvl="0" w:tplc="42CE6054">
      <w:start w:val="2"/>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nsid w:val="5447738C"/>
    <w:multiLevelType w:val="hybridMultilevel"/>
    <w:tmpl w:val="6B7E5978"/>
    <w:lvl w:ilvl="0" w:tplc="96BA0952">
      <w:start w:val="1"/>
      <w:numFmt w:val="decimal"/>
      <w:lvlText w:val="%1."/>
      <w:lvlJc w:val="left"/>
      <w:pPr>
        <w:ind w:left="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F46178"/>
    <w:multiLevelType w:val="hybridMultilevel"/>
    <w:tmpl w:val="F5E8516E"/>
    <w:lvl w:ilvl="0" w:tplc="96BA0952">
      <w:start w:val="1"/>
      <w:numFmt w:val="decimal"/>
      <w:lvlText w:val="%1."/>
      <w:lvlJc w:val="left"/>
      <w:pPr>
        <w:ind w:left="245" w:hanging="360"/>
      </w:pPr>
      <w:rPr>
        <w:rFonts w:hint="default"/>
      </w:rPr>
    </w:lvl>
    <w:lvl w:ilvl="1" w:tplc="04090019" w:tentative="1">
      <w:start w:val="1"/>
      <w:numFmt w:val="lowerLetter"/>
      <w:lvlText w:val="%2."/>
      <w:lvlJc w:val="left"/>
      <w:pPr>
        <w:ind w:left="965" w:hanging="360"/>
      </w:pPr>
    </w:lvl>
    <w:lvl w:ilvl="2" w:tplc="0409001B" w:tentative="1">
      <w:start w:val="1"/>
      <w:numFmt w:val="lowerRoman"/>
      <w:lvlText w:val="%3."/>
      <w:lvlJc w:val="right"/>
      <w:pPr>
        <w:ind w:left="1685" w:hanging="180"/>
      </w:pPr>
    </w:lvl>
    <w:lvl w:ilvl="3" w:tplc="0409000F" w:tentative="1">
      <w:start w:val="1"/>
      <w:numFmt w:val="decimal"/>
      <w:lvlText w:val="%4."/>
      <w:lvlJc w:val="left"/>
      <w:pPr>
        <w:ind w:left="2405" w:hanging="360"/>
      </w:pPr>
    </w:lvl>
    <w:lvl w:ilvl="4" w:tplc="04090019" w:tentative="1">
      <w:start w:val="1"/>
      <w:numFmt w:val="lowerLetter"/>
      <w:lvlText w:val="%5."/>
      <w:lvlJc w:val="left"/>
      <w:pPr>
        <w:ind w:left="3125" w:hanging="360"/>
      </w:pPr>
    </w:lvl>
    <w:lvl w:ilvl="5" w:tplc="0409001B" w:tentative="1">
      <w:start w:val="1"/>
      <w:numFmt w:val="lowerRoman"/>
      <w:lvlText w:val="%6."/>
      <w:lvlJc w:val="right"/>
      <w:pPr>
        <w:ind w:left="3845" w:hanging="180"/>
      </w:pPr>
    </w:lvl>
    <w:lvl w:ilvl="6" w:tplc="0409000F" w:tentative="1">
      <w:start w:val="1"/>
      <w:numFmt w:val="decimal"/>
      <w:lvlText w:val="%7."/>
      <w:lvlJc w:val="left"/>
      <w:pPr>
        <w:ind w:left="4565" w:hanging="360"/>
      </w:pPr>
    </w:lvl>
    <w:lvl w:ilvl="7" w:tplc="04090019" w:tentative="1">
      <w:start w:val="1"/>
      <w:numFmt w:val="lowerLetter"/>
      <w:lvlText w:val="%8."/>
      <w:lvlJc w:val="left"/>
      <w:pPr>
        <w:ind w:left="5285" w:hanging="360"/>
      </w:pPr>
    </w:lvl>
    <w:lvl w:ilvl="8" w:tplc="0409001B" w:tentative="1">
      <w:start w:val="1"/>
      <w:numFmt w:val="lowerRoman"/>
      <w:lvlText w:val="%9."/>
      <w:lvlJc w:val="right"/>
      <w:pPr>
        <w:ind w:left="6005" w:hanging="180"/>
      </w:pPr>
    </w:lvl>
  </w:abstractNum>
  <w:abstractNum w:abstractNumId="50">
    <w:nsid w:val="5EC14EEE"/>
    <w:multiLevelType w:val="hybridMultilevel"/>
    <w:tmpl w:val="AD48187A"/>
    <w:lvl w:ilvl="0" w:tplc="4D68E8AE">
      <w:start w:val="1"/>
      <w:numFmt w:val="lowerLetter"/>
      <w:lvlText w:val="%1."/>
      <w:lvlJc w:val="left"/>
      <w:pPr>
        <w:ind w:left="2152" w:hanging="288"/>
      </w:pPr>
      <w:rPr>
        <w:rFonts w:ascii="Times New Roman" w:eastAsia="Times New Roman" w:hAnsi="Times New Roman" w:cs="Times New Roman" w:hint="default"/>
        <w:spacing w:val="-20"/>
        <w:w w:val="99"/>
        <w:sz w:val="24"/>
        <w:szCs w:val="24"/>
        <w:lang w:val="en-US" w:eastAsia="en-US" w:bidi="en-US"/>
      </w:rPr>
    </w:lvl>
    <w:lvl w:ilvl="1" w:tplc="EBC8D608">
      <w:numFmt w:val="bullet"/>
      <w:lvlText w:val="•"/>
      <w:lvlJc w:val="left"/>
      <w:pPr>
        <w:ind w:left="2984" w:hanging="288"/>
      </w:pPr>
      <w:rPr>
        <w:rFonts w:hint="default"/>
        <w:lang w:val="en-US" w:eastAsia="en-US" w:bidi="en-US"/>
      </w:rPr>
    </w:lvl>
    <w:lvl w:ilvl="2" w:tplc="70C4A6D2">
      <w:numFmt w:val="bullet"/>
      <w:lvlText w:val="•"/>
      <w:lvlJc w:val="left"/>
      <w:pPr>
        <w:ind w:left="3809" w:hanging="288"/>
      </w:pPr>
      <w:rPr>
        <w:rFonts w:hint="default"/>
        <w:lang w:val="en-US" w:eastAsia="en-US" w:bidi="en-US"/>
      </w:rPr>
    </w:lvl>
    <w:lvl w:ilvl="3" w:tplc="5FF0FCFE">
      <w:numFmt w:val="bullet"/>
      <w:lvlText w:val="•"/>
      <w:lvlJc w:val="left"/>
      <w:pPr>
        <w:ind w:left="4633" w:hanging="288"/>
      </w:pPr>
      <w:rPr>
        <w:rFonts w:hint="default"/>
        <w:lang w:val="en-US" w:eastAsia="en-US" w:bidi="en-US"/>
      </w:rPr>
    </w:lvl>
    <w:lvl w:ilvl="4" w:tplc="3C3E7F32">
      <w:numFmt w:val="bullet"/>
      <w:lvlText w:val="•"/>
      <w:lvlJc w:val="left"/>
      <w:pPr>
        <w:ind w:left="5458" w:hanging="288"/>
      </w:pPr>
      <w:rPr>
        <w:rFonts w:hint="default"/>
        <w:lang w:val="en-US" w:eastAsia="en-US" w:bidi="en-US"/>
      </w:rPr>
    </w:lvl>
    <w:lvl w:ilvl="5" w:tplc="41B8A72E">
      <w:numFmt w:val="bullet"/>
      <w:lvlText w:val="•"/>
      <w:lvlJc w:val="left"/>
      <w:pPr>
        <w:ind w:left="6283" w:hanging="288"/>
      </w:pPr>
      <w:rPr>
        <w:rFonts w:hint="default"/>
        <w:lang w:val="en-US" w:eastAsia="en-US" w:bidi="en-US"/>
      </w:rPr>
    </w:lvl>
    <w:lvl w:ilvl="6" w:tplc="2E00359C">
      <w:numFmt w:val="bullet"/>
      <w:lvlText w:val="•"/>
      <w:lvlJc w:val="left"/>
      <w:pPr>
        <w:ind w:left="7107" w:hanging="288"/>
      </w:pPr>
      <w:rPr>
        <w:rFonts w:hint="default"/>
        <w:lang w:val="en-US" w:eastAsia="en-US" w:bidi="en-US"/>
      </w:rPr>
    </w:lvl>
    <w:lvl w:ilvl="7" w:tplc="FB1C04D2">
      <w:numFmt w:val="bullet"/>
      <w:lvlText w:val="•"/>
      <w:lvlJc w:val="left"/>
      <w:pPr>
        <w:ind w:left="7932" w:hanging="288"/>
      </w:pPr>
      <w:rPr>
        <w:rFonts w:hint="default"/>
        <w:lang w:val="en-US" w:eastAsia="en-US" w:bidi="en-US"/>
      </w:rPr>
    </w:lvl>
    <w:lvl w:ilvl="8" w:tplc="502AD87A">
      <w:numFmt w:val="bullet"/>
      <w:lvlText w:val="•"/>
      <w:lvlJc w:val="left"/>
      <w:pPr>
        <w:ind w:left="8757" w:hanging="288"/>
      </w:pPr>
      <w:rPr>
        <w:rFonts w:hint="default"/>
        <w:lang w:val="en-US" w:eastAsia="en-US" w:bidi="en-US"/>
      </w:rPr>
    </w:lvl>
  </w:abstractNum>
  <w:abstractNum w:abstractNumId="51">
    <w:nsid w:val="5FBB4F64"/>
    <w:multiLevelType w:val="hybridMultilevel"/>
    <w:tmpl w:val="4AF858B4"/>
    <w:lvl w:ilvl="0" w:tplc="E2AA5116">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FBE3C8B"/>
    <w:multiLevelType w:val="hybridMultilevel"/>
    <w:tmpl w:val="8CE49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05E49AB"/>
    <w:multiLevelType w:val="hybridMultilevel"/>
    <w:tmpl w:val="EFE6FC8C"/>
    <w:lvl w:ilvl="0" w:tplc="2D404CF8">
      <w:start w:val="1"/>
      <w:numFmt w:val="upperRoman"/>
      <w:lvlText w:val="%1."/>
      <w:lvlJc w:val="left"/>
      <w:pPr>
        <w:ind w:left="309" w:hanging="210"/>
        <w:jc w:val="right"/>
      </w:pPr>
      <w:rPr>
        <w:rFonts w:ascii="Calibri" w:eastAsia="Calibri" w:hAnsi="Calibri" w:cs="Calibri" w:hint="default"/>
        <w:b/>
        <w:bCs/>
        <w:color w:val="231F20"/>
        <w:w w:val="102"/>
        <w:sz w:val="28"/>
        <w:szCs w:val="28"/>
      </w:rPr>
    </w:lvl>
    <w:lvl w:ilvl="1" w:tplc="36C815A4">
      <w:start w:val="1"/>
      <w:numFmt w:val="lowerLetter"/>
      <w:lvlText w:val="%2."/>
      <w:lvlJc w:val="left"/>
      <w:pPr>
        <w:ind w:left="309" w:hanging="210"/>
      </w:pPr>
      <w:rPr>
        <w:rFonts w:ascii="Calibri" w:eastAsia="Calibri" w:hAnsi="Calibri" w:cs="Calibri" w:hint="default"/>
        <w:b/>
        <w:bCs/>
        <w:color w:val="231F20"/>
        <w:w w:val="103"/>
        <w:sz w:val="22"/>
        <w:szCs w:val="22"/>
      </w:rPr>
    </w:lvl>
    <w:lvl w:ilvl="2" w:tplc="996E80AA">
      <w:numFmt w:val="bullet"/>
      <w:lvlText w:val="•"/>
      <w:lvlJc w:val="left"/>
      <w:pPr>
        <w:ind w:left="778" w:hanging="210"/>
      </w:pPr>
      <w:rPr>
        <w:rFonts w:hint="default"/>
      </w:rPr>
    </w:lvl>
    <w:lvl w:ilvl="3" w:tplc="5CD2477E">
      <w:numFmt w:val="bullet"/>
      <w:lvlText w:val="•"/>
      <w:lvlJc w:val="left"/>
      <w:pPr>
        <w:ind w:left="1017" w:hanging="210"/>
      </w:pPr>
      <w:rPr>
        <w:rFonts w:hint="default"/>
      </w:rPr>
    </w:lvl>
    <w:lvl w:ilvl="4" w:tplc="25A20FB8">
      <w:numFmt w:val="bullet"/>
      <w:lvlText w:val="•"/>
      <w:lvlJc w:val="left"/>
      <w:pPr>
        <w:ind w:left="1257" w:hanging="210"/>
      </w:pPr>
      <w:rPr>
        <w:rFonts w:hint="default"/>
      </w:rPr>
    </w:lvl>
    <w:lvl w:ilvl="5" w:tplc="56AA14FC">
      <w:numFmt w:val="bullet"/>
      <w:lvlText w:val="•"/>
      <w:lvlJc w:val="left"/>
      <w:pPr>
        <w:ind w:left="1496" w:hanging="210"/>
      </w:pPr>
      <w:rPr>
        <w:rFonts w:hint="default"/>
      </w:rPr>
    </w:lvl>
    <w:lvl w:ilvl="6" w:tplc="73A2730C">
      <w:numFmt w:val="bullet"/>
      <w:lvlText w:val="•"/>
      <w:lvlJc w:val="left"/>
      <w:pPr>
        <w:ind w:left="1735" w:hanging="210"/>
      </w:pPr>
      <w:rPr>
        <w:rFonts w:hint="default"/>
      </w:rPr>
    </w:lvl>
    <w:lvl w:ilvl="7" w:tplc="F3B61892">
      <w:numFmt w:val="bullet"/>
      <w:lvlText w:val="•"/>
      <w:lvlJc w:val="left"/>
      <w:pPr>
        <w:ind w:left="1974" w:hanging="210"/>
      </w:pPr>
      <w:rPr>
        <w:rFonts w:hint="default"/>
      </w:rPr>
    </w:lvl>
    <w:lvl w:ilvl="8" w:tplc="130CF01C">
      <w:numFmt w:val="bullet"/>
      <w:lvlText w:val="•"/>
      <w:lvlJc w:val="left"/>
      <w:pPr>
        <w:ind w:left="2214" w:hanging="210"/>
      </w:pPr>
      <w:rPr>
        <w:rFonts w:hint="default"/>
      </w:rPr>
    </w:lvl>
  </w:abstractNum>
  <w:abstractNum w:abstractNumId="54">
    <w:nsid w:val="610D6C02"/>
    <w:multiLevelType w:val="hybridMultilevel"/>
    <w:tmpl w:val="D0700CA2"/>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55">
    <w:nsid w:val="63975AF9"/>
    <w:multiLevelType w:val="hybridMultilevel"/>
    <w:tmpl w:val="E45EA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5FF2B29"/>
    <w:multiLevelType w:val="hybridMultilevel"/>
    <w:tmpl w:val="18A24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6046335"/>
    <w:multiLevelType w:val="hybridMultilevel"/>
    <w:tmpl w:val="D6168328"/>
    <w:lvl w:ilvl="0" w:tplc="F5EAB8BC">
      <w:start w:val="1"/>
      <w:numFmt w:val="upperLetter"/>
      <w:lvlText w:val="(%1)"/>
      <w:lvlJc w:val="left"/>
      <w:pPr>
        <w:ind w:left="500" w:hanging="341"/>
        <w:jc w:val="right"/>
      </w:pPr>
      <w:rPr>
        <w:rFonts w:ascii="Calibri" w:eastAsia="Calibri" w:hAnsi="Calibri" w:cs="Calibri" w:hint="default"/>
        <w:b/>
        <w:bCs/>
        <w:i/>
        <w:color w:val="231F20"/>
        <w:spacing w:val="-3"/>
        <w:w w:val="100"/>
        <w:sz w:val="24"/>
        <w:szCs w:val="24"/>
      </w:rPr>
    </w:lvl>
    <w:lvl w:ilvl="1" w:tplc="99B8C8F6">
      <w:numFmt w:val="bullet"/>
      <w:lvlText w:val="•"/>
      <w:lvlJc w:val="left"/>
      <w:pPr>
        <w:ind w:left="1545" w:hanging="341"/>
      </w:pPr>
      <w:rPr>
        <w:rFonts w:hint="default"/>
      </w:rPr>
    </w:lvl>
    <w:lvl w:ilvl="2" w:tplc="2202EFCC">
      <w:numFmt w:val="bullet"/>
      <w:lvlText w:val="•"/>
      <w:lvlJc w:val="left"/>
      <w:pPr>
        <w:ind w:left="2591" w:hanging="341"/>
      </w:pPr>
      <w:rPr>
        <w:rFonts w:hint="default"/>
      </w:rPr>
    </w:lvl>
    <w:lvl w:ilvl="3" w:tplc="FAEA6EE6">
      <w:numFmt w:val="bullet"/>
      <w:lvlText w:val="•"/>
      <w:lvlJc w:val="left"/>
      <w:pPr>
        <w:ind w:left="3637" w:hanging="341"/>
      </w:pPr>
      <w:rPr>
        <w:rFonts w:hint="default"/>
      </w:rPr>
    </w:lvl>
    <w:lvl w:ilvl="4" w:tplc="DC787842">
      <w:numFmt w:val="bullet"/>
      <w:lvlText w:val="•"/>
      <w:lvlJc w:val="left"/>
      <w:pPr>
        <w:ind w:left="4683" w:hanging="341"/>
      </w:pPr>
      <w:rPr>
        <w:rFonts w:hint="default"/>
      </w:rPr>
    </w:lvl>
    <w:lvl w:ilvl="5" w:tplc="E2FEA570">
      <w:numFmt w:val="bullet"/>
      <w:lvlText w:val="•"/>
      <w:lvlJc w:val="left"/>
      <w:pPr>
        <w:ind w:left="5729" w:hanging="341"/>
      </w:pPr>
      <w:rPr>
        <w:rFonts w:hint="default"/>
      </w:rPr>
    </w:lvl>
    <w:lvl w:ilvl="6" w:tplc="6ABACB64">
      <w:numFmt w:val="bullet"/>
      <w:lvlText w:val="•"/>
      <w:lvlJc w:val="left"/>
      <w:pPr>
        <w:ind w:left="6775" w:hanging="341"/>
      </w:pPr>
      <w:rPr>
        <w:rFonts w:hint="default"/>
      </w:rPr>
    </w:lvl>
    <w:lvl w:ilvl="7" w:tplc="72DA83DE">
      <w:numFmt w:val="bullet"/>
      <w:lvlText w:val="•"/>
      <w:lvlJc w:val="left"/>
      <w:pPr>
        <w:ind w:left="7821" w:hanging="341"/>
      </w:pPr>
      <w:rPr>
        <w:rFonts w:hint="default"/>
      </w:rPr>
    </w:lvl>
    <w:lvl w:ilvl="8" w:tplc="4B6C04E0">
      <w:numFmt w:val="bullet"/>
      <w:lvlText w:val="•"/>
      <w:lvlJc w:val="left"/>
      <w:pPr>
        <w:ind w:left="8867" w:hanging="341"/>
      </w:pPr>
      <w:rPr>
        <w:rFonts w:hint="default"/>
      </w:rPr>
    </w:lvl>
  </w:abstractNum>
  <w:abstractNum w:abstractNumId="58">
    <w:nsid w:val="68AA09E3"/>
    <w:multiLevelType w:val="hybridMultilevel"/>
    <w:tmpl w:val="FF226732"/>
    <w:lvl w:ilvl="0" w:tplc="54B4F1A6">
      <w:start w:val="1"/>
      <w:numFmt w:val="decimal"/>
      <w:lvlText w:val="%1."/>
      <w:lvlJc w:val="left"/>
      <w:pPr>
        <w:ind w:left="725" w:hanging="285"/>
        <w:jc w:val="right"/>
      </w:pPr>
      <w:rPr>
        <w:rFonts w:ascii="Calibri" w:eastAsia="Calibri" w:hAnsi="Calibri" w:cs="Calibri" w:hint="default"/>
        <w:b/>
        <w:bCs/>
        <w:color w:val="231F20"/>
        <w:w w:val="105"/>
        <w:sz w:val="28"/>
        <w:szCs w:val="28"/>
      </w:rPr>
    </w:lvl>
    <w:lvl w:ilvl="1" w:tplc="0F50E2E4">
      <w:start w:val="1"/>
      <w:numFmt w:val="decimal"/>
      <w:lvlText w:val="%2."/>
      <w:lvlJc w:val="left"/>
      <w:pPr>
        <w:ind w:left="5105" w:hanging="285"/>
        <w:jc w:val="right"/>
      </w:pPr>
      <w:rPr>
        <w:rFonts w:ascii="Calibri" w:eastAsia="Calibri" w:hAnsi="Calibri" w:cs="Calibri" w:hint="default"/>
        <w:b/>
        <w:bCs/>
        <w:color w:val="231F20"/>
        <w:w w:val="105"/>
        <w:sz w:val="28"/>
        <w:szCs w:val="28"/>
      </w:rPr>
    </w:lvl>
    <w:lvl w:ilvl="2" w:tplc="F1D03D72">
      <w:start w:val="1"/>
      <w:numFmt w:val="lowerRoman"/>
      <w:lvlText w:val="%3."/>
      <w:lvlJc w:val="left"/>
      <w:pPr>
        <w:ind w:left="1234" w:hanging="567"/>
      </w:pPr>
      <w:rPr>
        <w:rFonts w:ascii="Calibri" w:eastAsia="Calibri" w:hAnsi="Calibri" w:cs="Calibri" w:hint="default"/>
        <w:color w:val="231F20"/>
        <w:w w:val="91"/>
        <w:sz w:val="22"/>
        <w:szCs w:val="22"/>
      </w:rPr>
    </w:lvl>
    <w:lvl w:ilvl="3" w:tplc="874C04E6">
      <w:numFmt w:val="bullet"/>
      <w:lvlText w:val="•"/>
      <w:lvlJc w:val="left"/>
      <w:pPr>
        <w:ind w:left="2640" w:hanging="567"/>
      </w:pPr>
      <w:rPr>
        <w:rFonts w:hint="default"/>
      </w:rPr>
    </w:lvl>
    <w:lvl w:ilvl="4" w:tplc="54001266">
      <w:numFmt w:val="bullet"/>
      <w:lvlText w:val="•"/>
      <w:lvlJc w:val="left"/>
      <w:pPr>
        <w:ind w:left="3819" w:hanging="567"/>
      </w:pPr>
      <w:rPr>
        <w:rFonts w:hint="default"/>
      </w:rPr>
    </w:lvl>
    <w:lvl w:ilvl="5" w:tplc="3454CFDE">
      <w:numFmt w:val="bullet"/>
      <w:lvlText w:val="•"/>
      <w:lvlJc w:val="left"/>
      <w:pPr>
        <w:ind w:left="4999" w:hanging="567"/>
      </w:pPr>
      <w:rPr>
        <w:rFonts w:hint="default"/>
      </w:rPr>
    </w:lvl>
    <w:lvl w:ilvl="6" w:tplc="2EFE20C0">
      <w:numFmt w:val="bullet"/>
      <w:lvlText w:val="•"/>
      <w:lvlJc w:val="left"/>
      <w:pPr>
        <w:ind w:left="6179" w:hanging="567"/>
      </w:pPr>
      <w:rPr>
        <w:rFonts w:hint="default"/>
      </w:rPr>
    </w:lvl>
    <w:lvl w:ilvl="7" w:tplc="EACAD216">
      <w:numFmt w:val="bullet"/>
      <w:lvlText w:val="•"/>
      <w:lvlJc w:val="left"/>
      <w:pPr>
        <w:ind w:left="7359" w:hanging="567"/>
      </w:pPr>
      <w:rPr>
        <w:rFonts w:hint="default"/>
      </w:rPr>
    </w:lvl>
    <w:lvl w:ilvl="8" w:tplc="35CE8A3E">
      <w:numFmt w:val="bullet"/>
      <w:lvlText w:val="•"/>
      <w:lvlJc w:val="left"/>
      <w:pPr>
        <w:ind w:left="8539" w:hanging="567"/>
      </w:pPr>
      <w:rPr>
        <w:rFonts w:hint="default"/>
      </w:rPr>
    </w:lvl>
  </w:abstractNum>
  <w:abstractNum w:abstractNumId="59">
    <w:nsid w:val="695113D4"/>
    <w:multiLevelType w:val="hybridMultilevel"/>
    <w:tmpl w:val="EFE6FC8C"/>
    <w:lvl w:ilvl="0" w:tplc="2D404CF8">
      <w:start w:val="1"/>
      <w:numFmt w:val="upperRoman"/>
      <w:lvlText w:val="%1."/>
      <w:lvlJc w:val="left"/>
      <w:pPr>
        <w:ind w:left="309" w:hanging="210"/>
        <w:jc w:val="right"/>
      </w:pPr>
      <w:rPr>
        <w:rFonts w:ascii="Calibri" w:eastAsia="Calibri" w:hAnsi="Calibri" w:cs="Calibri" w:hint="default"/>
        <w:b/>
        <w:bCs/>
        <w:color w:val="231F20"/>
        <w:w w:val="102"/>
        <w:sz w:val="28"/>
        <w:szCs w:val="28"/>
      </w:rPr>
    </w:lvl>
    <w:lvl w:ilvl="1" w:tplc="36C815A4">
      <w:start w:val="1"/>
      <w:numFmt w:val="lowerLetter"/>
      <w:lvlText w:val="%2."/>
      <w:lvlJc w:val="left"/>
      <w:pPr>
        <w:ind w:left="309" w:hanging="210"/>
      </w:pPr>
      <w:rPr>
        <w:rFonts w:ascii="Calibri" w:eastAsia="Calibri" w:hAnsi="Calibri" w:cs="Calibri" w:hint="default"/>
        <w:b/>
        <w:bCs/>
        <w:color w:val="231F20"/>
        <w:w w:val="103"/>
        <w:sz w:val="22"/>
        <w:szCs w:val="22"/>
      </w:rPr>
    </w:lvl>
    <w:lvl w:ilvl="2" w:tplc="996E80AA">
      <w:numFmt w:val="bullet"/>
      <w:lvlText w:val="•"/>
      <w:lvlJc w:val="left"/>
      <w:pPr>
        <w:ind w:left="778" w:hanging="210"/>
      </w:pPr>
      <w:rPr>
        <w:rFonts w:hint="default"/>
      </w:rPr>
    </w:lvl>
    <w:lvl w:ilvl="3" w:tplc="5CD2477E">
      <w:numFmt w:val="bullet"/>
      <w:lvlText w:val="•"/>
      <w:lvlJc w:val="left"/>
      <w:pPr>
        <w:ind w:left="1017" w:hanging="210"/>
      </w:pPr>
      <w:rPr>
        <w:rFonts w:hint="default"/>
      </w:rPr>
    </w:lvl>
    <w:lvl w:ilvl="4" w:tplc="25A20FB8">
      <w:numFmt w:val="bullet"/>
      <w:lvlText w:val="•"/>
      <w:lvlJc w:val="left"/>
      <w:pPr>
        <w:ind w:left="1257" w:hanging="210"/>
      </w:pPr>
      <w:rPr>
        <w:rFonts w:hint="default"/>
      </w:rPr>
    </w:lvl>
    <w:lvl w:ilvl="5" w:tplc="56AA14FC">
      <w:numFmt w:val="bullet"/>
      <w:lvlText w:val="•"/>
      <w:lvlJc w:val="left"/>
      <w:pPr>
        <w:ind w:left="1496" w:hanging="210"/>
      </w:pPr>
      <w:rPr>
        <w:rFonts w:hint="default"/>
      </w:rPr>
    </w:lvl>
    <w:lvl w:ilvl="6" w:tplc="73A2730C">
      <w:numFmt w:val="bullet"/>
      <w:lvlText w:val="•"/>
      <w:lvlJc w:val="left"/>
      <w:pPr>
        <w:ind w:left="1735" w:hanging="210"/>
      </w:pPr>
      <w:rPr>
        <w:rFonts w:hint="default"/>
      </w:rPr>
    </w:lvl>
    <w:lvl w:ilvl="7" w:tplc="F3B61892">
      <w:numFmt w:val="bullet"/>
      <w:lvlText w:val="•"/>
      <w:lvlJc w:val="left"/>
      <w:pPr>
        <w:ind w:left="1974" w:hanging="210"/>
      </w:pPr>
      <w:rPr>
        <w:rFonts w:hint="default"/>
      </w:rPr>
    </w:lvl>
    <w:lvl w:ilvl="8" w:tplc="130CF01C">
      <w:numFmt w:val="bullet"/>
      <w:lvlText w:val="•"/>
      <w:lvlJc w:val="left"/>
      <w:pPr>
        <w:ind w:left="2214" w:hanging="210"/>
      </w:pPr>
      <w:rPr>
        <w:rFonts w:hint="default"/>
      </w:rPr>
    </w:lvl>
  </w:abstractNum>
  <w:abstractNum w:abstractNumId="60">
    <w:nsid w:val="6B6669CC"/>
    <w:multiLevelType w:val="multilevel"/>
    <w:tmpl w:val="E5CC784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112" w:hanging="1440"/>
      </w:pPr>
      <w:rPr>
        <w:rFonts w:hint="default"/>
      </w:rPr>
    </w:lvl>
    <w:lvl w:ilvl="8">
      <w:start w:val="1"/>
      <w:numFmt w:val="decimal"/>
      <w:lvlText w:val="%1.%2.%3.%4.%5.%6.%7.%8.%9"/>
      <w:lvlJc w:val="left"/>
      <w:pPr>
        <w:ind w:left="2568" w:hanging="1800"/>
      </w:pPr>
      <w:rPr>
        <w:rFonts w:hint="default"/>
      </w:rPr>
    </w:lvl>
  </w:abstractNum>
  <w:abstractNum w:abstractNumId="61">
    <w:nsid w:val="6C0539E1"/>
    <w:multiLevelType w:val="hybridMultilevel"/>
    <w:tmpl w:val="C09CB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D0115DD"/>
    <w:multiLevelType w:val="hybridMultilevel"/>
    <w:tmpl w:val="092C460A"/>
    <w:lvl w:ilvl="0" w:tplc="783650D0">
      <w:start w:val="1"/>
      <w:numFmt w:val="decimal"/>
      <w:lvlText w:val="%1."/>
      <w:lvlJc w:val="left"/>
      <w:pPr>
        <w:ind w:left="6098" w:hanging="285"/>
      </w:pPr>
      <w:rPr>
        <w:rFonts w:ascii="Calibri" w:eastAsia="Calibri" w:hAnsi="Calibri" w:cs="Calibri" w:hint="default"/>
        <w:b/>
        <w:bCs/>
        <w:color w:val="231F20"/>
        <w:w w:val="105"/>
        <w:sz w:val="28"/>
        <w:szCs w:val="28"/>
      </w:rPr>
    </w:lvl>
    <w:lvl w:ilvl="1" w:tplc="AC744B98">
      <w:start w:val="1"/>
      <w:numFmt w:val="lowerRoman"/>
      <w:lvlText w:val="%2."/>
      <w:lvlJc w:val="left"/>
      <w:pPr>
        <w:ind w:left="6947" w:hanging="567"/>
      </w:pPr>
      <w:rPr>
        <w:rFonts w:ascii="Calibri" w:eastAsia="Calibri" w:hAnsi="Calibri" w:cs="Calibri" w:hint="default"/>
        <w:color w:val="231F20"/>
        <w:w w:val="91"/>
        <w:sz w:val="22"/>
        <w:szCs w:val="22"/>
      </w:rPr>
    </w:lvl>
    <w:lvl w:ilvl="2" w:tplc="76144DCC">
      <w:numFmt w:val="bullet"/>
      <w:lvlText w:val="•"/>
      <w:lvlJc w:val="left"/>
      <w:pPr>
        <w:ind w:left="7294" w:hanging="567"/>
      </w:pPr>
      <w:rPr>
        <w:rFonts w:hint="default"/>
      </w:rPr>
    </w:lvl>
    <w:lvl w:ilvl="3" w:tplc="2242A102">
      <w:numFmt w:val="bullet"/>
      <w:lvlText w:val="•"/>
      <w:lvlJc w:val="left"/>
      <w:pPr>
        <w:ind w:left="7635" w:hanging="567"/>
      </w:pPr>
      <w:rPr>
        <w:rFonts w:hint="default"/>
      </w:rPr>
    </w:lvl>
    <w:lvl w:ilvl="4" w:tplc="62A83BB2">
      <w:numFmt w:val="bullet"/>
      <w:lvlText w:val="•"/>
      <w:lvlJc w:val="left"/>
      <w:pPr>
        <w:ind w:left="7976" w:hanging="567"/>
      </w:pPr>
      <w:rPr>
        <w:rFonts w:hint="default"/>
      </w:rPr>
    </w:lvl>
    <w:lvl w:ilvl="5" w:tplc="A746C1C8">
      <w:numFmt w:val="bullet"/>
      <w:lvlText w:val="•"/>
      <w:lvlJc w:val="left"/>
      <w:pPr>
        <w:ind w:left="8317" w:hanging="567"/>
      </w:pPr>
      <w:rPr>
        <w:rFonts w:hint="default"/>
      </w:rPr>
    </w:lvl>
    <w:lvl w:ilvl="6" w:tplc="8DD6DD6C">
      <w:numFmt w:val="bullet"/>
      <w:lvlText w:val="•"/>
      <w:lvlJc w:val="left"/>
      <w:pPr>
        <w:ind w:left="8658" w:hanging="567"/>
      </w:pPr>
      <w:rPr>
        <w:rFonts w:hint="default"/>
      </w:rPr>
    </w:lvl>
    <w:lvl w:ilvl="7" w:tplc="12FA44AE">
      <w:numFmt w:val="bullet"/>
      <w:lvlText w:val="•"/>
      <w:lvlJc w:val="left"/>
      <w:pPr>
        <w:ind w:left="8999" w:hanging="567"/>
      </w:pPr>
      <w:rPr>
        <w:rFonts w:hint="default"/>
      </w:rPr>
    </w:lvl>
    <w:lvl w:ilvl="8" w:tplc="4C7A5BF4">
      <w:numFmt w:val="bullet"/>
      <w:lvlText w:val="•"/>
      <w:lvlJc w:val="left"/>
      <w:pPr>
        <w:ind w:left="9340" w:hanging="567"/>
      </w:pPr>
      <w:rPr>
        <w:rFonts w:hint="default"/>
      </w:rPr>
    </w:lvl>
  </w:abstractNum>
  <w:abstractNum w:abstractNumId="63">
    <w:nsid w:val="6D396FC0"/>
    <w:multiLevelType w:val="hybridMultilevel"/>
    <w:tmpl w:val="EFE6FC8C"/>
    <w:lvl w:ilvl="0" w:tplc="2D404CF8">
      <w:start w:val="1"/>
      <w:numFmt w:val="upperRoman"/>
      <w:lvlText w:val="%1."/>
      <w:lvlJc w:val="left"/>
      <w:pPr>
        <w:ind w:left="309" w:hanging="210"/>
        <w:jc w:val="right"/>
      </w:pPr>
      <w:rPr>
        <w:rFonts w:ascii="Calibri" w:eastAsia="Calibri" w:hAnsi="Calibri" w:cs="Calibri" w:hint="default"/>
        <w:b/>
        <w:bCs/>
        <w:color w:val="231F20"/>
        <w:w w:val="102"/>
        <w:sz w:val="28"/>
        <w:szCs w:val="28"/>
      </w:rPr>
    </w:lvl>
    <w:lvl w:ilvl="1" w:tplc="36C815A4">
      <w:start w:val="1"/>
      <w:numFmt w:val="lowerLetter"/>
      <w:lvlText w:val="%2."/>
      <w:lvlJc w:val="left"/>
      <w:pPr>
        <w:ind w:left="309" w:hanging="210"/>
      </w:pPr>
      <w:rPr>
        <w:rFonts w:ascii="Calibri" w:eastAsia="Calibri" w:hAnsi="Calibri" w:cs="Calibri" w:hint="default"/>
        <w:b/>
        <w:bCs/>
        <w:color w:val="231F20"/>
        <w:w w:val="103"/>
        <w:sz w:val="22"/>
        <w:szCs w:val="22"/>
      </w:rPr>
    </w:lvl>
    <w:lvl w:ilvl="2" w:tplc="996E80AA">
      <w:numFmt w:val="bullet"/>
      <w:lvlText w:val="•"/>
      <w:lvlJc w:val="left"/>
      <w:pPr>
        <w:ind w:left="778" w:hanging="210"/>
      </w:pPr>
      <w:rPr>
        <w:rFonts w:hint="default"/>
      </w:rPr>
    </w:lvl>
    <w:lvl w:ilvl="3" w:tplc="5CD2477E">
      <w:numFmt w:val="bullet"/>
      <w:lvlText w:val="•"/>
      <w:lvlJc w:val="left"/>
      <w:pPr>
        <w:ind w:left="1017" w:hanging="210"/>
      </w:pPr>
      <w:rPr>
        <w:rFonts w:hint="default"/>
      </w:rPr>
    </w:lvl>
    <w:lvl w:ilvl="4" w:tplc="25A20FB8">
      <w:numFmt w:val="bullet"/>
      <w:lvlText w:val="•"/>
      <w:lvlJc w:val="left"/>
      <w:pPr>
        <w:ind w:left="1257" w:hanging="210"/>
      </w:pPr>
      <w:rPr>
        <w:rFonts w:hint="default"/>
      </w:rPr>
    </w:lvl>
    <w:lvl w:ilvl="5" w:tplc="56AA14FC">
      <w:numFmt w:val="bullet"/>
      <w:lvlText w:val="•"/>
      <w:lvlJc w:val="left"/>
      <w:pPr>
        <w:ind w:left="1496" w:hanging="210"/>
      </w:pPr>
      <w:rPr>
        <w:rFonts w:hint="default"/>
      </w:rPr>
    </w:lvl>
    <w:lvl w:ilvl="6" w:tplc="73A2730C">
      <w:numFmt w:val="bullet"/>
      <w:lvlText w:val="•"/>
      <w:lvlJc w:val="left"/>
      <w:pPr>
        <w:ind w:left="1735" w:hanging="210"/>
      </w:pPr>
      <w:rPr>
        <w:rFonts w:hint="default"/>
      </w:rPr>
    </w:lvl>
    <w:lvl w:ilvl="7" w:tplc="F3B61892">
      <w:numFmt w:val="bullet"/>
      <w:lvlText w:val="•"/>
      <w:lvlJc w:val="left"/>
      <w:pPr>
        <w:ind w:left="1974" w:hanging="210"/>
      </w:pPr>
      <w:rPr>
        <w:rFonts w:hint="default"/>
      </w:rPr>
    </w:lvl>
    <w:lvl w:ilvl="8" w:tplc="130CF01C">
      <w:numFmt w:val="bullet"/>
      <w:lvlText w:val="•"/>
      <w:lvlJc w:val="left"/>
      <w:pPr>
        <w:ind w:left="2214" w:hanging="210"/>
      </w:pPr>
      <w:rPr>
        <w:rFonts w:hint="default"/>
      </w:rPr>
    </w:lvl>
  </w:abstractNum>
  <w:abstractNum w:abstractNumId="64">
    <w:nsid w:val="6DD54C28"/>
    <w:multiLevelType w:val="hybridMultilevel"/>
    <w:tmpl w:val="99DC12EE"/>
    <w:lvl w:ilvl="0" w:tplc="94168546">
      <w:start w:val="1"/>
      <w:numFmt w:val="decimal"/>
      <w:lvlText w:val="%1."/>
      <w:lvlJc w:val="left"/>
      <w:pPr>
        <w:ind w:left="820" w:hanging="324"/>
      </w:pPr>
      <w:rPr>
        <w:rFonts w:ascii="Calibri" w:eastAsia="Calibri" w:hAnsi="Calibri" w:cs="Calibri" w:hint="default"/>
        <w:color w:val="231F20"/>
        <w:w w:val="94"/>
        <w:sz w:val="22"/>
        <w:szCs w:val="22"/>
      </w:rPr>
    </w:lvl>
    <w:lvl w:ilvl="1" w:tplc="6674D8F0">
      <w:numFmt w:val="bullet"/>
      <w:lvlText w:val="•"/>
      <w:lvlJc w:val="left"/>
      <w:pPr>
        <w:ind w:left="1827" w:hanging="324"/>
      </w:pPr>
      <w:rPr>
        <w:rFonts w:hint="default"/>
      </w:rPr>
    </w:lvl>
    <w:lvl w:ilvl="2" w:tplc="0CA2F9E4">
      <w:numFmt w:val="bullet"/>
      <w:lvlText w:val="•"/>
      <w:lvlJc w:val="left"/>
      <w:pPr>
        <w:ind w:left="2835" w:hanging="324"/>
      </w:pPr>
      <w:rPr>
        <w:rFonts w:hint="default"/>
      </w:rPr>
    </w:lvl>
    <w:lvl w:ilvl="3" w:tplc="54FA6748">
      <w:numFmt w:val="bullet"/>
      <w:lvlText w:val="•"/>
      <w:lvlJc w:val="left"/>
      <w:pPr>
        <w:ind w:left="3843" w:hanging="324"/>
      </w:pPr>
      <w:rPr>
        <w:rFonts w:hint="default"/>
      </w:rPr>
    </w:lvl>
    <w:lvl w:ilvl="4" w:tplc="9B84C418">
      <w:numFmt w:val="bullet"/>
      <w:lvlText w:val="•"/>
      <w:lvlJc w:val="left"/>
      <w:pPr>
        <w:ind w:left="4851" w:hanging="324"/>
      </w:pPr>
      <w:rPr>
        <w:rFonts w:hint="default"/>
      </w:rPr>
    </w:lvl>
    <w:lvl w:ilvl="5" w:tplc="7C8EE0A8">
      <w:numFmt w:val="bullet"/>
      <w:lvlText w:val="•"/>
      <w:lvlJc w:val="left"/>
      <w:pPr>
        <w:ind w:left="5859" w:hanging="324"/>
      </w:pPr>
      <w:rPr>
        <w:rFonts w:hint="default"/>
      </w:rPr>
    </w:lvl>
    <w:lvl w:ilvl="6" w:tplc="15666B84">
      <w:numFmt w:val="bullet"/>
      <w:lvlText w:val="•"/>
      <w:lvlJc w:val="left"/>
      <w:pPr>
        <w:ind w:left="6867" w:hanging="324"/>
      </w:pPr>
      <w:rPr>
        <w:rFonts w:hint="default"/>
      </w:rPr>
    </w:lvl>
    <w:lvl w:ilvl="7" w:tplc="1B62EEFE">
      <w:numFmt w:val="bullet"/>
      <w:lvlText w:val="•"/>
      <w:lvlJc w:val="left"/>
      <w:pPr>
        <w:ind w:left="7875" w:hanging="324"/>
      </w:pPr>
      <w:rPr>
        <w:rFonts w:hint="default"/>
      </w:rPr>
    </w:lvl>
    <w:lvl w:ilvl="8" w:tplc="2A8811CC">
      <w:numFmt w:val="bullet"/>
      <w:lvlText w:val="•"/>
      <w:lvlJc w:val="left"/>
      <w:pPr>
        <w:ind w:left="8883" w:hanging="324"/>
      </w:pPr>
      <w:rPr>
        <w:rFonts w:hint="default"/>
      </w:rPr>
    </w:lvl>
  </w:abstractNum>
  <w:abstractNum w:abstractNumId="65">
    <w:nsid w:val="703912D0"/>
    <w:multiLevelType w:val="multilevel"/>
    <w:tmpl w:val="F78091F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nsid w:val="729E6607"/>
    <w:multiLevelType w:val="multilevel"/>
    <w:tmpl w:val="C1069A58"/>
    <w:lvl w:ilvl="0">
      <w:start w:val="7"/>
      <w:numFmt w:val="decimal"/>
      <w:lvlText w:val="%1"/>
      <w:lvlJc w:val="left"/>
      <w:pPr>
        <w:ind w:left="444" w:hanging="444"/>
      </w:pPr>
      <w:rPr>
        <w:rFonts w:hint="default"/>
      </w:rPr>
    </w:lvl>
    <w:lvl w:ilvl="1">
      <w:start w:val="3"/>
      <w:numFmt w:val="decimal"/>
      <w:lvlText w:val="%1.%2"/>
      <w:lvlJc w:val="left"/>
      <w:pPr>
        <w:ind w:left="972" w:hanging="444"/>
      </w:pPr>
      <w:rPr>
        <w:rFonts w:hint="default"/>
      </w:rPr>
    </w:lvl>
    <w:lvl w:ilvl="2">
      <w:start w:val="4"/>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67">
    <w:nsid w:val="735271D4"/>
    <w:multiLevelType w:val="hybridMultilevel"/>
    <w:tmpl w:val="EFE6FC8C"/>
    <w:lvl w:ilvl="0" w:tplc="2D404CF8">
      <w:start w:val="1"/>
      <w:numFmt w:val="upperRoman"/>
      <w:lvlText w:val="%1."/>
      <w:lvlJc w:val="left"/>
      <w:pPr>
        <w:ind w:left="309" w:hanging="210"/>
        <w:jc w:val="right"/>
      </w:pPr>
      <w:rPr>
        <w:rFonts w:ascii="Calibri" w:eastAsia="Calibri" w:hAnsi="Calibri" w:cs="Calibri" w:hint="default"/>
        <w:b/>
        <w:bCs/>
        <w:color w:val="231F20"/>
        <w:w w:val="102"/>
        <w:sz w:val="28"/>
        <w:szCs w:val="28"/>
      </w:rPr>
    </w:lvl>
    <w:lvl w:ilvl="1" w:tplc="36C815A4">
      <w:start w:val="1"/>
      <w:numFmt w:val="lowerLetter"/>
      <w:lvlText w:val="%2."/>
      <w:lvlJc w:val="left"/>
      <w:pPr>
        <w:ind w:left="309" w:hanging="210"/>
      </w:pPr>
      <w:rPr>
        <w:rFonts w:ascii="Calibri" w:eastAsia="Calibri" w:hAnsi="Calibri" w:cs="Calibri" w:hint="default"/>
        <w:b/>
        <w:bCs/>
        <w:color w:val="231F20"/>
        <w:w w:val="103"/>
        <w:sz w:val="22"/>
        <w:szCs w:val="22"/>
      </w:rPr>
    </w:lvl>
    <w:lvl w:ilvl="2" w:tplc="996E80AA">
      <w:numFmt w:val="bullet"/>
      <w:lvlText w:val="•"/>
      <w:lvlJc w:val="left"/>
      <w:pPr>
        <w:ind w:left="778" w:hanging="210"/>
      </w:pPr>
      <w:rPr>
        <w:rFonts w:hint="default"/>
      </w:rPr>
    </w:lvl>
    <w:lvl w:ilvl="3" w:tplc="5CD2477E">
      <w:numFmt w:val="bullet"/>
      <w:lvlText w:val="•"/>
      <w:lvlJc w:val="left"/>
      <w:pPr>
        <w:ind w:left="1017" w:hanging="210"/>
      </w:pPr>
      <w:rPr>
        <w:rFonts w:hint="default"/>
      </w:rPr>
    </w:lvl>
    <w:lvl w:ilvl="4" w:tplc="25A20FB8">
      <w:numFmt w:val="bullet"/>
      <w:lvlText w:val="•"/>
      <w:lvlJc w:val="left"/>
      <w:pPr>
        <w:ind w:left="1257" w:hanging="210"/>
      </w:pPr>
      <w:rPr>
        <w:rFonts w:hint="default"/>
      </w:rPr>
    </w:lvl>
    <w:lvl w:ilvl="5" w:tplc="56AA14FC">
      <w:numFmt w:val="bullet"/>
      <w:lvlText w:val="•"/>
      <w:lvlJc w:val="left"/>
      <w:pPr>
        <w:ind w:left="1496" w:hanging="210"/>
      </w:pPr>
      <w:rPr>
        <w:rFonts w:hint="default"/>
      </w:rPr>
    </w:lvl>
    <w:lvl w:ilvl="6" w:tplc="73A2730C">
      <w:numFmt w:val="bullet"/>
      <w:lvlText w:val="•"/>
      <w:lvlJc w:val="left"/>
      <w:pPr>
        <w:ind w:left="1735" w:hanging="210"/>
      </w:pPr>
      <w:rPr>
        <w:rFonts w:hint="default"/>
      </w:rPr>
    </w:lvl>
    <w:lvl w:ilvl="7" w:tplc="F3B61892">
      <w:numFmt w:val="bullet"/>
      <w:lvlText w:val="•"/>
      <w:lvlJc w:val="left"/>
      <w:pPr>
        <w:ind w:left="1974" w:hanging="210"/>
      </w:pPr>
      <w:rPr>
        <w:rFonts w:hint="default"/>
      </w:rPr>
    </w:lvl>
    <w:lvl w:ilvl="8" w:tplc="130CF01C">
      <w:numFmt w:val="bullet"/>
      <w:lvlText w:val="•"/>
      <w:lvlJc w:val="left"/>
      <w:pPr>
        <w:ind w:left="2214" w:hanging="210"/>
      </w:pPr>
      <w:rPr>
        <w:rFonts w:hint="default"/>
      </w:rPr>
    </w:lvl>
  </w:abstractNum>
  <w:abstractNum w:abstractNumId="68">
    <w:nsid w:val="73D449DC"/>
    <w:multiLevelType w:val="multilevel"/>
    <w:tmpl w:val="8612CF0E"/>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nsid w:val="752B3EF9"/>
    <w:multiLevelType w:val="hybridMultilevel"/>
    <w:tmpl w:val="6A581E74"/>
    <w:lvl w:ilvl="0" w:tplc="EC68FC16">
      <w:start w:val="34"/>
      <w:numFmt w:val="decimal"/>
      <w:lvlText w:val="%1."/>
      <w:lvlJc w:val="left"/>
      <w:pPr>
        <w:ind w:left="1240" w:hanging="360"/>
      </w:pPr>
      <w:rPr>
        <w:rFonts w:hint="default"/>
        <w:color w:val="231F20"/>
        <w:w w:val="105"/>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70">
    <w:nsid w:val="75DE1098"/>
    <w:multiLevelType w:val="hybridMultilevel"/>
    <w:tmpl w:val="A59494A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nsid w:val="76C9517D"/>
    <w:multiLevelType w:val="hybridMultilevel"/>
    <w:tmpl w:val="EF7AA642"/>
    <w:lvl w:ilvl="0" w:tplc="D8023EDC">
      <w:start w:val="1"/>
      <w:numFmt w:val="decimal"/>
      <w:lvlText w:val="%1."/>
      <w:lvlJc w:val="left"/>
      <w:pPr>
        <w:ind w:left="723" w:hanging="284"/>
      </w:pPr>
      <w:rPr>
        <w:rFonts w:ascii="Calibri" w:eastAsia="Calibri" w:hAnsi="Calibri" w:cs="Calibri" w:hint="default"/>
        <w:b/>
        <w:bCs/>
        <w:color w:val="231F20"/>
        <w:w w:val="105"/>
        <w:sz w:val="22"/>
        <w:szCs w:val="22"/>
      </w:rPr>
    </w:lvl>
    <w:lvl w:ilvl="1" w:tplc="C70234F0">
      <w:numFmt w:val="bullet"/>
      <w:lvlText w:val="•"/>
      <w:lvlJc w:val="left"/>
      <w:pPr>
        <w:ind w:left="1739" w:hanging="284"/>
      </w:pPr>
      <w:rPr>
        <w:rFonts w:hint="default"/>
      </w:rPr>
    </w:lvl>
    <w:lvl w:ilvl="2" w:tplc="6792B0FC">
      <w:numFmt w:val="bullet"/>
      <w:lvlText w:val="•"/>
      <w:lvlJc w:val="left"/>
      <w:pPr>
        <w:ind w:left="2759" w:hanging="284"/>
      </w:pPr>
      <w:rPr>
        <w:rFonts w:hint="default"/>
      </w:rPr>
    </w:lvl>
    <w:lvl w:ilvl="3" w:tplc="56567BC6">
      <w:numFmt w:val="bullet"/>
      <w:lvlText w:val="•"/>
      <w:lvlJc w:val="left"/>
      <w:pPr>
        <w:ind w:left="3779" w:hanging="284"/>
      </w:pPr>
      <w:rPr>
        <w:rFonts w:hint="default"/>
      </w:rPr>
    </w:lvl>
    <w:lvl w:ilvl="4" w:tplc="F0A6A7E2">
      <w:numFmt w:val="bullet"/>
      <w:lvlText w:val="•"/>
      <w:lvlJc w:val="left"/>
      <w:pPr>
        <w:ind w:left="4799" w:hanging="284"/>
      </w:pPr>
      <w:rPr>
        <w:rFonts w:hint="default"/>
      </w:rPr>
    </w:lvl>
    <w:lvl w:ilvl="5" w:tplc="1C4A8482">
      <w:numFmt w:val="bullet"/>
      <w:lvlText w:val="•"/>
      <w:lvlJc w:val="left"/>
      <w:pPr>
        <w:ind w:left="5819" w:hanging="284"/>
      </w:pPr>
      <w:rPr>
        <w:rFonts w:hint="default"/>
      </w:rPr>
    </w:lvl>
    <w:lvl w:ilvl="6" w:tplc="FB325382">
      <w:numFmt w:val="bullet"/>
      <w:lvlText w:val="•"/>
      <w:lvlJc w:val="left"/>
      <w:pPr>
        <w:ind w:left="6839" w:hanging="284"/>
      </w:pPr>
      <w:rPr>
        <w:rFonts w:hint="default"/>
      </w:rPr>
    </w:lvl>
    <w:lvl w:ilvl="7" w:tplc="F8CC70A4">
      <w:numFmt w:val="bullet"/>
      <w:lvlText w:val="•"/>
      <w:lvlJc w:val="left"/>
      <w:pPr>
        <w:ind w:left="7859" w:hanging="284"/>
      </w:pPr>
      <w:rPr>
        <w:rFonts w:hint="default"/>
      </w:rPr>
    </w:lvl>
    <w:lvl w:ilvl="8" w:tplc="A9CC87C6">
      <w:numFmt w:val="bullet"/>
      <w:lvlText w:val="•"/>
      <w:lvlJc w:val="left"/>
      <w:pPr>
        <w:ind w:left="8879" w:hanging="284"/>
      </w:pPr>
      <w:rPr>
        <w:rFonts w:hint="default"/>
      </w:rPr>
    </w:lvl>
  </w:abstractNum>
  <w:abstractNum w:abstractNumId="72">
    <w:nsid w:val="78BE5242"/>
    <w:multiLevelType w:val="multilevel"/>
    <w:tmpl w:val="E9F294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79255270"/>
    <w:multiLevelType w:val="hybridMultilevel"/>
    <w:tmpl w:val="DBA6F03E"/>
    <w:lvl w:ilvl="0" w:tplc="C0643990">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7A7E7A85"/>
    <w:multiLevelType w:val="hybridMultilevel"/>
    <w:tmpl w:val="24C61E9A"/>
    <w:lvl w:ilvl="0" w:tplc="5ABC3F46">
      <w:start w:val="1"/>
      <w:numFmt w:val="lowerRoman"/>
      <w:lvlText w:val="%1."/>
      <w:lvlJc w:val="left"/>
      <w:pPr>
        <w:ind w:left="2080" w:hanging="308"/>
        <w:jc w:val="right"/>
      </w:pPr>
      <w:rPr>
        <w:rFonts w:ascii="Times New Roman" w:eastAsia="Times New Roman" w:hAnsi="Times New Roman" w:cs="Times New Roman" w:hint="default"/>
        <w:spacing w:val="-3"/>
        <w:w w:val="100"/>
        <w:sz w:val="24"/>
        <w:szCs w:val="24"/>
        <w:lang w:val="en-US" w:eastAsia="en-US" w:bidi="en-US"/>
      </w:rPr>
    </w:lvl>
    <w:lvl w:ilvl="1" w:tplc="B7E44380">
      <w:numFmt w:val="bullet"/>
      <w:lvlText w:val="•"/>
      <w:lvlJc w:val="left"/>
      <w:pPr>
        <w:ind w:left="2912" w:hanging="308"/>
      </w:pPr>
      <w:rPr>
        <w:rFonts w:hint="default"/>
        <w:lang w:val="en-US" w:eastAsia="en-US" w:bidi="en-US"/>
      </w:rPr>
    </w:lvl>
    <w:lvl w:ilvl="2" w:tplc="EE12CE74">
      <w:numFmt w:val="bullet"/>
      <w:lvlText w:val="•"/>
      <w:lvlJc w:val="left"/>
      <w:pPr>
        <w:ind w:left="3745" w:hanging="308"/>
      </w:pPr>
      <w:rPr>
        <w:rFonts w:hint="default"/>
        <w:lang w:val="en-US" w:eastAsia="en-US" w:bidi="en-US"/>
      </w:rPr>
    </w:lvl>
    <w:lvl w:ilvl="3" w:tplc="D16A60B0">
      <w:numFmt w:val="bullet"/>
      <w:lvlText w:val="•"/>
      <w:lvlJc w:val="left"/>
      <w:pPr>
        <w:ind w:left="4577" w:hanging="308"/>
      </w:pPr>
      <w:rPr>
        <w:rFonts w:hint="default"/>
        <w:lang w:val="en-US" w:eastAsia="en-US" w:bidi="en-US"/>
      </w:rPr>
    </w:lvl>
    <w:lvl w:ilvl="4" w:tplc="9EA6E968">
      <w:numFmt w:val="bullet"/>
      <w:lvlText w:val="•"/>
      <w:lvlJc w:val="left"/>
      <w:pPr>
        <w:ind w:left="5410" w:hanging="308"/>
      </w:pPr>
      <w:rPr>
        <w:rFonts w:hint="default"/>
        <w:lang w:val="en-US" w:eastAsia="en-US" w:bidi="en-US"/>
      </w:rPr>
    </w:lvl>
    <w:lvl w:ilvl="5" w:tplc="B8C6095A">
      <w:numFmt w:val="bullet"/>
      <w:lvlText w:val="•"/>
      <w:lvlJc w:val="left"/>
      <w:pPr>
        <w:ind w:left="6243" w:hanging="308"/>
      </w:pPr>
      <w:rPr>
        <w:rFonts w:hint="default"/>
        <w:lang w:val="en-US" w:eastAsia="en-US" w:bidi="en-US"/>
      </w:rPr>
    </w:lvl>
    <w:lvl w:ilvl="6" w:tplc="1BD88B92">
      <w:numFmt w:val="bullet"/>
      <w:lvlText w:val="•"/>
      <w:lvlJc w:val="left"/>
      <w:pPr>
        <w:ind w:left="7075" w:hanging="308"/>
      </w:pPr>
      <w:rPr>
        <w:rFonts w:hint="default"/>
        <w:lang w:val="en-US" w:eastAsia="en-US" w:bidi="en-US"/>
      </w:rPr>
    </w:lvl>
    <w:lvl w:ilvl="7" w:tplc="FD5C6A8A">
      <w:numFmt w:val="bullet"/>
      <w:lvlText w:val="•"/>
      <w:lvlJc w:val="left"/>
      <w:pPr>
        <w:ind w:left="7908" w:hanging="308"/>
      </w:pPr>
      <w:rPr>
        <w:rFonts w:hint="default"/>
        <w:lang w:val="en-US" w:eastAsia="en-US" w:bidi="en-US"/>
      </w:rPr>
    </w:lvl>
    <w:lvl w:ilvl="8" w:tplc="B01A66A2">
      <w:numFmt w:val="bullet"/>
      <w:lvlText w:val="•"/>
      <w:lvlJc w:val="left"/>
      <w:pPr>
        <w:ind w:left="8741" w:hanging="308"/>
      </w:pPr>
      <w:rPr>
        <w:rFonts w:hint="default"/>
        <w:lang w:val="en-US" w:eastAsia="en-US" w:bidi="en-US"/>
      </w:rPr>
    </w:lvl>
  </w:abstractNum>
  <w:abstractNum w:abstractNumId="75">
    <w:nsid w:val="7A852018"/>
    <w:multiLevelType w:val="multilevel"/>
    <w:tmpl w:val="4B4ADB06"/>
    <w:lvl w:ilvl="0">
      <w:start w:val="9"/>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76">
    <w:nsid w:val="7CCA15C4"/>
    <w:multiLevelType w:val="multilevel"/>
    <w:tmpl w:val="46A69E96"/>
    <w:lvl w:ilvl="0">
      <w:start w:val="3"/>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0"/>
  </w:num>
  <w:num w:numId="2">
    <w:abstractNumId w:val="26"/>
  </w:num>
  <w:num w:numId="3">
    <w:abstractNumId w:val="74"/>
  </w:num>
  <w:num w:numId="4">
    <w:abstractNumId w:val="40"/>
  </w:num>
  <w:num w:numId="5">
    <w:abstractNumId w:val="39"/>
  </w:num>
  <w:num w:numId="6">
    <w:abstractNumId w:val="49"/>
  </w:num>
  <w:num w:numId="7">
    <w:abstractNumId w:val="48"/>
  </w:num>
  <w:num w:numId="8">
    <w:abstractNumId w:val="55"/>
  </w:num>
  <w:num w:numId="9">
    <w:abstractNumId w:val="18"/>
  </w:num>
  <w:num w:numId="10">
    <w:abstractNumId w:val="61"/>
  </w:num>
  <w:num w:numId="11">
    <w:abstractNumId w:val="20"/>
  </w:num>
  <w:num w:numId="12">
    <w:abstractNumId w:val="70"/>
  </w:num>
  <w:num w:numId="13">
    <w:abstractNumId w:val="7"/>
  </w:num>
  <w:num w:numId="14">
    <w:abstractNumId w:val="45"/>
  </w:num>
  <w:num w:numId="15">
    <w:abstractNumId w:val="43"/>
  </w:num>
  <w:num w:numId="16">
    <w:abstractNumId w:val="1"/>
  </w:num>
  <w:num w:numId="17">
    <w:abstractNumId w:val="35"/>
  </w:num>
  <w:num w:numId="18">
    <w:abstractNumId w:val="54"/>
  </w:num>
  <w:num w:numId="19">
    <w:abstractNumId w:val="8"/>
  </w:num>
  <w:num w:numId="20">
    <w:abstractNumId w:val="41"/>
  </w:num>
  <w:num w:numId="21">
    <w:abstractNumId w:val="46"/>
  </w:num>
  <w:num w:numId="22">
    <w:abstractNumId w:val="56"/>
  </w:num>
  <w:num w:numId="23">
    <w:abstractNumId w:val="32"/>
  </w:num>
  <w:num w:numId="24">
    <w:abstractNumId w:val="28"/>
  </w:num>
  <w:num w:numId="25">
    <w:abstractNumId w:val="9"/>
  </w:num>
  <w:num w:numId="26">
    <w:abstractNumId w:val="52"/>
  </w:num>
  <w:num w:numId="27">
    <w:abstractNumId w:val="11"/>
  </w:num>
  <w:num w:numId="28">
    <w:abstractNumId w:val="13"/>
  </w:num>
  <w:num w:numId="29">
    <w:abstractNumId w:val="76"/>
  </w:num>
  <w:num w:numId="30">
    <w:abstractNumId w:val="30"/>
  </w:num>
  <w:num w:numId="31">
    <w:abstractNumId w:val="68"/>
  </w:num>
  <w:num w:numId="32">
    <w:abstractNumId w:val="4"/>
  </w:num>
  <w:num w:numId="33">
    <w:abstractNumId w:val="72"/>
  </w:num>
  <w:num w:numId="34">
    <w:abstractNumId w:val="60"/>
  </w:num>
  <w:num w:numId="35">
    <w:abstractNumId w:val="12"/>
  </w:num>
  <w:num w:numId="36">
    <w:abstractNumId w:val="33"/>
  </w:num>
  <w:num w:numId="37">
    <w:abstractNumId w:val="66"/>
  </w:num>
  <w:num w:numId="38">
    <w:abstractNumId w:val="65"/>
  </w:num>
  <w:num w:numId="39">
    <w:abstractNumId w:val="75"/>
  </w:num>
  <w:num w:numId="40">
    <w:abstractNumId w:val="0"/>
  </w:num>
  <w:num w:numId="41">
    <w:abstractNumId w:val="44"/>
  </w:num>
  <w:num w:numId="42">
    <w:abstractNumId w:val="31"/>
  </w:num>
  <w:num w:numId="43">
    <w:abstractNumId w:val="21"/>
  </w:num>
  <w:num w:numId="44">
    <w:abstractNumId w:val="37"/>
  </w:num>
  <w:num w:numId="45">
    <w:abstractNumId w:val="71"/>
  </w:num>
  <w:num w:numId="46">
    <w:abstractNumId w:val="23"/>
  </w:num>
  <w:num w:numId="47">
    <w:abstractNumId w:val="10"/>
  </w:num>
  <w:num w:numId="48">
    <w:abstractNumId w:val="16"/>
  </w:num>
  <w:num w:numId="49">
    <w:abstractNumId w:val="53"/>
  </w:num>
  <w:num w:numId="50">
    <w:abstractNumId w:val="59"/>
  </w:num>
  <w:num w:numId="51">
    <w:abstractNumId w:val="67"/>
  </w:num>
  <w:num w:numId="52">
    <w:abstractNumId w:val="63"/>
  </w:num>
  <w:num w:numId="53">
    <w:abstractNumId w:val="29"/>
  </w:num>
  <w:num w:numId="54">
    <w:abstractNumId w:val="19"/>
  </w:num>
  <w:num w:numId="55">
    <w:abstractNumId w:val="64"/>
  </w:num>
  <w:num w:numId="56">
    <w:abstractNumId w:val="58"/>
  </w:num>
  <w:num w:numId="57">
    <w:abstractNumId w:val="27"/>
  </w:num>
  <w:num w:numId="58">
    <w:abstractNumId w:val="38"/>
  </w:num>
  <w:num w:numId="59">
    <w:abstractNumId w:val="14"/>
  </w:num>
  <w:num w:numId="60">
    <w:abstractNumId w:val="22"/>
  </w:num>
  <w:num w:numId="61">
    <w:abstractNumId w:val="3"/>
  </w:num>
  <w:num w:numId="62">
    <w:abstractNumId w:val="57"/>
  </w:num>
  <w:num w:numId="63">
    <w:abstractNumId w:val="62"/>
  </w:num>
  <w:num w:numId="64">
    <w:abstractNumId w:val="2"/>
  </w:num>
  <w:num w:numId="65">
    <w:abstractNumId w:val="6"/>
  </w:num>
  <w:num w:numId="66">
    <w:abstractNumId w:val="42"/>
  </w:num>
  <w:num w:numId="67">
    <w:abstractNumId w:val="34"/>
  </w:num>
  <w:num w:numId="68">
    <w:abstractNumId w:val="5"/>
  </w:num>
  <w:num w:numId="69">
    <w:abstractNumId w:val="25"/>
  </w:num>
  <w:num w:numId="70">
    <w:abstractNumId w:val="15"/>
  </w:num>
  <w:num w:numId="71">
    <w:abstractNumId w:val="47"/>
  </w:num>
  <w:num w:numId="72">
    <w:abstractNumId w:val="17"/>
  </w:num>
  <w:num w:numId="73">
    <w:abstractNumId w:val="36"/>
  </w:num>
  <w:num w:numId="74">
    <w:abstractNumId w:val="73"/>
  </w:num>
  <w:num w:numId="75">
    <w:abstractNumId w:val="51"/>
  </w:num>
  <w:num w:numId="76">
    <w:abstractNumId w:val="24"/>
  </w:num>
  <w:num w:numId="77">
    <w:abstractNumId w:val="69"/>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AB708A"/>
    <w:rsid w:val="000049EA"/>
    <w:rsid w:val="00021B90"/>
    <w:rsid w:val="00031EC9"/>
    <w:rsid w:val="00046549"/>
    <w:rsid w:val="0006022D"/>
    <w:rsid w:val="0006578B"/>
    <w:rsid w:val="00087A0D"/>
    <w:rsid w:val="000A0864"/>
    <w:rsid w:val="001461B6"/>
    <w:rsid w:val="00163939"/>
    <w:rsid w:val="0019577E"/>
    <w:rsid w:val="001D3D34"/>
    <w:rsid w:val="001E3FC5"/>
    <w:rsid w:val="0020241C"/>
    <w:rsid w:val="00206024"/>
    <w:rsid w:val="0021253E"/>
    <w:rsid w:val="0021713B"/>
    <w:rsid w:val="00226AB1"/>
    <w:rsid w:val="002372E0"/>
    <w:rsid w:val="00244518"/>
    <w:rsid w:val="0026151B"/>
    <w:rsid w:val="002C4EAF"/>
    <w:rsid w:val="002E66A7"/>
    <w:rsid w:val="00302089"/>
    <w:rsid w:val="00316FC8"/>
    <w:rsid w:val="00324F2F"/>
    <w:rsid w:val="00333980"/>
    <w:rsid w:val="00334190"/>
    <w:rsid w:val="00381961"/>
    <w:rsid w:val="003A6F55"/>
    <w:rsid w:val="003D6960"/>
    <w:rsid w:val="003F520B"/>
    <w:rsid w:val="00417A83"/>
    <w:rsid w:val="00432A3C"/>
    <w:rsid w:val="0043335D"/>
    <w:rsid w:val="0045095A"/>
    <w:rsid w:val="00477D7C"/>
    <w:rsid w:val="00487330"/>
    <w:rsid w:val="004A0515"/>
    <w:rsid w:val="004B5934"/>
    <w:rsid w:val="004C00C0"/>
    <w:rsid w:val="0050455C"/>
    <w:rsid w:val="00510CAE"/>
    <w:rsid w:val="00537623"/>
    <w:rsid w:val="005D1624"/>
    <w:rsid w:val="005E46FD"/>
    <w:rsid w:val="005F271C"/>
    <w:rsid w:val="005F65CB"/>
    <w:rsid w:val="00602BB0"/>
    <w:rsid w:val="00611504"/>
    <w:rsid w:val="00611D45"/>
    <w:rsid w:val="00626D31"/>
    <w:rsid w:val="006329CC"/>
    <w:rsid w:val="00652E89"/>
    <w:rsid w:val="00665791"/>
    <w:rsid w:val="0069138B"/>
    <w:rsid w:val="006B0EAB"/>
    <w:rsid w:val="006D1585"/>
    <w:rsid w:val="006E2E75"/>
    <w:rsid w:val="006E36C3"/>
    <w:rsid w:val="006F768C"/>
    <w:rsid w:val="00706CFD"/>
    <w:rsid w:val="00707731"/>
    <w:rsid w:val="0071676E"/>
    <w:rsid w:val="00721EB7"/>
    <w:rsid w:val="00730507"/>
    <w:rsid w:val="00786A1C"/>
    <w:rsid w:val="007A101B"/>
    <w:rsid w:val="007D39B8"/>
    <w:rsid w:val="007D6BD3"/>
    <w:rsid w:val="007E6A4F"/>
    <w:rsid w:val="00840166"/>
    <w:rsid w:val="008467AF"/>
    <w:rsid w:val="00847BAE"/>
    <w:rsid w:val="008637F1"/>
    <w:rsid w:val="00865280"/>
    <w:rsid w:val="00872003"/>
    <w:rsid w:val="00873065"/>
    <w:rsid w:val="008A18F3"/>
    <w:rsid w:val="008A5CF6"/>
    <w:rsid w:val="008F6A60"/>
    <w:rsid w:val="00915C73"/>
    <w:rsid w:val="00920C98"/>
    <w:rsid w:val="00942B26"/>
    <w:rsid w:val="00945DB3"/>
    <w:rsid w:val="00947185"/>
    <w:rsid w:val="00954774"/>
    <w:rsid w:val="00986323"/>
    <w:rsid w:val="0099312D"/>
    <w:rsid w:val="00996BA0"/>
    <w:rsid w:val="009C2884"/>
    <w:rsid w:val="009C31B1"/>
    <w:rsid w:val="009D0F4E"/>
    <w:rsid w:val="009F5562"/>
    <w:rsid w:val="009F69AB"/>
    <w:rsid w:val="00A32126"/>
    <w:rsid w:val="00A6473B"/>
    <w:rsid w:val="00A72B7A"/>
    <w:rsid w:val="00A95402"/>
    <w:rsid w:val="00AB708A"/>
    <w:rsid w:val="00AD4C99"/>
    <w:rsid w:val="00B11189"/>
    <w:rsid w:val="00B2309D"/>
    <w:rsid w:val="00B25628"/>
    <w:rsid w:val="00B32701"/>
    <w:rsid w:val="00B5330A"/>
    <w:rsid w:val="00B538EC"/>
    <w:rsid w:val="00B56AAC"/>
    <w:rsid w:val="00BB0ADC"/>
    <w:rsid w:val="00BB5310"/>
    <w:rsid w:val="00BC04F5"/>
    <w:rsid w:val="00BC59FE"/>
    <w:rsid w:val="00BC75CC"/>
    <w:rsid w:val="00BE126B"/>
    <w:rsid w:val="00C15DA2"/>
    <w:rsid w:val="00C25076"/>
    <w:rsid w:val="00C72325"/>
    <w:rsid w:val="00CA5760"/>
    <w:rsid w:val="00CB69EA"/>
    <w:rsid w:val="00CE4752"/>
    <w:rsid w:val="00D05958"/>
    <w:rsid w:val="00D120A0"/>
    <w:rsid w:val="00D1773B"/>
    <w:rsid w:val="00D32CF6"/>
    <w:rsid w:val="00D52B51"/>
    <w:rsid w:val="00D82A42"/>
    <w:rsid w:val="00D85271"/>
    <w:rsid w:val="00D95967"/>
    <w:rsid w:val="00DA02D3"/>
    <w:rsid w:val="00DA2F55"/>
    <w:rsid w:val="00DD3FF3"/>
    <w:rsid w:val="00DF2EB2"/>
    <w:rsid w:val="00DF3668"/>
    <w:rsid w:val="00E557E1"/>
    <w:rsid w:val="00E619D4"/>
    <w:rsid w:val="00E663FA"/>
    <w:rsid w:val="00E93005"/>
    <w:rsid w:val="00E975FC"/>
    <w:rsid w:val="00EA0D4F"/>
    <w:rsid w:val="00EB5D22"/>
    <w:rsid w:val="00EC4F9A"/>
    <w:rsid w:val="00ED60C0"/>
    <w:rsid w:val="00EE5D5D"/>
    <w:rsid w:val="00EE7085"/>
    <w:rsid w:val="00F16848"/>
    <w:rsid w:val="00F35FE6"/>
    <w:rsid w:val="00F46FDE"/>
    <w:rsid w:val="00F52E5A"/>
    <w:rsid w:val="00F85542"/>
    <w:rsid w:val="00FB3449"/>
    <w:rsid w:val="00FC17A6"/>
    <w:rsid w:val="00FD4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Normal (Web)" w:uiPriority="0"/>
    <w:lsdException w:name="annotation subject" w:uiPriority="0"/>
    <w:lsdException w:name="Table Contemporary"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B51"/>
  </w:style>
  <w:style w:type="paragraph" w:styleId="Heading1">
    <w:name w:val="heading 1"/>
    <w:basedOn w:val="Normal"/>
    <w:link w:val="Heading1Char"/>
    <w:qFormat/>
    <w:rsid w:val="005E46FD"/>
    <w:pPr>
      <w:widowControl w:val="0"/>
      <w:autoSpaceDE w:val="0"/>
      <w:autoSpaceDN w:val="0"/>
      <w:spacing w:before="10" w:after="0" w:line="240" w:lineRule="auto"/>
      <w:ind w:left="2443" w:right="3370"/>
      <w:jc w:val="center"/>
      <w:outlineLvl w:val="0"/>
    </w:pPr>
    <w:rPr>
      <w:rFonts w:ascii="Arial" w:eastAsia="Arial" w:hAnsi="Arial" w:cs="Arial"/>
      <w:b/>
      <w:bCs/>
      <w:sz w:val="48"/>
      <w:szCs w:val="48"/>
      <w:lang w:val="en-US" w:bidi="en-US"/>
    </w:rPr>
  </w:style>
  <w:style w:type="paragraph" w:styleId="Heading2">
    <w:name w:val="heading 2"/>
    <w:basedOn w:val="Normal"/>
    <w:link w:val="Heading2Char"/>
    <w:unhideWhenUsed/>
    <w:qFormat/>
    <w:rsid w:val="005E46FD"/>
    <w:pPr>
      <w:widowControl w:val="0"/>
      <w:autoSpaceDE w:val="0"/>
      <w:autoSpaceDN w:val="0"/>
      <w:spacing w:before="5" w:after="0" w:line="240" w:lineRule="auto"/>
      <w:ind w:left="375"/>
      <w:outlineLvl w:val="1"/>
    </w:pPr>
    <w:rPr>
      <w:rFonts w:ascii="Arial" w:eastAsia="Arial" w:hAnsi="Arial" w:cs="Arial"/>
      <w:b/>
      <w:bCs/>
      <w:sz w:val="44"/>
      <w:szCs w:val="44"/>
      <w:lang w:val="en-US" w:bidi="en-US"/>
    </w:rPr>
  </w:style>
  <w:style w:type="paragraph" w:styleId="Heading3">
    <w:name w:val="heading 3"/>
    <w:aliases w:val=" Char Char Char Char Char Char Char"/>
    <w:basedOn w:val="Normal"/>
    <w:link w:val="Heading3Char"/>
    <w:unhideWhenUsed/>
    <w:qFormat/>
    <w:rsid w:val="005E46FD"/>
    <w:pPr>
      <w:widowControl w:val="0"/>
      <w:autoSpaceDE w:val="0"/>
      <w:autoSpaceDN w:val="0"/>
      <w:spacing w:before="91" w:after="0" w:line="240" w:lineRule="auto"/>
      <w:ind w:left="2033"/>
      <w:jc w:val="center"/>
      <w:outlineLvl w:val="2"/>
    </w:pPr>
    <w:rPr>
      <w:rFonts w:ascii="Arial" w:eastAsia="Arial" w:hAnsi="Arial" w:cs="Arial"/>
      <w:b/>
      <w:bCs/>
      <w:sz w:val="36"/>
      <w:szCs w:val="36"/>
      <w:lang w:val="en-US" w:bidi="en-US"/>
    </w:rPr>
  </w:style>
  <w:style w:type="paragraph" w:styleId="Heading4">
    <w:name w:val="heading 4"/>
    <w:basedOn w:val="Normal"/>
    <w:next w:val="Normal"/>
    <w:link w:val="Heading4Char"/>
    <w:unhideWhenUsed/>
    <w:qFormat/>
    <w:rsid w:val="007D6B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nhideWhenUsed/>
    <w:qFormat/>
    <w:rsid w:val="00DA02D3"/>
    <w:pPr>
      <w:widowControl w:val="0"/>
      <w:autoSpaceDE w:val="0"/>
      <w:autoSpaceDN w:val="0"/>
      <w:spacing w:after="0" w:line="240" w:lineRule="auto"/>
      <w:ind w:left="1000"/>
      <w:outlineLvl w:val="4"/>
    </w:pPr>
    <w:rPr>
      <w:rFonts w:ascii="Times New Roman" w:eastAsia="Times New Roman" w:hAnsi="Times New Roman" w:cs="Times New Roman"/>
      <w:b/>
      <w:bCs/>
      <w:sz w:val="24"/>
      <w:szCs w:val="24"/>
      <w:lang w:val="en-US" w:bidi="en-US"/>
    </w:rPr>
  </w:style>
  <w:style w:type="paragraph" w:styleId="Heading6">
    <w:name w:val="heading 6"/>
    <w:basedOn w:val="Normal"/>
    <w:next w:val="Normal"/>
    <w:link w:val="Heading6Char"/>
    <w:qFormat/>
    <w:rsid w:val="002E66A7"/>
    <w:pPr>
      <w:keepNext/>
      <w:spacing w:after="0" w:line="240" w:lineRule="auto"/>
      <w:outlineLvl w:val="5"/>
    </w:pPr>
    <w:rPr>
      <w:rFonts w:ascii="Book Antiqua" w:eastAsia="MS Mincho" w:hAnsi="Book Antiqua" w:cs="Times New Roman"/>
      <w:sz w:val="24"/>
      <w:szCs w:val="24"/>
      <w:u w:val="single"/>
      <w:lang w:val="en-US" w:eastAsia="ja-JP"/>
    </w:rPr>
  </w:style>
  <w:style w:type="paragraph" w:styleId="Heading7">
    <w:name w:val="heading 7"/>
    <w:basedOn w:val="Normal"/>
    <w:next w:val="Normal"/>
    <w:link w:val="Heading7Char"/>
    <w:qFormat/>
    <w:rsid w:val="002E66A7"/>
    <w:pPr>
      <w:spacing w:before="240" w:after="60" w:line="300" w:lineRule="exact"/>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qFormat/>
    <w:rsid w:val="002E66A7"/>
    <w:pPr>
      <w:keepNext/>
      <w:tabs>
        <w:tab w:val="center" w:pos="4513"/>
        <w:tab w:val="right" w:pos="9026"/>
      </w:tabs>
      <w:spacing w:after="0" w:line="300" w:lineRule="exact"/>
      <w:jc w:val="center"/>
      <w:outlineLvl w:val="7"/>
    </w:pPr>
    <w:rPr>
      <w:rFonts w:ascii="Book Antiqua" w:eastAsia="MS Mincho" w:hAnsi="Book Antiqua"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46FD"/>
    <w:rPr>
      <w:rFonts w:ascii="Arial" w:eastAsia="Arial" w:hAnsi="Arial" w:cs="Arial"/>
      <w:b/>
      <w:bCs/>
      <w:sz w:val="48"/>
      <w:szCs w:val="48"/>
      <w:lang w:val="en-US" w:bidi="en-US"/>
    </w:rPr>
  </w:style>
  <w:style w:type="character" w:customStyle="1" w:styleId="Heading2Char">
    <w:name w:val="Heading 2 Char"/>
    <w:basedOn w:val="DefaultParagraphFont"/>
    <w:link w:val="Heading2"/>
    <w:rsid w:val="005E46FD"/>
    <w:rPr>
      <w:rFonts w:ascii="Arial" w:eastAsia="Arial" w:hAnsi="Arial" w:cs="Arial"/>
      <w:b/>
      <w:bCs/>
      <w:sz w:val="44"/>
      <w:szCs w:val="44"/>
      <w:lang w:val="en-US" w:bidi="en-US"/>
    </w:rPr>
  </w:style>
  <w:style w:type="character" w:customStyle="1" w:styleId="Heading3Char">
    <w:name w:val="Heading 3 Char"/>
    <w:aliases w:val=" Char Char Char Char Char Char Char Char"/>
    <w:basedOn w:val="DefaultParagraphFont"/>
    <w:link w:val="Heading3"/>
    <w:rsid w:val="005E46FD"/>
    <w:rPr>
      <w:rFonts w:ascii="Arial" w:eastAsia="Arial" w:hAnsi="Arial" w:cs="Arial"/>
      <w:b/>
      <w:bCs/>
      <w:sz w:val="36"/>
      <w:szCs w:val="36"/>
      <w:lang w:val="en-US" w:bidi="en-US"/>
    </w:rPr>
  </w:style>
  <w:style w:type="character" w:customStyle="1" w:styleId="Heading4Char">
    <w:name w:val="Heading 4 Char"/>
    <w:basedOn w:val="DefaultParagraphFont"/>
    <w:link w:val="Heading4"/>
    <w:rsid w:val="007D6B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rsid w:val="00DA02D3"/>
    <w:rPr>
      <w:rFonts w:ascii="Times New Roman" w:eastAsia="Times New Roman" w:hAnsi="Times New Roman" w:cs="Times New Roman"/>
      <w:b/>
      <w:bCs/>
      <w:sz w:val="24"/>
      <w:szCs w:val="24"/>
      <w:lang w:val="en-US" w:bidi="en-US"/>
    </w:rPr>
  </w:style>
  <w:style w:type="character" w:customStyle="1" w:styleId="Heading6Char">
    <w:name w:val="Heading 6 Char"/>
    <w:basedOn w:val="DefaultParagraphFont"/>
    <w:link w:val="Heading6"/>
    <w:rsid w:val="002E66A7"/>
    <w:rPr>
      <w:rFonts w:ascii="Book Antiqua" w:eastAsia="MS Mincho" w:hAnsi="Book Antiqua" w:cs="Times New Roman"/>
      <w:sz w:val="24"/>
      <w:szCs w:val="24"/>
      <w:u w:val="single"/>
      <w:lang w:val="en-US" w:eastAsia="ja-JP"/>
    </w:rPr>
  </w:style>
  <w:style w:type="character" w:customStyle="1" w:styleId="Heading7Char">
    <w:name w:val="Heading 7 Char"/>
    <w:basedOn w:val="DefaultParagraphFont"/>
    <w:link w:val="Heading7"/>
    <w:rsid w:val="002E66A7"/>
    <w:rPr>
      <w:rFonts w:ascii="Calibri" w:eastAsia="Times New Roman" w:hAnsi="Calibri" w:cs="Times New Roman"/>
      <w:sz w:val="24"/>
      <w:szCs w:val="24"/>
      <w:lang w:val="en-US"/>
    </w:rPr>
  </w:style>
  <w:style w:type="character" w:customStyle="1" w:styleId="Heading8Char">
    <w:name w:val="Heading 8 Char"/>
    <w:basedOn w:val="DefaultParagraphFont"/>
    <w:link w:val="Heading8"/>
    <w:rsid w:val="002E66A7"/>
    <w:rPr>
      <w:rFonts w:ascii="Book Antiqua" w:eastAsia="MS Mincho" w:hAnsi="Book Antiqua" w:cs="Times New Roman"/>
      <w:b/>
      <w:bCs/>
      <w:lang w:val="en-US"/>
    </w:rPr>
  </w:style>
  <w:style w:type="paragraph" w:styleId="BodyText">
    <w:name w:val="Body Text"/>
    <w:basedOn w:val="Normal"/>
    <w:link w:val="BodyTextChar"/>
    <w:qFormat/>
    <w:rsid w:val="00DA02D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rsid w:val="00DA02D3"/>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DA02D3"/>
    <w:pPr>
      <w:widowControl w:val="0"/>
      <w:autoSpaceDE w:val="0"/>
      <w:autoSpaceDN w:val="0"/>
      <w:spacing w:after="0" w:line="240" w:lineRule="auto"/>
    </w:pPr>
    <w:rPr>
      <w:rFonts w:ascii="Times New Roman" w:eastAsia="Times New Roman" w:hAnsi="Times New Roman" w:cs="Times New Roman"/>
      <w:lang w:val="en-US" w:bidi="en-US"/>
    </w:rPr>
  </w:style>
  <w:style w:type="paragraph" w:styleId="ListParagraph">
    <w:name w:val="List Paragraph"/>
    <w:basedOn w:val="Normal"/>
    <w:uiPriority w:val="1"/>
    <w:qFormat/>
    <w:rsid w:val="00707731"/>
    <w:pPr>
      <w:widowControl w:val="0"/>
      <w:autoSpaceDE w:val="0"/>
      <w:autoSpaceDN w:val="0"/>
      <w:spacing w:after="0" w:line="240" w:lineRule="auto"/>
      <w:ind w:left="2080" w:hanging="360"/>
    </w:pPr>
    <w:rPr>
      <w:rFonts w:ascii="Times New Roman" w:eastAsia="Times New Roman" w:hAnsi="Times New Roman" w:cs="Times New Roman"/>
      <w:lang w:val="en-US" w:bidi="en-US"/>
    </w:rPr>
  </w:style>
  <w:style w:type="character" w:styleId="CommentReference">
    <w:name w:val="annotation reference"/>
    <w:basedOn w:val="DefaultParagraphFont"/>
    <w:semiHidden/>
    <w:rsid w:val="00BB5310"/>
    <w:rPr>
      <w:rFonts w:cs="Times New Roman"/>
      <w:sz w:val="16"/>
      <w:szCs w:val="16"/>
    </w:rPr>
  </w:style>
  <w:style w:type="paragraph" w:styleId="FootnoteText">
    <w:name w:val="footnote text"/>
    <w:basedOn w:val="Normal"/>
    <w:link w:val="FootnoteTextChar"/>
    <w:semiHidden/>
    <w:rsid w:val="00A32126"/>
    <w:pPr>
      <w:spacing w:before="120" w:after="120" w:line="300" w:lineRule="exact"/>
    </w:pPr>
    <w:rPr>
      <w:rFonts w:ascii="Book Antiqua" w:eastAsia="MS Mincho" w:hAnsi="Book Antiqua" w:cs="Times New Roman"/>
      <w:sz w:val="20"/>
      <w:szCs w:val="20"/>
      <w:lang w:val="en-US"/>
    </w:rPr>
  </w:style>
  <w:style w:type="character" w:customStyle="1" w:styleId="FootnoteTextChar">
    <w:name w:val="Footnote Text Char"/>
    <w:basedOn w:val="DefaultParagraphFont"/>
    <w:link w:val="FootnoteText"/>
    <w:semiHidden/>
    <w:rsid w:val="00A32126"/>
    <w:rPr>
      <w:rFonts w:ascii="Book Antiqua" w:eastAsia="MS Mincho" w:hAnsi="Book Antiqua" w:cs="Times New Roman"/>
      <w:sz w:val="20"/>
      <w:szCs w:val="20"/>
      <w:lang w:val="en-US"/>
    </w:rPr>
  </w:style>
  <w:style w:type="character" w:styleId="FootnoteReference">
    <w:name w:val="footnote reference"/>
    <w:basedOn w:val="DefaultParagraphFont"/>
    <w:semiHidden/>
    <w:rsid w:val="00A32126"/>
    <w:rPr>
      <w:vertAlign w:val="superscript"/>
    </w:rPr>
  </w:style>
  <w:style w:type="character" w:styleId="Strong">
    <w:name w:val="Strong"/>
    <w:qFormat/>
    <w:rsid w:val="002E66A7"/>
    <w:rPr>
      <w:rFonts w:cs="Verdana"/>
      <w:b/>
      <w:bCs/>
      <w:color w:val="000000"/>
      <w:sz w:val="20"/>
      <w:szCs w:val="20"/>
    </w:rPr>
  </w:style>
  <w:style w:type="paragraph" w:styleId="NoSpacing">
    <w:name w:val="No Spacing"/>
    <w:link w:val="NoSpacingChar"/>
    <w:uiPriority w:val="1"/>
    <w:qFormat/>
    <w:rsid w:val="002E66A7"/>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2E66A7"/>
    <w:rPr>
      <w:rFonts w:ascii="Calibri" w:eastAsia="Times New Roman" w:hAnsi="Calibri" w:cs="Times New Roman"/>
      <w:lang w:val="en-US"/>
    </w:rPr>
  </w:style>
  <w:style w:type="paragraph" w:styleId="CommentText">
    <w:name w:val="annotation text"/>
    <w:basedOn w:val="Normal"/>
    <w:link w:val="CommentTextChar"/>
    <w:semiHidden/>
    <w:rsid w:val="002E66A7"/>
    <w:pPr>
      <w:spacing w:before="120" w:after="120" w:line="300" w:lineRule="exact"/>
    </w:pPr>
    <w:rPr>
      <w:rFonts w:ascii="Calibri" w:eastAsia="MS Mincho" w:hAnsi="Calibri" w:cs="Times New Roman"/>
      <w:sz w:val="20"/>
      <w:szCs w:val="20"/>
      <w:lang w:val="en-GB"/>
    </w:rPr>
  </w:style>
  <w:style w:type="character" w:customStyle="1" w:styleId="CommentTextChar">
    <w:name w:val="Comment Text Char"/>
    <w:basedOn w:val="DefaultParagraphFont"/>
    <w:link w:val="CommentText"/>
    <w:semiHidden/>
    <w:rsid w:val="002E66A7"/>
    <w:rPr>
      <w:rFonts w:ascii="Calibri" w:eastAsia="MS Mincho" w:hAnsi="Calibri" w:cs="Times New Roman"/>
      <w:sz w:val="20"/>
      <w:szCs w:val="20"/>
      <w:lang w:val="en-GB"/>
    </w:rPr>
  </w:style>
  <w:style w:type="character" w:customStyle="1" w:styleId="BalloonTextChar">
    <w:name w:val="Balloon Text Char"/>
    <w:basedOn w:val="DefaultParagraphFont"/>
    <w:link w:val="BalloonText"/>
    <w:uiPriority w:val="99"/>
    <w:semiHidden/>
    <w:rsid w:val="002E66A7"/>
    <w:rPr>
      <w:rFonts w:ascii="Tahoma" w:eastAsia="MS Mincho" w:hAnsi="Tahoma" w:cs="Tahoma"/>
      <w:sz w:val="16"/>
      <w:szCs w:val="16"/>
      <w:lang w:val="en-US"/>
    </w:rPr>
  </w:style>
  <w:style w:type="paragraph" w:styleId="BalloonText">
    <w:name w:val="Balloon Text"/>
    <w:basedOn w:val="Normal"/>
    <w:link w:val="BalloonTextChar"/>
    <w:uiPriority w:val="99"/>
    <w:semiHidden/>
    <w:rsid w:val="002E66A7"/>
    <w:pPr>
      <w:spacing w:before="120" w:after="120" w:line="300" w:lineRule="exact"/>
    </w:pPr>
    <w:rPr>
      <w:rFonts w:ascii="Tahoma" w:eastAsia="MS Mincho" w:hAnsi="Tahoma" w:cs="Tahoma"/>
      <w:sz w:val="16"/>
      <w:szCs w:val="16"/>
      <w:lang w:val="en-US"/>
    </w:rPr>
  </w:style>
  <w:style w:type="paragraph" w:styleId="NormalWeb">
    <w:name w:val="Normal (Web)"/>
    <w:basedOn w:val="Normal"/>
    <w:rsid w:val="002E66A7"/>
    <w:pPr>
      <w:spacing w:before="100" w:beforeAutospacing="1" w:after="100" w:afterAutospacing="1" w:line="300" w:lineRule="exact"/>
    </w:pPr>
    <w:rPr>
      <w:rFonts w:ascii="Book Antiqua" w:eastAsia="MS Mincho" w:hAnsi="Book Antiqua" w:cs="Times New Roman"/>
      <w:sz w:val="24"/>
      <w:szCs w:val="24"/>
      <w:lang w:val="en-US"/>
    </w:rPr>
  </w:style>
  <w:style w:type="paragraph" w:styleId="Footer">
    <w:name w:val="footer"/>
    <w:basedOn w:val="Normal"/>
    <w:link w:val="FooterChar"/>
    <w:uiPriority w:val="99"/>
    <w:rsid w:val="002E66A7"/>
    <w:pPr>
      <w:tabs>
        <w:tab w:val="center" w:pos="4513"/>
        <w:tab w:val="right" w:pos="9026"/>
      </w:tabs>
      <w:spacing w:before="120" w:after="120" w:line="300" w:lineRule="exact"/>
    </w:pPr>
    <w:rPr>
      <w:rFonts w:ascii="Calibri" w:eastAsia="MS Mincho" w:hAnsi="Calibri" w:cs="Times New Roman"/>
      <w:lang w:val="en-GB"/>
    </w:rPr>
  </w:style>
  <w:style w:type="character" w:customStyle="1" w:styleId="FooterChar">
    <w:name w:val="Footer Char"/>
    <w:basedOn w:val="DefaultParagraphFont"/>
    <w:link w:val="Footer"/>
    <w:uiPriority w:val="99"/>
    <w:rsid w:val="002E66A7"/>
    <w:rPr>
      <w:rFonts w:ascii="Calibri" w:eastAsia="MS Mincho" w:hAnsi="Calibri" w:cs="Times New Roman"/>
      <w:lang w:val="en-GB"/>
    </w:rPr>
  </w:style>
  <w:style w:type="character" w:styleId="Hyperlink">
    <w:name w:val="Hyperlink"/>
    <w:basedOn w:val="DefaultParagraphFont"/>
    <w:uiPriority w:val="99"/>
    <w:rsid w:val="002E66A7"/>
    <w:rPr>
      <w:color w:val="0000FF"/>
      <w:u w:val="single"/>
    </w:rPr>
  </w:style>
  <w:style w:type="character" w:styleId="PageNumber">
    <w:name w:val="page number"/>
    <w:basedOn w:val="DefaultParagraphFont"/>
    <w:rsid w:val="002E66A7"/>
  </w:style>
  <w:style w:type="table" w:styleId="TableContemporary">
    <w:name w:val="Table Contemporary"/>
    <w:basedOn w:val="TableNormal"/>
    <w:rsid w:val="002E66A7"/>
    <w:pPr>
      <w:spacing w:after="0" w:line="240" w:lineRule="auto"/>
    </w:pPr>
    <w:rPr>
      <w:rFonts w:ascii="Comic Sans MS" w:eastAsia="MS Mincho" w:hAnsi="Comic Sans MS" w:cs="Times New Roman"/>
      <w:color w:val="333399"/>
      <w:sz w:val="20"/>
      <w:szCs w:val="20"/>
      <w:lang w:val="en-GB" w:eastAsia="en-GB"/>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D9D9FF"/>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Heading212ptNotItalicUnderline">
    <w:name w:val="Style Heading 2 + 12 pt Not Italic Underline"/>
    <w:basedOn w:val="Heading2"/>
    <w:rsid w:val="002E66A7"/>
    <w:pPr>
      <w:keepNext/>
      <w:widowControl/>
      <w:autoSpaceDE/>
      <w:autoSpaceDN/>
      <w:spacing w:before="240" w:after="120" w:line="300" w:lineRule="exact"/>
      <w:ind w:left="0"/>
    </w:pPr>
    <w:rPr>
      <w:rFonts w:ascii="Candara" w:eastAsia="MS Mincho" w:hAnsi="Candara"/>
      <w:color w:val="333399"/>
      <w:sz w:val="26"/>
      <w:szCs w:val="28"/>
      <w:u w:val="single"/>
      <w:lang w:bidi="ar-SA"/>
    </w:rPr>
  </w:style>
  <w:style w:type="paragraph" w:styleId="ListBullet">
    <w:name w:val="List Bullet"/>
    <w:basedOn w:val="Normal"/>
    <w:rsid w:val="002E66A7"/>
    <w:pPr>
      <w:tabs>
        <w:tab w:val="num" w:pos="360"/>
      </w:tabs>
      <w:spacing w:before="120" w:after="120" w:line="300" w:lineRule="exact"/>
      <w:ind w:left="360" w:hanging="360"/>
    </w:pPr>
    <w:rPr>
      <w:rFonts w:ascii="Times New Roman" w:eastAsia="MS Mincho" w:hAnsi="Times New Roman" w:cs="Times New Roman"/>
      <w:sz w:val="24"/>
      <w:szCs w:val="24"/>
      <w:lang w:val="en-US"/>
    </w:rPr>
  </w:style>
  <w:style w:type="paragraph" w:styleId="TOC1">
    <w:name w:val="toc 1"/>
    <w:basedOn w:val="Normal"/>
    <w:next w:val="Normal"/>
    <w:autoRedefine/>
    <w:uiPriority w:val="39"/>
    <w:rsid w:val="0019577E"/>
    <w:pPr>
      <w:tabs>
        <w:tab w:val="left" w:pos="1440"/>
        <w:tab w:val="right" w:leader="dot" w:pos="8630"/>
      </w:tabs>
      <w:spacing w:before="120" w:after="120" w:line="300" w:lineRule="exact"/>
    </w:pPr>
    <w:rPr>
      <w:rFonts w:ascii="Book Antiqua" w:eastAsia="MS Mincho" w:hAnsi="Book Antiqua" w:cs="Times New Roman"/>
      <w:b/>
      <w:bCs/>
      <w:noProof/>
      <w:w w:val="105"/>
      <w:sz w:val="24"/>
      <w:szCs w:val="24"/>
      <w:lang w:val="en-US" w:bidi="en-US"/>
    </w:rPr>
  </w:style>
  <w:style w:type="paragraph" w:styleId="TOC2">
    <w:name w:val="toc 2"/>
    <w:basedOn w:val="Normal"/>
    <w:next w:val="Normal"/>
    <w:autoRedefine/>
    <w:uiPriority w:val="39"/>
    <w:rsid w:val="002E66A7"/>
    <w:pPr>
      <w:tabs>
        <w:tab w:val="right" w:leader="dot" w:pos="8630"/>
      </w:tabs>
      <w:spacing w:before="120" w:after="120" w:line="300" w:lineRule="exact"/>
      <w:ind w:left="216"/>
    </w:pPr>
    <w:rPr>
      <w:rFonts w:ascii="Book Antiqua" w:eastAsia="MS Mincho" w:hAnsi="Book Antiqua" w:cs="Times New Roman"/>
      <w:sz w:val="24"/>
      <w:szCs w:val="24"/>
      <w:lang w:val="en-US"/>
    </w:rPr>
  </w:style>
  <w:style w:type="paragraph" w:styleId="TOC3">
    <w:name w:val="toc 3"/>
    <w:basedOn w:val="Normal"/>
    <w:next w:val="Normal"/>
    <w:autoRedefine/>
    <w:rsid w:val="002E66A7"/>
    <w:pPr>
      <w:spacing w:before="120" w:after="120" w:line="300" w:lineRule="exact"/>
      <w:ind w:left="440"/>
    </w:pPr>
    <w:rPr>
      <w:rFonts w:ascii="Book Antiqua" w:eastAsia="MS Mincho" w:hAnsi="Book Antiqua" w:cs="Times New Roman"/>
      <w:sz w:val="24"/>
      <w:szCs w:val="24"/>
      <w:lang w:val="en-US"/>
    </w:rPr>
  </w:style>
  <w:style w:type="paragraph" w:styleId="Header">
    <w:name w:val="header"/>
    <w:basedOn w:val="Normal"/>
    <w:link w:val="HeaderChar"/>
    <w:rsid w:val="002E66A7"/>
    <w:pPr>
      <w:tabs>
        <w:tab w:val="center" w:pos="4320"/>
        <w:tab w:val="right" w:pos="8640"/>
      </w:tabs>
      <w:spacing w:before="120" w:after="120" w:line="300" w:lineRule="exact"/>
    </w:pPr>
    <w:rPr>
      <w:rFonts w:ascii="Book Antiqua" w:eastAsia="MS Mincho" w:hAnsi="Book Antiqua" w:cs="Times New Roman"/>
      <w:sz w:val="24"/>
      <w:szCs w:val="24"/>
      <w:lang w:val="en-US"/>
    </w:rPr>
  </w:style>
  <w:style w:type="character" w:customStyle="1" w:styleId="HeaderChar">
    <w:name w:val="Header Char"/>
    <w:basedOn w:val="DefaultParagraphFont"/>
    <w:link w:val="Header"/>
    <w:rsid w:val="002E66A7"/>
    <w:rPr>
      <w:rFonts w:ascii="Book Antiqua" w:eastAsia="MS Mincho" w:hAnsi="Book Antiqua" w:cs="Times New Roman"/>
      <w:sz w:val="24"/>
      <w:szCs w:val="24"/>
      <w:lang w:val="en-US"/>
    </w:rPr>
  </w:style>
  <w:style w:type="paragraph" w:customStyle="1" w:styleId="StyleHeading3LatinBookAntiqua12ptDarkRedUnderline">
    <w:name w:val="Style Heading 3 + (Latin) Book Antiqua 12 pt Dark Red Underline"/>
    <w:basedOn w:val="Heading3"/>
    <w:link w:val="StyleHeading3LatinBookAntiqua12ptDarkRedUnderlineChar"/>
    <w:rsid w:val="002E66A7"/>
    <w:pPr>
      <w:keepNext/>
      <w:keepLines/>
      <w:widowControl/>
      <w:autoSpaceDE/>
      <w:autoSpaceDN/>
      <w:spacing w:before="200" w:after="120" w:line="276" w:lineRule="auto"/>
      <w:ind w:left="0"/>
      <w:jc w:val="left"/>
    </w:pPr>
    <w:rPr>
      <w:rFonts w:ascii="Book Antiqua" w:eastAsia="Calibri" w:hAnsi="Book Antiqua" w:cs="Times New Roman"/>
      <w:color w:val="000080"/>
      <w:sz w:val="24"/>
      <w:u w:val="single"/>
      <w:lang w:val="en-GB"/>
    </w:rPr>
  </w:style>
  <w:style w:type="character" w:customStyle="1" w:styleId="StyleHeading3LatinBookAntiqua12ptDarkRedUnderlineChar">
    <w:name w:val="Style Heading 3 + (Latin) Book Antiqua 12 pt Dark Red Underline Char"/>
    <w:basedOn w:val="Heading3Char"/>
    <w:link w:val="StyleHeading3LatinBookAntiqua12ptDarkRedUnderline"/>
    <w:rsid w:val="002E66A7"/>
    <w:rPr>
      <w:rFonts w:ascii="Book Antiqua" w:eastAsia="Calibri" w:hAnsi="Book Antiqua" w:cs="Times New Roman"/>
      <w:b/>
      <w:bCs/>
      <w:color w:val="000080"/>
      <w:sz w:val="24"/>
      <w:szCs w:val="36"/>
      <w:u w:val="single"/>
      <w:lang w:val="en-GB" w:bidi="en-US"/>
    </w:rPr>
  </w:style>
  <w:style w:type="paragraph" w:customStyle="1" w:styleId="Text-1">
    <w:name w:val="Text-1"/>
    <w:basedOn w:val="Normal"/>
    <w:rsid w:val="002E66A7"/>
    <w:pPr>
      <w:widowControl w:val="0"/>
      <w:spacing w:before="60" w:after="60" w:line="320" w:lineRule="atLeast"/>
      <w:ind w:left="839"/>
      <w:jc w:val="both"/>
    </w:pPr>
    <w:rPr>
      <w:rFonts w:ascii="Times New Roman" w:eastAsia="MS Mincho" w:hAnsi="Times New Roman" w:cs="Times New Roman"/>
      <w:kern w:val="2"/>
      <w:lang w:val="en-US" w:eastAsia="ja-JP"/>
    </w:rPr>
  </w:style>
  <w:style w:type="paragraph" w:customStyle="1" w:styleId="Default">
    <w:name w:val="Default"/>
    <w:rsid w:val="002E66A7"/>
    <w:pPr>
      <w:autoSpaceDE w:val="0"/>
      <w:autoSpaceDN w:val="0"/>
      <w:adjustRightInd w:val="0"/>
      <w:spacing w:after="0" w:line="240" w:lineRule="auto"/>
    </w:pPr>
    <w:rPr>
      <w:rFonts w:ascii="Verdana" w:eastAsia="MS Mincho" w:hAnsi="Verdana" w:cs="Verdana"/>
      <w:color w:val="000000"/>
      <w:sz w:val="24"/>
      <w:szCs w:val="24"/>
      <w:lang w:val="en-US"/>
    </w:rPr>
  </w:style>
  <w:style w:type="paragraph" w:customStyle="1" w:styleId="Blockquote">
    <w:name w:val="Blockquote"/>
    <w:basedOn w:val="Default"/>
    <w:next w:val="Default"/>
    <w:rsid w:val="002E66A7"/>
    <w:rPr>
      <w:rFonts w:cs="Times New Roman"/>
      <w:color w:val="auto"/>
    </w:rPr>
  </w:style>
  <w:style w:type="paragraph" w:styleId="TOCHeading">
    <w:name w:val="TOC Heading"/>
    <w:basedOn w:val="Heading1"/>
    <w:next w:val="Normal"/>
    <w:uiPriority w:val="39"/>
    <w:qFormat/>
    <w:rsid w:val="002E66A7"/>
    <w:pPr>
      <w:keepNext/>
      <w:keepLines/>
      <w:widowControl/>
      <w:autoSpaceDE/>
      <w:autoSpaceDN/>
      <w:spacing w:before="480" w:line="276" w:lineRule="auto"/>
      <w:ind w:left="0" w:right="0"/>
      <w:jc w:val="left"/>
      <w:outlineLvl w:val="9"/>
    </w:pPr>
    <w:rPr>
      <w:rFonts w:ascii="Cambria" w:eastAsia="Times New Roman" w:hAnsi="Cambria" w:cs="Times New Roman"/>
      <w:color w:val="365F91"/>
      <w:sz w:val="28"/>
      <w:szCs w:val="28"/>
      <w:lang w:bidi="ar-SA"/>
    </w:rPr>
  </w:style>
  <w:style w:type="character" w:styleId="Emphasis">
    <w:name w:val="Emphasis"/>
    <w:basedOn w:val="DefaultParagraphFont"/>
    <w:qFormat/>
    <w:rsid w:val="002E66A7"/>
    <w:rPr>
      <w:i/>
      <w:iCs/>
    </w:rPr>
  </w:style>
  <w:style w:type="paragraph" w:styleId="CommentSubject">
    <w:name w:val="annotation subject"/>
    <w:basedOn w:val="CommentText"/>
    <w:next w:val="CommentText"/>
    <w:link w:val="CommentSubjectChar"/>
    <w:rsid w:val="002E66A7"/>
    <w:rPr>
      <w:rFonts w:ascii="Book Antiqua" w:hAnsi="Book Antiqua"/>
      <w:b/>
      <w:bCs/>
      <w:lang w:val="en-US"/>
    </w:rPr>
  </w:style>
  <w:style w:type="character" w:customStyle="1" w:styleId="CommentSubjectChar">
    <w:name w:val="Comment Subject Char"/>
    <w:basedOn w:val="CommentTextChar"/>
    <w:link w:val="CommentSubject"/>
    <w:rsid w:val="002E66A7"/>
    <w:rPr>
      <w:rFonts w:ascii="Book Antiqua" w:eastAsia="MS Mincho" w:hAnsi="Book Antiqua" w:cs="Times New Roman"/>
      <w:b/>
      <w:bCs/>
      <w:sz w:val="20"/>
      <w:szCs w:val="20"/>
      <w:lang w:val="en-US"/>
    </w:rPr>
  </w:style>
  <w:style w:type="character" w:styleId="FollowedHyperlink">
    <w:name w:val="FollowedHyperlink"/>
    <w:basedOn w:val="DefaultParagraphFont"/>
    <w:rsid w:val="002E66A7"/>
    <w:rPr>
      <w:color w:val="800080"/>
      <w:u w:val="single"/>
    </w:rPr>
  </w:style>
  <w:style w:type="character" w:customStyle="1" w:styleId="CharChar4">
    <w:name w:val="Char Char4"/>
    <w:basedOn w:val="DefaultParagraphFont"/>
    <w:rsid w:val="002E66A7"/>
    <w:rPr>
      <w:rFonts w:ascii="Century Schoolbook" w:eastAsia="MS Mincho" w:hAnsi="Century Schoolbook" w:cs="Arial"/>
      <w:b/>
      <w:bCs/>
      <w:color w:val="000080"/>
      <w:kern w:val="32"/>
      <w:sz w:val="32"/>
      <w:szCs w:val="32"/>
      <w:lang w:val="en-US" w:eastAsia="en-US" w:bidi="ar-SA"/>
    </w:rPr>
  </w:style>
  <w:style w:type="character" w:customStyle="1" w:styleId="CharChar3">
    <w:name w:val="Char Char3"/>
    <w:basedOn w:val="DefaultParagraphFont"/>
    <w:rsid w:val="002E66A7"/>
    <w:rPr>
      <w:rFonts w:ascii="Candara" w:eastAsia="MS Mincho" w:hAnsi="Candara" w:cs="Arial"/>
      <w:b/>
      <w:bCs/>
      <w:i/>
      <w:iCs/>
      <w:color w:val="333399"/>
      <w:sz w:val="28"/>
      <w:szCs w:val="28"/>
      <w:lang w:val="en-US" w:eastAsia="en-US" w:bidi="ar-SA"/>
    </w:rPr>
  </w:style>
  <w:style w:type="character" w:customStyle="1" w:styleId="CharChar2">
    <w:name w:val="Char Char2"/>
    <w:basedOn w:val="DefaultParagraphFont"/>
    <w:locked/>
    <w:rsid w:val="002E66A7"/>
    <w:rPr>
      <w:rFonts w:ascii="Candara" w:eastAsia="Calibri" w:hAnsi="Candara"/>
      <w:b/>
      <w:bCs/>
      <w:color w:val="000080"/>
      <w:sz w:val="26"/>
      <w:szCs w:val="22"/>
      <w:lang w:val="en-GB" w:eastAsia="en-US" w:bidi="ar-SA"/>
    </w:rPr>
  </w:style>
  <w:style w:type="character" w:customStyle="1" w:styleId="CharChar">
    <w:name w:val="Char Char"/>
    <w:basedOn w:val="DefaultParagraphFont"/>
    <w:locked/>
    <w:rsid w:val="002E66A7"/>
    <w:rPr>
      <w:rFonts w:ascii="Calibri" w:eastAsia="MS Mincho" w:hAnsi="Calibri"/>
      <w:sz w:val="22"/>
      <w:szCs w:val="22"/>
      <w:lang w:val="en-GB" w:eastAsia="en-US" w:bidi="ar-SA"/>
    </w:rPr>
  </w:style>
  <w:style w:type="character" w:customStyle="1" w:styleId="CharCharCharCharCharCharCharCharChar">
    <w:name w:val="Char Char Char Char Char Char Char Char Char"/>
    <w:basedOn w:val="DefaultParagraphFont"/>
    <w:locked/>
    <w:rsid w:val="002E66A7"/>
    <w:rPr>
      <w:rFonts w:ascii="Candara" w:eastAsia="Calibri" w:hAnsi="Candara"/>
      <w:b/>
      <w:bCs/>
      <w:color w:val="000080"/>
      <w:sz w:val="26"/>
      <w:szCs w:val="22"/>
      <w:lang w:val="en-GB" w:eastAsia="en-US" w:bidi="ar-SA"/>
    </w:rPr>
  </w:style>
  <w:style w:type="table" w:styleId="TableGrid">
    <w:name w:val="Table Grid"/>
    <w:basedOn w:val="TableNormal"/>
    <w:uiPriority w:val="59"/>
    <w:rsid w:val="00602B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324DC-9E64-4137-B8C7-8E50B1EB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5269</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Facilitator’s Hand Book For Microplanning (Part II)</vt:lpstr>
    </vt:vector>
  </TitlesOfParts>
  <Company>Microsoft</Company>
  <LinksUpToDate>false</LinksUpToDate>
  <CharactersWithSpaces>35233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Hand Book For Microplanning (Part II)</dc:title>
  <dc:creator>nrmc</dc:creator>
  <cp:lastModifiedBy>USER</cp:lastModifiedBy>
  <cp:revision>2</cp:revision>
  <cp:lastPrinted>2020-02-17T06:56:00Z</cp:lastPrinted>
  <dcterms:created xsi:type="dcterms:W3CDTF">2020-07-08T08:05:00Z</dcterms:created>
  <dcterms:modified xsi:type="dcterms:W3CDTF">2020-07-08T08:05:00Z</dcterms:modified>
</cp:coreProperties>
</file>